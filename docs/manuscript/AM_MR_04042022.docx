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1EE0" w14:textId="00679CB1" w:rsidR="000E441B" w:rsidRPr="0081577A" w:rsidRDefault="002B237D" w:rsidP="002B237D">
      <w:pPr>
        <w:spacing w:before="240" w:after="120"/>
        <w:jc w:val="both"/>
        <w:outlineLvl w:val="0"/>
        <w:rPr>
          <w:rFonts w:ascii="Helvetica" w:hAnsi="Helvetica" w:cs="Arial"/>
          <w:color w:val="000000" w:themeColor="text1"/>
          <w:kern w:val="36"/>
          <w:sz w:val="32"/>
          <w:szCs w:val="32"/>
          <w:lang w:val="en-GB"/>
        </w:rPr>
      </w:pPr>
      <w:r w:rsidRPr="0081577A">
        <w:rPr>
          <w:rFonts w:ascii="Helvetica" w:hAnsi="Helvetica" w:cs="Arial"/>
          <w:color w:val="000000" w:themeColor="text1"/>
          <w:kern w:val="36"/>
          <w:sz w:val="32"/>
          <w:szCs w:val="32"/>
          <w:lang w:val="en-GB"/>
        </w:rPr>
        <w:t>The contribution of mate-choice, couple convergence and confounding to assortative mating</w:t>
      </w:r>
    </w:p>
    <w:p w14:paraId="24208EF9" w14:textId="675A2F57"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lang w:val="en-GB"/>
        </w:rPr>
        <w:t>Jennifer Sjaarda</w:t>
      </w:r>
      <w:r w:rsidRPr="0081577A">
        <w:rPr>
          <w:rFonts w:ascii="Helvetica" w:hAnsi="Helvetica" w:cs="Arial"/>
          <w:color w:val="000000" w:themeColor="text1"/>
          <w:kern w:val="36"/>
          <w:vertAlign w:val="superscript"/>
          <w:lang w:val="en-GB"/>
        </w:rPr>
        <w:t>1,2,3</w:t>
      </w:r>
      <w:r w:rsidRPr="0081577A">
        <w:rPr>
          <w:rFonts w:ascii="Helvetica" w:hAnsi="Helvetica" w:cs="Arial"/>
          <w:color w:val="000000" w:themeColor="text1"/>
          <w:kern w:val="36"/>
          <w:lang w:val="en-GB"/>
        </w:rPr>
        <w:t xml:space="preserve">, </w:t>
      </w:r>
      <w:proofErr w:type="spellStart"/>
      <w:r w:rsidRPr="0081577A">
        <w:rPr>
          <w:rFonts w:ascii="Helvetica" w:hAnsi="Helvetica" w:cs="Arial"/>
          <w:color w:val="000000" w:themeColor="text1"/>
          <w:kern w:val="36"/>
          <w:lang w:val="en-GB"/>
        </w:rPr>
        <w:t>Zoltán</w:t>
      </w:r>
      <w:proofErr w:type="spellEnd"/>
      <w:r w:rsidRPr="0081577A">
        <w:rPr>
          <w:rFonts w:ascii="Helvetica" w:hAnsi="Helvetica" w:cs="Arial"/>
          <w:color w:val="000000" w:themeColor="text1"/>
          <w:kern w:val="36"/>
          <w:lang w:val="en-GB"/>
        </w:rPr>
        <w:t xml:space="preserve"> Kutalik</w:t>
      </w:r>
      <w:r w:rsidRPr="0081577A">
        <w:rPr>
          <w:rFonts w:ascii="Helvetica" w:hAnsi="Helvetica" w:cs="Arial"/>
          <w:color w:val="000000" w:themeColor="text1"/>
          <w:kern w:val="36"/>
          <w:vertAlign w:val="superscript"/>
          <w:lang w:val="en-GB"/>
        </w:rPr>
        <w:t>1,2,3</w:t>
      </w:r>
    </w:p>
    <w:p w14:paraId="6BD93065" w14:textId="016E0216"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1</w:t>
      </w:r>
      <w:r w:rsidRPr="0081577A">
        <w:rPr>
          <w:rFonts w:ascii="Helvetica" w:hAnsi="Helvetica" w:cs="Arial"/>
          <w:color w:val="000000" w:themeColor="text1"/>
          <w:kern w:val="36"/>
          <w:lang w:val="en-GB"/>
        </w:rPr>
        <w:t xml:space="preserve"> University </w:t>
      </w:r>
      <w:proofErr w:type="spellStart"/>
      <w:r w:rsidRPr="0081577A">
        <w:rPr>
          <w:rFonts w:ascii="Helvetica" w:hAnsi="Helvetica" w:cs="Arial"/>
          <w:color w:val="000000" w:themeColor="text1"/>
          <w:kern w:val="36"/>
          <w:lang w:val="en-GB"/>
        </w:rPr>
        <w:t>Center</w:t>
      </w:r>
      <w:proofErr w:type="spellEnd"/>
      <w:r w:rsidRPr="0081577A">
        <w:rPr>
          <w:rFonts w:ascii="Helvetica" w:hAnsi="Helvetica" w:cs="Arial"/>
          <w:color w:val="000000" w:themeColor="text1"/>
          <w:kern w:val="36"/>
          <w:lang w:val="en-GB"/>
        </w:rPr>
        <w:t xml:space="preserve"> for Primary Care and Public Health, Lausanne, Switzerland</w:t>
      </w:r>
    </w:p>
    <w:p w14:paraId="644B8C63" w14:textId="4D3D43E8"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2</w:t>
      </w:r>
      <w:r w:rsidRPr="0081577A">
        <w:rPr>
          <w:rFonts w:ascii="Helvetica" w:hAnsi="Helvetica" w:cs="Arial"/>
          <w:color w:val="000000" w:themeColor="text1"/>
          <w:kern w:val="36"/>
          <w:lang w:val="en-GB"/>
        </w:rPr>
        <w:t xml:space="preserve"> Department of Computational Biology, University of Lausanne, Switzerland</w:t>
      </w:r>
    </w:p>
    <w:p w14:paraId="14CDBAC8" w14:textId="4DED84C6"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3</w:t>
      </w:r>
      <w:r w:rsidRPr="0081577A">
        <w:rPr>
          <w:rFonts w:ascii="Helvetica" w:hAnsi="Helvetica" w:cs="Arial"/>
          <w:color w:val="000000" w:themeColor="text1"/>
          <w:kern w:val="36"/>
          <w:lang w:val="en-GB"/>
        </w:rPr>
        <w:t xml:space="preserve"> Swiss Institute of Bioinformatics, Lausanne, Switzerland</w:t>
      </w:r>
    </w:p>
    <w:p w14:paraId="4B86FE11" w14:textId="77777777" w:rsidR="002B237D" w:rsidRPr="0081577A" w:rsidRDefault="002B237D" w:rsidP="002B237D">
      <w:pPr>
        <w:spacing w:before="240" w:after="120"/>
        <w:jc w:val="both"/>
        <w:outlineLvl w:val="0"/>
        <w:rPr>
          <w:rFonts w:ascii="Helvetica" w:hAnsi="Helvetica" w:cs="Arial"/>
          <w:color w:val="000000" w:themeColor="text1"/>
          <w:kern w:val="36"/>
          <w:lang w:val="en-GB"/>
        </w:rPr>
      </w:pPr>
    </w:p>
    <w:p w14:paraId="2F4AEEDD" w14:textId="43291493" w:rsidR="000E441B" w:rsidRPr="0081577A" w:rsidRDefault="000E441B" w:rsidP="002B237D">
      <w:pPr>
        <w:spacing w:before="240" w:after="120"/>
        <w:jc w:val="both"/>
        <w:outlineLvl w:val="0"/>
        <w:rPr>
          <w:rFonts w:ascii="Helvetica" w:hAnsi="Helvetica" w:cs="Arial"/>
          <w:color w:val="2F5496"/>
          <w:kern w:val="36"/>
          <w:sz w:val="32"/>
          <w:szCs w:val="32"/>
          <w:lang w:val="en-GB"/>
        </w:rPr>
      </w:pPr>
      <w:r w:rsidRPr="0081577A">
        <w:rPr>
          <w:rFonts w:ascii="Helvetica" w:hAnsi="Helvetica" w:cs="Arial"/>
          <w:color w:val="2F5496"/>
          <w:kern w:val="36"/>
          <w:sz w:val="32"/>
          <w:szCs w:val="32"/>
          <w:lang w:val="en-GB"/>
        </w:rPr>
        <w:t>Abstract</w:t>
      </w:r>
    </w:p>
    <w:p w14:paraId="52E05624" w14:textId="36F72434" w:rsidR="000E441B" w:rsidRPr="0081577A" w:rsidRDefault="00CB5ABF" w:rsidP="00FB2DB1">
      <w:pPr>
        <w:spacing w:before="240" w:after="120"/>
        <w:jc w:val="both"/>
        <w:outlineLvl w:val="0"/>
        <w:rPr>
          <w:rFonts w:ascii="Helvetica" w:hAnsi="Helvetica" w:cs="Arial"/>
          <w:color w:val="2F5496"/>
          <w:kern w:val="36"/>
          <w:sz w:val="32"/>
          <w:szCs w:val="32"/>
          <w:lang w:val="en-GB"/>
        </w:rPr>
      </w:pPr>
      <w:r w:rsidRPr="0081577A">
        <w:rPr>
          <w:rFonts w:ascii="Helvetica" w:hAnsi="Helvetica"/>
          <w:color w:val="000000"/>
          <w:lang w:val="en-GB"/>
        </w:rPr>
        <w:t>Increased phenotypic similarity</w:t>
      </w:r>
      <w:r w:rsidR="00B96100" w:rsidRPr="0081577A">
        <w:rPr>
          <w:rFonts w:ascii="Helvetica" w:hAnsi="Helvetica"/>
          <w:color w:val="000000"/>
          <w:lang w:val="en-GB"/>
        </w:rPr>
        <w:t xml:space="preserve"> between partners, termed assortative mating (AM), has been observed</w:t>
      </w:r>
      <w:r w:rsidRPr="0081577A">
        <w:rPr>
          <w:rFonts w:ascii="Helvetica" w:hAnsi="Helvetica"/>
          <w:color w:val="000000"/>
          <w:lang w:val="en-GB"/>
        </w:rPr>
        <w:t xml:space="preserve"> </w:t>
      </w:r>
      <w:r w:rsidR="00B96100" w:rsidRPr="0081577A">
        <w:rPr>
          <w:rFonts w:ascii="Helvetica" w:hAnsi="Helvetica"/>
          <w:color w:val="000000"/>
          <w:lang w:val="en-GB"/>
        </w:rPr>
        <w:t xml:space="preserve">for </w:t>
      </w:r>
      <w:r w:rsidRPr="0081577A">
        <w:rPr>
          <w:rFonts w:ascii="Helvetica" w:hAnsi="Helvetica"/>
          <w:color w:val="000000"/>
          <w:lang w:val="en-GB"/>
        </w:rPr>
        <w:t xml:space="preserve">many traits. However, it is currently unclear if these observations are due to </w:t>
      </w:r>
      <w:r w:rsidR="002002E7" w:rsidRPr="0081577A">
        <w:rPr>
          <w:rFonts w:ascii="Helvetica" w:hAnsi="Helvetica"/>
          <w:color w:val="000000"/>
          <w:lang w:val="en-GB"/>
        </w:rPr>
        <w:t xml:space="preserve">mate choice for </w:t>
      </w:r>
      <w:r w:rsidRPr="0081577A">
        <w:rPr>
          <w:rFonts w:ascii="Helvetica" w:hAnsi="Helvetica"/>
          <w:color w:val="000000"/>
          <w:lang w:val="en-GB"/>
        </w:rPr>
        <w:t xml:space="preserve">certain phenotypes, post-mating convergence, or a result of confounding factors such as shared environment. </w:t>
      </w:r>
      <w:r w:rsidR="00752180">
        <w:rPr>
          <w:rFonts w:ascii="Helvetica" w:hAnsi="Helvetica"/>
          <w:color w:val="000000"/>
          <w:lang w:val="en-GB"/>
        </w:rPr>
        <w:t xml:space="preserve">To </w:t>
      </w:r>
      <w:r w:rsidRPr="0081577A">
        <w:rPr>
          <w:rFonts w:ascii="Helvetica" w:hAnsi="Helvetica"/>
          <w:color w:val="000000"/>
          <w:lang w:val="en-GB"/>
        </w:rPr>
        <w:t>dissect these underlying phenomena</w:t>
      </w:r>
      <w:r w:rsidR="00752180">
        <w:rPr>
          <w:rFonts w:ascii="Helvetica" w:hAnsi="Helvetica"/>
          <w:color w:val="000000"/>
          <w:lang w:val="en-GB"/>
        </w:rPr>
        <w:t>,</w:t>
      </w:r>
      <w:r w:rsidRPr="0081577A">
        <w:rPr>
          <w:rFonts w:ascii="Helvetica" w:hAnsi="Helvetica"/>
          <w:color w:val="000000"/>
          <w:lang w:val="en-GB"/>
        </w:rPr>
        <w:t xml:space="preserve"> </w:t>
      </w:r>
      <w:r w:rsidR="00752180">
        <w:rPr>
          <w:rFonts w:ascii="Helvetica" w:hAnsi="Helvetica"/>
          <w:color w:val="000000"/>
          <w:lang w:val="en-GB"/>
        </w:rPr>
        <w:t xml:space="preserve">we adapted </w:t>
      </w:r>
      <w:r w:rsidRPr="0081577A">
        <w:rPr>
          <w:rFonts w:ascii="Helvetica" w:hAnsi="Helvetica"/>
          <w:color w:val="000000"/>
          <w:lang w:val="en-GB"/>
        </w:rPr>
        <w:t xml:space="preserve">Mendelian randomisation (MR) </w:t>
      </w:r>
      <w:r w:rsidR="00752180">
        <w:rPr>
          <w:rFonts w:ascii="Helvetica" w:hAnsi="Helvetica"/>
          <w:color w:val="000000"/>
          <w:lang w:val="en-GB"/>
        </w:rPr>
        <w:t xml:space="preserve">to </w:t>
      </w:r>
      <w:proofErr w:type="gramStart"/>
      <w:r w:rsidR="009E6914" w:rsidRPr="00A074A2">
        <w:rPr>
          <w:rFonts w:ascii="Helvetica" w:hAnsi="Helvetica"/>
          <w:color w:val="000000"/>
          <w:lang w:val="en-GB"/>
        </w:rPr>
        <w:t xml:space="preserve">51,664 </w:t>
      </w:r>
      <w:r w:rsidR="00752180">
        <w:rPr>
          <w:rFonts w:ascii="Helvetica" w:hAnsi="Helvetica"/>
          <w:color w:val="000000"/>
          <w:lang w:val="en-GB"/>
        </w:rPr>
        <w:t xml:space="preserve"> couples</w:t>
      </w:r>
      <w:proofErr w:type="gramEnd"/>
      <w:r w:rsidR="00752180">
        <w:rPr>
          <w:rFonts w:ascii="Helvetica" w:hAnsi="Helvetica"/>
          <w:color w:val="000000"/>
          <w:lang w:val="en-GB"/>
        </w:rPr>
        <w:t xml:space="preserve"> in the UK biobank</w:t>
      </w:r>
      <w:r w:rsidR="00752180" w:rsidRPr="00752180">
        <w:rPr>
          <w:rFonts w:ascii="Helvetica" w:hAnsi="Helvetica"/>
          <w:color w:val="000000"/>
          <w:lang w:val="en-GB"/>
        </w:rPr>
        <w:t xml:space="preserve"> </w:t>
      </w:r>
      <w:r w:rsidR="00752180">
        <w:rPr>
          <w:rFonts w:ascii="Helvetica" w:hAnsi="Helvetica"/>
          <w:color w:val="000000"/>
          <w:lang w:val="en-GB"/>
        </w:rPr>
        <w:t>for</w:t>
      </w:r>
      <w:r w:rsidRPr="0081577A">
        <w:rPr>
          <w:rFonts w:ascii="Helvetica" w:hAnsi="Helvetica"/>
          <w:color w:val="000000"/>
          <w:lang w:val="en-GB"/>
        </w:rPr>
        <w:t xml:space="preserve"> a panel of 118 phenotypes</w:t>
      </w:r>
      <w:r w:rsidR="00CF5BBC" w:rsidRPr="0081577A">
        <w:rPr>
          <w:rFonts w:ascii="Helvetica" w:hAnsi="Helvetica"/>
          <w:color w:val="000000"/>
          <w:lang w:val="en-GB"/>
        </w:rPr>
        <w:t xml:space="preserve"> under AM. </w:t>
      </w:r>
      <w:r w:rsidRPr="0081577A">
        <w:rPr>
          <w:rFonts w:ascii="Helvetica" w:hAnsi="Helvetica"/>
          <w:color w:val="000000"/>
          <w:lang w:val="en-GB"/>
        </w:rPr>
        <w:t xml:space="preserve"> </w:t>
      </w:r>
      <w:r w:rsidR="004D7A3F" w:rsidRPr="0081577A">
        <w:rPr>
          <w:rFonts w:ascii="Helvetica" w:hAnsi="Helvetica"/>
          <w:color w:val="000000"/>
          <w:lang w:val="en-GB"/>
        </w:rPr>
        <w:t>We found that o</w:t>
      </w:r>
      <w:r w:rsidRPr="0081577A">
        <w:rPr>
          <w:rFonts w:ascii="Helvetica" w:hAnsi="Helvetica"/>
          <w:color w:val="000000"/>
          <w:lang w:val="en-GB"/>
        </w:rPr>
        <w:t>ver half (64 of 118) of the tested traits were found to have a causal relationship between partners</w:t>
      </w:r>
      <w:r w:rsidR="00992DAC" w:rsidRPr="0081577A">
        <w:rPr>
          <w:rFonts w:ascii="Helvetica" w:hAnsi="Helvetica"/>
          <w:color w:val="000000"/>
          <w:lang w:val="en-GB"/>
        </w:rPr>
        <w:t>, with females having on average larger effect</w:t>
      </w:r>
      <w:r w:rsidRPr="0081577A">
        <w:rPr>
          <w:rFonts w:ascii="Helvetica" w:hAnsi="Helvetica"/>
          <w:color w:val="000000"/>
          <w:lang w:val="en-GB"/>
        </w:rPr>
        <w:t xml:space="preserve">. </w:t>
      </w:r>
      <w:r w:rsidR="00AD59BD" w:rsidRPr="0081577A">
        <w:rPr>
          <w:rFonts w:ascii="Helvetica" w:hAnsi="Helvetica"/>
          <w:color w:val="000000"/>
          <w:lang w:val="en-GB"/>
        </w:rPr>
        <w:t>Forty</w:t>
      </w:r>
      <w:r w:rsidRPr="0081577A">
        <w:rPr>
          <w:rFonts w:ascii="Helvetica" w:hAnsi="Helvetica"/>
          <w:color w:val="000000"/>
          <w:lang w:val="en-GB"/>
        </w:rPr>
        <w:t xml:space="preserve"> traits</w:t>
      </w:r>
      <w:r w:rsidR="002002E7" w:rsidRPr="0081577A">
        <w:rPr>
          <w:rFonts w:ascii="Helvetica" w:hAnsi="Helvetica"/>
          <w:color w:val="000000"/>
          <w:lang w:val="en-GB"/>
        </w:rPr>
        <w:t xml:space="preserve">, including systolic blood pressure, basal metabolic rate, </w:t>
      </w:r>
      <w:proofErr w:type="gramStart"/>
      <w:r w:rsidR="002002E7" w:rsidRPr="0081577A">
        <w:rPr>
          <w:rFonts w:ascii="Helvetica" w:hAnsi="Helvetica"/>
          <w:color w:val="000000"/>
          <w:lang w:val="en-GB"/>
        </w:rPr>
        <w:t>weight</w:t>
      </w:r>
      <w:proofErr w:type="gramEnd"/>
      <w:r w:rsidR="002002E7" w:rsidRPr="0081577A">
        <w:rPr>
          <w:rFonts w:ascii="Helvetica" w:hAnsi="Helvetica"/>
          <w:color w:val="000000"/>
          <w:lang w:val="en-GB"/>
        </w:rPr>
        <w:t xml:space="preserve"> and height,</w:t>
      </w:r>
      <w:r w:rsidRPr="0081577A">
        <w:rPr>
          <w:rFonts w:ascii="Helvetica" w:hAnsi="Helvetica"/>
          <w:color w:val="000000"/>
          <w:lang w:val="en-GB"/>
        </w:rPr>
        <w:t xml:space="preserve"> showed significant</w:t>
      </w:r>
      <w:r w:rsidR="00CF5BBC" w:rsidRPr="0081577A">
        <w:rPr>
          <w:rFonts w:ascii="Helvetica" w:hAnsi="Helvetica"/>
          <w:color w:val="000000"/>
          <w:lang w:val="en-GB"/>
        </w:rPr>
        <w:t>ly larger</w:t>
      </w:r>
      <w:r w:rsidRPr="0081577A">
        <w:rPr>
          <w:rFonts w:ascii="Helvetica" w:hAnsi="Helvetica"/>
          <w:color w:val="000000"/>
          <w:lang w:val="en-GB"/>
        </w:rPr>
        <w:t xml:space="preserve"> phenotypic correlation </w:t>
      </w:r>
      <w:r w:rsidR="00CF5BBC" w:rsidRPr="0081577A">
        <w:rPr>
          <w:rFonts w:ascii="Helvetica" w:hAnsi="Helvetica"/>
          <w:color w:val="000000"/>
          <w:lang w:val="en-GB"/>
        </w:rPr>
        <w:t>than</w:t>
      </w:r>
      <w:r w:rsidRPr="0081577A">
        <w:rPr>
          <w:rFonts w:ascii="Helvetica" w:hAnsi="Helvetica"/>
          <w:color w:val="000000"/>
          <w:lang w:val="en-GB"/>
        </w:rPr>
        <w:t xml:space="preserve"> MR-estimates, suggesting the presence of confounders. Subsequent analyses revealed </w:t>
      </w:r>
      <w:commentRangeStart w:id="0"/>
      <w:r w:rsidRPr="0081577A">
        <w:rPr>
          <w:rFonts w:ascii="Helvetica" w:hAnsi="Helvetica"/>
          <w:color w:val="000000"/>
          <w:lang w:val="en-GB"/>
        </w:rPr>
        <w:t xml:space="preserve">smoking, overall health rating, </w:t>
      </w:r>
      <w:commentRangeEnd w:id="0"/>
      <w:r w:rsidR="009546DE">
        <w:rPr>
          <w:rStyle w:val="CommentReference"/>
          <w:rFonts w:asciiTheme="minorHAnsi" w:eastAsiaTheme="minorHAnsi" w:hAnsiTheme="minorHAnsi" w:cstheme="minorBidi"/>
        </w:rPr>
        <w:commentReference w:id="0"/>
      </w:r>
      <w:r w:rsidRPr="0081577A">
        <w:rPr>
          <w:rFonts w:ascii="Helvetica" w:hAnsi="Helvetica"/>
          <w:color w:val="000000"/>
          <w:lang w:val="en-GB"/>
        </w:rPr>
        <w:t>household income, and education</w:t>
      </w:r>
      <w:r w:rsidR="00CF5BBC" w:rsidRPr="0081577A">
        <w:rPr>
          <w:rFonts w:ascii="Helvetica" w:hAnsi="Helvetica"/>
          <w:color w:val="000000"/>
          <w:lang w:val="en-GB"/>
        </w:rPr>
        <w:t xml:space="preserve"> as major overall confounders</w:t>
      </w:r>
      <w:r w:rsidR="004D7A3F" w:rsidRPr="0081577A">
        <w:rPr>
          <w:rFonts w:ascii="Helvetica" w:hAnsi="Helvetica"/>
          <w:color w:val="000000"/>
          <w:lang w:val="en-GB"/>
        </w:rPr>
        <w:t xml:space="preserve">, accounting for </w:t>
      </w:r>
      <w:commentRangeStart w:id="1"/>
      <w:r w:rsidR="004D7A3F" w:rsidRPr="0081577A">
        <w:rPr>
          <w:rFonts w:ascii="Helvetica" w:hAnsi="Helvetica"/>
          <w:color w:val="000000"/>
          <w:lang w:val="en-GB"/>
        </w:rPr>
        <w:t>XX, XX</w:t>
      </w:r>
      <w:commentRangeEnd w:id="1"/>
      <w:r w:rsidR="004D7A3F" w:rsidRPr="0081577A">
        <w:rPr>
          <w:rStyle w:val="CommentReference"/>
          <w:rFonts w:asciiTheme="minorHAnsi" w:eastAsiaTheme="minorHAnsi" w:hAnsiTheme="minorHAnsi" w:cstheme="minorBidi"/>
          <w:lang w:val="en-GB"/>
        </w:rPr>
        <w:commentReference w:id="1"/>
      </w:r>
      <w:r w:rsidR="004D7A3F" w:rsidRPr="0081577A">
        <w:rPr>
          <w:rFonts w:ascii="Helvetica" w:hAnsi="Helvetica"/>
          <w:color w:val="000000"/>
          <w:lang w:val="en-GB"/>
        </w:rPr>
        <w:t>,</w:t>
      </w:r>
      <w:r w:rsidRPr="0081577A">
        <w:rPr>
          <w:rFonts w:ascii="Helvetica" w:hAnsi="Helvetica"/>
          <w:color w:val="000000"/>
          <w:lang w:val="en-GB"/>
        </w:rPr>
        <w:t xml:space="preserve"> 29.8 and 11.6% of phenotypic correlations, respectively. </w:t>
      </w:r>
      <w:r w:rsidR="00953557" w:rsidRPr="0081577A">
        <w:rPr>
          <w:rFonts w:ascii="Helvetica" w:hAnsi="Helvetica"/>
          <w:color w:val="000000"/>
          <w:lang w:val="en-GB"/>
        </w:rPr>
        <w:t>W</w:t>
      </w:r>
      <w:r w:rsidRPr="0081577A">
        <w:rPr>
          <w:rFonts w:ascii="Helvetica" w:hAnsi="Helvetica"/>
          <w:color w:val="000000"/>
          <w:lang w:val="en-GB"/>
        </w:rPr>
        <w:t xml:space="preserve">e found </w:t>
      </w:r>
      <w:r w:rsidR="00CF5BBC" w:rsidRPr="0081577A">
        <w:rPr>
          <w:rFonts w:ascii="Helvetica" w:hAnsi="Helvetica"/>
          <w:color w:val="000000"/>
          <w:lang w:val="en-GB"/>
        </w:rPr>
        <w:t>some</w:t>
      </w:r>
      <w:r w:rsidRPr="0081577A">
        <w:rPr>
          <w:rFonts w:ascii="Helvetica" w:hAnsi="Helvetica"/>
          <w:color w:val="000000"/>
          <w:lang w:val="en-GB"/>
        </w:rPr>
        <w:t xml:space="preserve"> </w:t>
      </w:r>
      <w:r w:rsidR="00C94A9D" w:rsidRPr="0081577A">
        <w:rPr>
          <w:rFonts w:ascii="Helvetica" w:hAnsi="Helvetica"/>
          <w:color w:val="000000"/>
          <w:lang w:val="en-GB"/>
        </w:rPr>
        <w:t xml:space="preserve">limited </w:t>
      </w:r>
      <w:r w:rsidRPr="0081577A">
        <w:rPr>
          <w:rFonts w:ascii="Helvetica" w:hAnsi="Helvetica"/>
          <w:color w:val="000000"/>
          <w:lang w:val="en-GB"/>
        </w:rPr>
        <w:t xml:space="preserve">evidence </w:t>
      </w:r>
      <w:r w:rsidR="00941DE9" w:rsidRPr="0081577A">
        <w:rPr>
          <w:rFonts w:ascii="Helvetica" w:hAnsi="Helvetica"/>
          <w:color w:val="000000"/>
          <w:lang w:val="en-GB"/>
        </w:rPr>
        <w:t xml:space="preserve">for couple-correlation convergence </w:t>
      </w:r>
      <w:r w:rsidR="00CF5BBC" w:rsidRPr="0081577A">
        <w:rPr>
          <w:rFonts w:ascii="Helvetica" w:hAnsi="Helvetica"/>
          <w:color w:val="000000"/>
          <w:lang w:val="en-GB"/>
        </w:rPr>
        <w:t>(</w:t>
      </w:r>
      <w:proofErr w:type="gramStart"/>
      <w:r w:rsidR="00CF5BBC" w:rsidRPr="0081577A">
        <w:rPr>
          <w:rFonts w:ascii="Helvetica" w:hAnsi="Helvetica"/>
          <w:color w:val="000000"/>
          <w:lang w:val="en-GB"/>
        </w:rPr>
        <w:t>e.g.</w:t>
      </w:r>
      <w:proofErr w:type="gramEnd"/>
      <w:r w:rsidR="00CF5BBC" w:rsidRPr="0081577A">
        <w:rPr>
          <w:rFonts w:ascii="Helvetica" w:hAnsi="Helvetica"/>
          <w:color w:val="000000"/>
          <w:lang w:val="en-GB"/>
        </w:rPr>
        <w:t xml:space="preserve"> </w:t>
      </w:r>
      <w:r w:rsidR="004A7D5D" w:rsidRPr="0081577A">
        <w:rPr>
          <w:rFonts w:ascii="Helvetica" w:hAnsi="Helvetica"/>
          <w:color w:val="000000"/>
          <w:lang w:val="en-GB"/>
        </w:rPr>
        <w:t xml:space="preserve">increased </w:t>
      </w:r>
      <w:r w:rsidR="00082035" w:rsidRPr="0081577A">
        <w:rPr>
          <w:rFonts w:ascii="Helvetica" w:hAnsi="Helvetica"/>
          <w:color w:val="000000"/>
          <w:lang w:val="en-GB"/>
        </w:rPr>
        <w:t xml:space="preserve">similarity with respect to </w:t>
      </w:r>
      <w:r w:rsidR="004A7D5D" w:rsidRPr="0081577A">
        <w:rPr>
          <w:rFonts w:ascii="Helvetica" w:hAnsi="Helvetica"/>
          <w:color w:val="000000"/>
          <w:lang w:val="en-GB"/>
        </w:rPr>
        <w:t>smoking and medication use</w:t>
      </w:r>
      <w:r w:rsidR="00CF5BBC" w:rsidRPr="0081577A">
        <w:rPr>
          <w:rFonts w:ascii="Helvetica" w:hAnsi="Helvetica"/>
          <w:color w:val="000000"/>
          <w:lang w:val="en-GB"/>
        </w:rPr>
        <w:t>)</w:t>
      </w:r>
      <w:r w:rsidRPr="0081577A">
        <w:rPr>
          <w:rFonts w:ascii="Helvetica" w:hAnsi="Helvetica"/>
          <w:color w:val="000000"/>
          <w:lang w:val="en-GB"/>
        </w:rPr>
        <w:t xml:space="preserve">, </w:t>
      </w:r>
      <w:r w:rsidR="004D7A3F" w:rsidRPr="0081577A">
        <w:rPr>
          <w:rFonts w:ascii="Helvetica" w:hAnsi="Helvetica"/>
          <w:color w:val="000000"/>
          <w:lang w:val="en-GB"/>
        </w:rPr>
        <w:t xml:space="preserve">measured </w:t>
      </w:r>
      <w:r w:rsidR="00FB2DB1" w:rsidRPr="0081577A">
        <w:rPr>
          <w:rFonts w:ascii="Helvetica" w:hAnsi="Helvetica"/>
          <w:color w:val="000000"/>
          <w:lang w:val="en-GB"/>
        </w:rPr>
        <w:t>by stratifying couples by their time spent together</w:t>
      </w:r>
      <w:r w:rsidRPr="0081577A">
        <w:rPr>
          <w:rFonts w:ascii="Helvetica" w:hAnsi="Helvetica"/>
          <w:color w:val="000000"/>
          <w:lang w:val="en-GB"/>
        </w:rPr>
        <w:t xml:space="preserve">. Finally, we </w:t>
      </w:r>
      <w:r w:rsidR="00CF5BBC" w:rsidRPr="0081577A">
        <w:rPr>
          <w:rFonts w:ascii="Helvetica" w:hAnsi="Helvetica"/>
          <w:color w:val="000000"/>
          <w:lang w:val="en-GB"/>
        </w:rPr>
        <w:t>found that the vast majority (</w:t>
      </w:r>
      <w:r w:rsidR="004A7D5D" w:rsidRPr="0081577A">
        <w:rPr>
          <w:rFonts w:ascii="Helvetica" w:hAnsi="Helvetica"/>
          <w:color w:val="000000"/>
          <w:lang w:val="en-GB"/>
        </w:rPr>
        <w:t>77</w:t>
      </w:r>
      <w:r w:rsidR="00CF5BBC" w:rsidRPr="0081577A">
        <w:rPr>
          <w:rFonts w:ascii="Helvetica" w:hAnsi="Helvetica"/>
          <w:color w:val="000000"/>
          <w:lang w:val="en-GB"/>
        </w:rPr>
        <w:t xml:space="preserve">%) of identified </w:t>
      </w:r>
      <w:r w:rsidRPr="0081577A">
        <w:rPr>
          <w:rFonts w:ascii="Helvetica" w:hAnsi="Helvetica"/>
          <w:color w:val="000000"/>
          <w:lang w:val="en-GB"/>
        </w:rPr>
        <w:t xml:space="preserve">cross-trait causal associations among </w:t>
      </w:r>
      <w:r w:rsidR="00CF5BBC" w:rsidRPr="0081577A">
        <w:rPr>
          <w:rFonts w:ascii="Helvetica" w:hAnsi="Helvetica"/>
          <w:color w:val="000000"/>
          <w:lang w:val="en-GB"/>
        </w:rPr>
        <w:t>partners can be explained by</w:t>
      </w:r>
      <w:r w:rsidRPr="0081577A">
        <w:rPr>
          <w:rFonts w:ascii="Helvetica" w:hAnsi="Helvetica"/>
          <w:color w:val="000000"/>
          <w:lang w:val="en-GB"/>
        </w:rPr>
        <w:t xml:space="preserve"> </w:t>
      </w:r>
      <w:r w:rsidR="00CF5BBC" w:rsidRPr="0081577A">
        <w:rPr>
          <w:rFonts w:ascii="Helvetica" w:hAnsi="Helvetica"/>
          <w:color w:val="000000"/>
          <w:lang w:val="en-GB"/>
        </w:rPr>
        <w:t xml:space="preserve">same-trait </w:t>
      </w:r>
      <w:r w:rsidRPr="0081577A">
        <w:rPr>
          <w:rFonts w:ascii="Helvetica" w:hAnsi="Helvetica"/>
          <w:color w:val="000000"/>
          <w:lang w:val="en-GB"/>
        </w:rPr>
        <w:t xml:space="preserve">AM </w:t>
      </w:r>
      <w:r w:rsidR="00CF5BBC" w:rsidRPr="0081577A">
        <w:rPr>
          <w:rFonts w:ascii="Helvetica" w:hAnsi="Helvetica"/>
          <w:color w:val="000000"/>
          <w:lang w:val="en-GB"/>
        </w:rPr>
        <w:t xml:space="preserve">combined with a </w:t>
      </w:r>
      <w:r w:rsidRPr="0081577A">
        <w:rPr>
          <w:rFonts w:ascii="Helvetica" w:hAnsi="Helvetica"/>
          <w:color w:val="000000"/>
          <w:lang w:val="en-GB"/>
        </w:rPr>
        <w:t>causal effect between these traits</w:t>
      </w:r>
      <w:r w:rsidR="00FB2DB1" w:rsidRPr="0081577A">
        <w:rPr>
          <w:rFonts w:ascii="Helvetica" w:hAnsi="Helvetica"/>
          <w:color w:val="000000"/>
          <w:lang w:val="en-GB"/>
        </w:rPr>
        <w:t xml:space="preserve"> (within the same individual)</w:t>
      </w:r>
      <w:r w:rsidRPr="0081577A">
        <w:rPr>
          <w:rFonts w:ascii="Helvetica" w:hAnsi="Helvetica"/>
          <w:color w:val="000000"/>
          <w:lang w:val="en-GB"/>
        </w:rPr>
        <w:t xml:space="preserve">, </w:t>
      </w:r>
      <w:r w:rsidR="00CF5BBC" w:rsidRPr="0081577A">
        <w:rPr>
          <w:rFonts w:ascii="Helvetica" w:hAnsi="Helvetica"/>
          <w:color w:val="000000"/>
          <w:lang w:val="en-GB"/>
        </w:rPr>
        <w:t xml:space="preserve">with negligible </w:t>
      </w:r>
      <w:r w:rsidRPr="0081577A">
        <w:rPr>
          <w:rFonts w:ascii="Helvetica" w:hAnsi="Helvetica"/>
          <w:color w:val="000000"/>
          <w:lang w:val="en-GB"/>
        </w:rPr>
        <w:t xml:space="preserve">direct </w:t>
      </w:r>
      <w:r w:rsidR="00CF5BBC" w:rsidRPr="0081577A">
        <w:rPr>
          <w:rFonts w:ascii="Helvetica" w:hAnsi="Helvetica"/>
          <w:color w:val="000000"/>
          <w:lang w:val="en-GB"/>
        </w:rPr>
        <w:t>cross-trait effects</w:t>
      </w:r>
      <w:r w:rsidRPr="0081577A">
        <w:rPr>
          <w:rFonts w:ascii="Helvetica" w:hAnsi="Helvetica"/>
          <w:color w:val="000000"/>
          <w:lang w:val="en-GB"/>
        </w:rPr>
        <w:t xml:space="preserve">. In summary, this study has revealed many novel causal effects within </w:t>
      </w:r>
      <w:r w:rsidR="00FB2DB1" w:rsidRPr="0081577A">
        <w:rPr>
          <w:rFonts w:ascii="Helvetica" w:hAnsi="Helvetica"/>
          <w:color w:val="000000"/>
          <w:lang w:val="en-GB"/>
        </w:rPr>
        <w:t>couples and</w:t>
      </w:r>
      <w:r w:rsidRPr="0081577A">
        <w:rPr>
          <w:rFonts w:ascii="Helvetica" w:hAnsi="Helvetica"/>
          <w:color w:val="000000"/>
          <w:lang w:val="en-GB"/>
        </w:rPr>
        <w:t xml:space="preserve"> shed light on the impact of confounding on couple phenotypic similarity. </w:t>
      </w:r>
    </w:p>
    <w:p w14:paraId="3C2ECE5A" w14:textId="77777777" w:rsidR="00CB5ABF" w:rsidRPr="0081577A" w:rsidRDefault="00CB5ABF" w:rsidP="002B237D">
      <w:pPr>
        <w:spacing w:before="240" w:after="120"/>
        <w:jc w:val="both"/>
        <w:outlineLvl w:val="0"/>
        <w:rPr>
          <w:rFonts w:ascii="Helvetica" w:hAnsi="Helvetica" w:cs="Arial"/>
          <w:color w:val="2F5496"/>
          <w:kern w:val="36"/>
          <w:sz w:val="32"/>
          <w:szCs w:val="32"/>
          <w:lang w:val="en-GB"/>
        </w:rPr>
      </w:pPr>
    </w:p>
    <w:p w14:paraId="7D085C34" w14:textId="77777777" w:rsidR="001D0B45" w:rsidRDefault="001D0B45">
      <w:pPr>
        <w:rPr>
          <w:rFonts w:ascii="Helvetica" w:hAnsi="Helvetica" w:cs="Arial"/>
          <w:color w:val="2F5496"/>
          <w:kern w:val="36"/>
          <w:sz w:val="32"/>
          <w:szCs w:val="32"/>
          <w:lang w:val="en-GB"/>
        </w:rPr>
      </w:pPr>
      <w:r>
        <w:rPr>
          <w:rFonts w:ascii="Helvetica" w:hAnsi="Helvetica" w:cs="Arial"/>
          <w:color w:val="2F5496"/>
          <w:kern w:val="36"/>
          <w:sz w:val="32"/>
          <w:szCs w:val="32"/>
          <w:lang w:val="en-GB"/>
        </w:rPr>
        <w:br w:type="page"/>
      </w:r>
    </w:p>
    <w:p w14:paraId="06E63BCB" w14:textId="20B28E43" w:rsidR="004E1A6F" w:rsidRPr="0081577A" w:rsidRDefault="000E441B"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Introduction</w:t>
      </w:r>
    </w:p>
    <w:p w14:paraId="7AE7F018" w14:textId="532598B4" w:rsidR="00E63877" w:rsidRPr="0081577A" w:rsidRDefault="00FC138A" w:rsidP="00E22B6B">
      <w:pPr>
        <w:jc w:val="both"/>
        <w:rPr>
          <w:rFonts w:ascii="Helvetica" w:hAnsi="Helvetica"/>
          <w:color w:val="000000"/>
          <w:lang w:val="en-GB"/>
        </w:rPr>
      </w:pPr>
      <w:r w:rsidRPr="0081577A">
        <w:rPr>
          <w:rFonts w:ascii="Helvetica" w:hAnsi="Helvetica"/>
          <w:color w:val="000000"/>
          <w:lang w:val="en-GB"/>
        </w:rPr>
        <w:t xml:space="preserve">In human populations, </w:t>
      </w:r>
      <w:r w:rsidR="004E1A6F" w:rsidRPr="0081577A">
        <w:rPr>
          <w:rFonts w:ascii="Helvetica" w:hAnsi="Helvetica"/>
          <w:color w:val="000000"/>
          <w:lang w:val="en-GB"/>
        </w:rPr>
        <w:t xml:space="preserve">increased phenotypic similarity </w:t>
      </w:r>
      <w:r w:rsidRPr="0081577A">
        <w:rPr>
          <w:rFonts w:ascii="Helvetica" w:hAnsi="Helvetica"/>
          <w:color w:val="000000"/>
          <w:lang w:val="en-GB"/>
        </w:rPr>
        <w:t xml:space="preserve">exists </w:t>
      </w:r>
      <w:r w:rsidR="004E1A6F" w:rsidRPr="0081577A">
        <w:rPr>
          <w:rFonts w:ascii="Helvetica" w:hAnsi="Helvetica"/>
          <w:color w:val="000000"/>
          <w:lang w:val="en-GB"/>
        </w:rPr>
        <w:t xml:space="preserve">between </w:t>
      </w:r>
      <w:r w:rsidR="0068312F" w:rsidRPr="0081577A">
        <w:rPr>
          <w:rFonts w:ascii="Helvetica" w:hAnsi="Helvetica"/>
          <w:color w:val="000000"/>
          <w:lang w:val="en-GB"/>
        </w:rPr>
        <w:t xml:space="preserve">partners </w:t>
      </w:r>
      <w:r w:rsidR="004E1A6F" w:rsidRPr="0081577A">
        <w:rPr>
          <w:rFonts w:ascii="Helvetica" w:hAnsi="Helvetica"/>
          <w:color w:val="000000"/>
          <w:lang w:val="en-GB"/>
        </w:rPr>
        <w:t>compared to random pairs</w:t>
      </w:r>
      <w:r w:rsidR="00B640A3" w:rsidRPr="0081577A">
        <w:rPr>
          <w:rFonts w:ascii="Helvetica" w:hAnsi="Helvetica"/>
          <w:color w:val="000000"/>
          <w:lang w:val="en-GB"/>
        </w:rPr>
        <w:t xml:space="preserve">, a phenomenon known as </w:t>
      </w:r>
      <w:r w:rsidR="00DD29FF" w:rsidRPr="0081577A">
        <w:rPr>
          <w:rFonts w:ascii="Helvetica" w:hAnsi="Helvetica"/>
          <w:color w:val="000000"/>
          <w:lang w:val="en-GB"/>
        </w:rPr>
        <w:t>(</w:t>
      </w:r>
      <w:r w:rsidR="00B640A3" w:rsidRPr="0081577A">
        <w:rPr>
          <w:rFonts w:ascii="Helvetica" w:hAnsi="Helvetica"/>
          <w:color w:val="000000"/>
          <w:lang w:val="en-GB"/>
        </w:rPr>
        <w:t>positive</w:t>
      </w:r>
      <w:r w:rsidR="00DD29FF" w:rsidRPr="0081577A">
        <w:rPr>
          <w:rFonts w:ascii="Helvetica" w:hAnsi="Helvetica"/>
          <w:color w:val="000000"/>
          <w:lang w:val="en-GB"/>
        </w:rPr>
        <w:t>)</w:t>
      </w:r>
      <w:r w:rsidR="00B640A3" w:rsidRPr="0081577A">
        <w:rPr>
          <w:rFonts w:ascii="Helvetica" w:hAnsi="Helvetica"/>
          <w:color w:val="000000"/>
          <w:lang w:val="en-GB"/>
        </w:rPr>
        <w:t xml:space="preserve"> assortative mating</w:t>
      </w:r>
      <w:r w:rsidR="008961F4" w:rsidRPr="0081577A">
        <w:rPr>
          <w:rFonts w:ascii="Helvetica" w:hAnsi="Helvetica"/>
          <w:color w:val="000000"/>
          <w:lang w:val="en-GB"/>
        </w:rPr>
        <w:t xml:space="preserve"> (AM)</w:t>
      </w:r>
      <w:r w:rsidR="004E1A6F" w:rsidRPr="0081577A">
        <w:rPr>
          <w:rFonts w:ascii="Helvetica" w:hAnsi="Helvetica"/>
          <w:color w:val="000000"/>
          <w:lang w:val="en-GB"/>
        </w:rPr>
        <w:t xml:space="preserve">. This </w:t>
      </w:r>
      <w:r w:rsidR="00277F4E" w:rsidRPr="0081577A">
        <w:rPr>
          <w:rFonts w:ascii="Helvetica" w:hAnsi="Helvetica"/>
          <w:color w:val="000000"/>
          <w:lang w:val="en-GB"/>
        </w:rPr>
        <w:t xml:space="preserve">has been observed across </w:t>
      </w:r>
      <w:r w:rsidR="00B640A3" w:rsidRPr="0081577A">
        <w:rPr>
          <w:rFonts w:ascii="Helvetica" w:hAnsi="Helvetica"/>
          <w:color w:val="000000"/>
          <w:lang w:val="en-GB"/>
        </w:rPr>
        <w:t>a wide variety of</w:t>
      </w:r>
      <w:r w:rsidR="00277F4E" w:rsidRPr="0081577A">
        <w:rPr>
          <w:rFonts w:ascii="Helvetica" w:hAnsi="Helvetica"/>
          <w:color w:val="000000"/>
          <w:lang w:val="en-GB"/>
        </w:rPr>
        <w:t xml:space="preserve"> traits, including</w:t>
      </w:r>
      <w:r w:rsidR="004E1A6F" w:rsidRPr="0081577A">
        <w:rPr>
          <w:rFonts w:ascii="Helvetica" w:hAnsi="Helvetica"/>
          <w:color w:val="000000"/>
          <w:lang w:val="en-GB"/>
        </w:rPr>
        <w:t xml:space="preserve"> anthropometric </w:t>
      </w:r>
      <w:r w:rsidR="00BD086E" w:rsidRPr="0081577A">
        <w:rPr>
          <w:rFonts w:ascii="Helvetica" w:hAnsi="Helvetica"/>
          <w:color w:val="000000"/>
          <w:lang w:val="en-GB"/>
        </w:rPr>
        <w:t>measures</w:t>
      </w:r>
      <w:r w:rsidR="006C607D" w:rsidRPr="0081577A">
        <w:rPr>
          <w:rFonts w:ascii="Helvetica" w:hAnsi="Helvetica"/>
          <w:color w:val="000000"/>
          <w:lang w:val="en-GB"/>
        </w:rPr>
        <w:t xml:space="preserve"> (</w:t>
      </w:r>
      <w:r w:rsidR="004E1A6F" w:rsidRPr="0081577A">
        <w:rPr>
          <w:rFonts w:ascii="Helvetica" w:hAnsi="Helvetica"/>
          <w:color w:val="000000"/>
          <w:lang w:val="en-GB"/>
        </w:rPr>
        <w:t>such as BMI and height</w:t>
      </w:r>
      <w:r w:rsidR="006C607D" w:rsidRPr="0081577A">
        <w:rPr>
          <w:rFonts w:ascii="Helvetica" w:hAnsi="Helvetica"/>
          <w:color w:val="000000"/>
          <w:lang w:val="en-GB"/>
        </w:rPr>
        <w:t>),</w:t>
      </w:r>
      <w:r w:rsidR="004E1A6F" w:rsidRPr="0081577A">
        <w:rPr>
          <w:rFonts w:ascii="Helvetica" w:hAnsi="Helvetica"/>
          <w:color w:val="000000"/>
          <w:lang w:val="en-GB"/>
        </w:rPr>
        <w:t xml:space="preserve"> socioeconomic </w:t>
      </w:r>
      <w:r w:rsidR="00BD086E" w:rsidRPr="0081577A">
        <w:rPr>
          <w:rFonts w:ascii="Helvetica" w:hAnsi="Helvetica"/>
          <w:color w:val="000000"/>
          <w:lang w:val="en-GB"/>
        </w:rPr>
        <w:t xml:space="preserve">factors, </w:t>
      </w:r>
      <w:r w:rsidR="00053F45" w:rsidRPr="0081577A">
        <w:rPr>
          <w:rFonts w:ascii="Helvetica" w:hAnsi="Helvetica"/>
          <w:color w:val="000000"/>
          <w:lang w:val="en-GB"/>
        </w:rPr>
        <w:t xml:space="preserve">various </w:t>
      </w:r>
      <w:r w:rsidR="00170854" w:rsidRPr="0081577A">
        <w:rPr>
          <w:rFonts w:ascii="Helvetica" w:hAnsi="Helvetica"/>
          <w:color w:val="000000"/>
          <w:lang w:val="en-GB"/>
        </w:rPr>
        <w:t>behavioural</w:t>
      </w:r>
      <w:r w:rsidR="004E1A6F" w:rsidRPr="0081577A">
        <w:rPr>
          <w:rFonts w:ascii="Helvetica" w:hAnsi="Helvetica"/>
          <w:color w:val="000000"/>
          <w:lang w:val="en-GB"/>
        </w:rPr>
        <w:t xml:space="preserve"> and lifestyle measures</w:t>
      </w:r>
      <w:r w:rsidR="006C607D" w:rsidRPr="0081577A">
        <w:rPr>
          <w:rFonts w:ascii="Helvetica" w:hAnsi="Helvetica"/>
          <w:color w:val="000000"/>
          <w:lang w:val="en-GB"/>
        </w:rPr>
        <w:t xml:space="preserve">, (including </w:t>
      </w:r>
      <w:r w:rsidR="004E1A6F" w:rsidRPr="0081577A">
        <w:rPr>
          <w:rFonts w:ascii="Helvetica" w:hAnsi="Helvetica"/>
          <w:color w:val="000000"/>
          <w:lang w:val="en-GB"/>
        </w:rPr>
        <w:t xml:space="preserve">diet, </w:t>
      </w:r>
      <w:r w:rsidR="00F21ECC" w:rsidRPr="0081577A">
        <w:rPr>
          <w:rFonts w:ascii="Helvetica" w:hAnsi="Helvetica"/>
          <w:color w:val="000000"/>
          <w:lang w:val="en-GB"/>
        </w:rPr>
        <w:t xml:space="preserve">smoking habits, </w:t>
      </w:r>
      <w:r w:rsidR="004E1A6F" w:rsidRPr="0081577A">
        <w:rPr>
          <w:rFonts w:ascii="Helvetica" w:hAnsi="Helvetica"/>
          <w:color w:val="000000"/>
          <w:lang w:val="en-GB"/>
        </w:rPr>
        <w:t>hobbies,</w:t>
      </w:r>
      <w:r w:rsidR="006C607D" w:rsidRPr="0081577A">
        <w:rPr>
          <w:rFonts w:ascii="Helvetica" w:hAnsi="Helvetica"/>
          <w:color w:val="000000"/>
          <w:lang w:val="en-GB"/>
        </w:rPr>
        <w:t xml:space="preserve"> among others)</w:t>
      </w:r>
      <w:r w:rsidR="00BD086E" w:rsidRPr="0081577A">
        <w:rPr>
          <w:rFonts w:ascii="Helvetica" w:hAnsi="Helvetica"/>
          <w:color w:val="000000"/>
          <w:lang w:val="en-GB"/>
        </w:rPr>
        <w:t>, and even disease risk</w:t>
      </w:r>
      <w:r w:rsidR="00BE5A03" w:rsidRPr="0081577A">
        <w:rPr>
          <w:rFonts w:ascii="Helvetica" w:hAnsi="Helvetica"/>
          <w:color w:val="000000"/>
          <w:lang w:val="en-GB"/>
        </w:rPr>
        <w:fldChar w:fldCharType="begin" w:fldLock="1"/>
      </w:r>
      <w:r w:rsidR="00134825" w:rsidRPr="0081577A">
        <w:rPr>
          <w:rFonts w:ascii="Helvetica" w:hAnsi="Helvetica"/>
          <w:color w:val="000000"/>
          <w:lang w:val="en-GB"/>
        </w:rPr>
        <w:instrText>ADDIN CSL_CITATION {"citationItems":[{"id":"ITEM-1","itemData":{"DOI":"10.1002/ajhb.10183","ISSN":"10420533","abstract":"Assortative mating by body height and weight is well established in various populations, but its causal mechanisms remain poorly understood. We analyzed the effect of phenotypic assortment and social homogamy on spousal correlations for body height and body mass index (BMI, kg/m2). Our data derived from a questionnaire administered to the adult Finnish Twin Cohort in 1990 (response rate 77% yielding results from 922 monozygotic and 1,697 dizygotic adult twin pairs who reported information about their body height and weight and that of their spouses. Assortative mating was evident for body height and BMI. For body height, the effects of social homogamy (0.24 in men and 0.29 in women) and phenotypic assortment (0.27 and 0.28, respectively) were about the same. For BMI, the effect of social homogamy was stronger (0.31 in men and 0.28 in women) than the effect of phenotypic assortment (0.13 in both men and women). When assortative mating was taken into account, shared environmental factors had no effect on phenotypic variation in body height or BMI. Our results show that assortative mating needs to be considered in population genetic studies of body height and weight. © 2003 Wiley-Liss, Inc.","author":[{"dropping-particle":"","family":"Silventoinen","given":"Karri","non-dropping-particle":"","parse-names":false,"suffix":""},{"dropping-particle":"","family":"Kaprio","given":"Jaakko","non-dropping-particle":"","parse-names":false,"suffix":""},{"dropping-particle":"","family":"Lahelma","given":"Eero","non-dropping-particle":"","parse-names":false,"suffix":""},{"dropping-particle":"","family":"Viken","given":"Richard J.","non-dropping-particle":"","parse-names":false,"suffix":""},{"dropping-particle":"","family":"Rose","given":"Richard J.","non-dropping-particle":"","parse-names":false,"suffix":""}],"container-title":"American Journal of Human Biology","id":"ITEM-1","issue":"5","issued":{"date-parts":[["2003"]]},"page":"620-627","title":"Assortative mating by body height and BMI: Finnish twins and their spouses","type":"article-journal","volume":"15"},"uris":["http://www.mendeley.com/documents/?uuid=07f8bc08-9d25-4d9c-a1e6-d94f7a8cd33b"]},{"id":"ITEM-2","itemData":{"DOI":"10.1023/a:1025635913927","ISSN":"0001-8244","PMID":"9519560","abstract":"We review the literature on the familial resemblance of body mass index (BMI) and other adiposity measures and find strikingly convergent results for a variety of relationships. Results from twin studies suggest that genetic factors explain 50 to 90% of the variance in BMI. Family studies generally report estimates of parent-offspring and sibling correlations in agreement with heritabilities of 20 to 80%. Data from adoption studies are consistent with genetic factors accounting for 20 to 60% of the variation in BMI. Based on data from more than 25,000 twin pairs and 50,000 biological and adoptive family members, the weighted mean correlations are .74 for MZ twins, .32 for DZ twins, .25 for siblings, .19 for parent-offspring pairs, .06 for adoptive relatives, and .12 for spouses. Advantages and disadvantages of twin, family, and adoption studies are reviewed. Data from the Virginia 30,000, including twins and their parents, siblings, spouses, and children, were analyzed using a structural equation model (Stealth) which estimates additive and dominance genetic variance, cultural transmission, assortative mating, nonparental shared environment, and special twin and MZ twin environmental variance. Genetic factors explained 67% of the variance in males and females, of which half is due to dominance. A small proportion of the genetic variance was attributed to the consequences of assortative mating. The remainder of the variance is accounted for by unique environmental factors, of which 7% is correlated across twins. No evidence was found for a special MZ twin environment, thereby supporting the equal environment assumption. These results are consistent with other studies in suggesting that genetic factors play a significant role in the causes of individual differences in relative body weight and human adiposity.","author":[{"dropping-particle":"","family":"Maes","given":"H H","non-dropping-particle":"","parse-names":false,"suffix":""},{"dropping-particle":"","family":"Neale","given":"M C","non-dropping-particle":"","parse-names":false,"suffix":""},{"dropping-particle":"","family":"Eaves","given":"L J","non-dropping-particle":"","parse-names":false,"suffix":""}],"container-title":"Behavior genetics","id":"ITEM-2","issue":"4","issued":{"date-parts":[["1997","7"]]},"page":"325-51","title":"Genetic and environmental factors in relative body weight and human adiposity.","type":"article-journal","volume":"27"},"uris":["http://www.mendeley.com/documents/?uuid=ba71f4cb-cc5f-4942-9e23-f2d0f00fe5e6"]},{"id":"ITEM-3","itemData":{"DOI":"10.1371/journal.pgen.1003451","ISSN":"15537390","PMID":"23593038","abstract":"Traits that are attractive to the opposite sex are often positively correlated when scaled such that scores increase with attractiveness, and this correlation typically has a genetic component. Such traits can be genetically correlated due to genes that affect both traits (\"pleiotropy\") and/or because assortative mating causes statistical correlations to develop between selected alleles across the traits (\"gametic phase disequilibrium\"). In this study, we modeled the covariation between monozygotic and dizygotic twins, their siblings, and their parents (total N = 7,905) to elucidate the nature of the correlation between two potentially sexually selected traits in humans: height and IQ. Unlike previous designs used to investigate the nature of the height-IQ correlation, the present design accounts for the effects of assortative mating and provides much less biased estimates of additive genetic, non-additive genetic, and shared environmental influences. Both traits were highly heritable, although there was greater evidence for non-additive genetic effects in males. After accounting for assortative mating, the correlation between height and IQ was found to be almost entirely genetic in nature. Model fits indicate that both pleiotropy and assortative mating contribute significantly and about equally to this genetic correlation. © 2013 Keller et al.","author":[{"dropping-particle":"","family":"Keller","given":"Matthew C.","non-dropping-particle":"","parse-names":false,"suffix":""},{"dropping-particle":"","family":"Garver-Apgar","given":"Christine E.","non-dropping-particle":"","parse-names":false,"suffix":""},{"dropping-particle":"","family":"Wright","given":"Margaret J.","non-dropping-particle":"","parse-names":false,"suffix":""},{"dropping-particle":"","family":"Martin","given":"Nicholas G.","non-dropping-particle":"","parse-names":false,"suffix":""},{"dropping-particle":"","family":"Corley","given":"Robin P.","non-dropping-particle":"","parse-names":false,"suffix":""},{"dropping-particle":"","family":"Stallings","given":"Michael C.","non-dropping-particle":"","parse-names":false,"suffix":""},{"dropping-particle":"","family":"Hewitt","given":"John K.","non-dropping-particle":"","parse-names":false,"suffix":""},{"dropping-particle":"","family":"Zietsch","given":"Brendan P.","non-dropping-particle":"","parse-names":false,"suffix":""}],"container-title":"PLoS Genetics","id":"ITEM-3","issue":"4","issued":{"date-parts":[["2013"]]},"title":"The Genetic Correlation between Height and IQ: Shared Genes or Assortative Mating?","type":"article-journal","volume":"9"},"uris":["http://www.mendeley.com/documents/?uuid=ad98a332-4dc8-457b-b141-803b2c1c374c"]},{"id":"ITEM-4","itemData":{"DOI":"https://doi.org/2095670","author":[{"dropping-particle":"","family":"Mare","given":"Robert D.","non-dropping-particle":"","parse-names":false,"suffix":""}],"container-title":"American Sociological Review","id":"ITEM-4","issue":"1","issued":{"date-parts":[["1991"]]},"page":"15-32","title":"Five Decades of Educational Assortative Mating","type":"article-journal","volume":"56"},"uris":["http://www.mendeley.com/documents/?uuid=38ace79b-fc6c-4e2b-9843-c9512125f86a"]},{"id":"ITEM-5","itemData":{"DOI":"10.1007/s10519-006-9081-8","ISSN":"00018244","PMID":"16710775","abstract":"Background: Non-random mating affects population variation for substance use and dependence. Developmentally, mate selection leading to positive spousal correlations for genetic similarity may result in increased risk for substance use and misuse in offspring. Mate selection varies by cohort and thus, assortative mating in one generation may produce marked changes in rates of substance use in the next. We aim to clarify the mechanisms contributing to spousal similarity for cigarette smoking and alcohol consumption. Methods: Using data from female twins and their male spouses, we fit univariate and bivariate twin models to examine the contribution of primary assortative mating and reciprocal marital interaction to spousal resemblance for regular cigarette smoking and nicotine dependence, and for regular alcohol use and alcohol dependence. Results: We found that assortative mating significantly influenced regular smoking, regular alcohol use, nicotine dependence and alcohol dependence. The bivariate models for cigarette smoking and alcohol consumption also highlighted the importance of primary assortative mating on all stages of cigarette smoking and alcohol consumption, with additional evidence for assortative mating across the two stages of alcohol consumption. Conclusions: Women who regularly used, and subsequently were dependent on cigarettes or alcohol were more likely to marry men with similar behaviors. After mate selection had occurred, one partner's cigarette or alcohol involvement did not significantly modify the other partner's involvement with these psychoactive substances. © Springer Science+Business Media, Inc. 2006.","author":[{"dropping-particle":"","family":"Agrawal","given":"Arpana","non-dropping-particle":"","parse-names":false,"suffix":""},{"dropping-particle":"","family":"Heath","given":"Andrew C.","non-dropping-particle":"","parse-names":false,"suffix":""},{"dropping-particle":"","family":"Grant","given":"Julia D.","non-dropping-particle":"","parse-names":false,"suffix":""},{"dropping-particle":"","family":"Pergadia","given":"Michele L.","non-dropping-particle":"","parse-names":false,"suffix":""},{"dropping-particle":"","family":"Statham","given":"Dixie J.","non-dropping-particle":"","parse-names":false,"suffix":""},{"dropping-particle":"","family":"Bucholz","given":"Kathleen K.","non-dropping-particle":"","parse-names":false,"suffix":""},{"dropping-particle":"","family":"Martin","given":"Nicholas G.","non-dropping-particle":"","parse-names":false,"suffix":""},{"dropping-particle":"","family":"Madden","given":"Pamela A.F.","non-dropping-particle":"","parse-names":false,"suffix":""}],"container-title":"Behavior Genetics","id":"ITEM-5","issue":"4","issued":{"date-parts":[["2006"]]},"page":"553-566","title":"Assortative mating for cigarette smoking and for alcohol consumption in female Australian twins and their spouses","type":"article-journal","volume":"36"},"uris":["http://www.mendeley.com/documents/?uuid=1637ff4c-b698-4ff0-9661-70ba058c1c51"]},{"id":"ITEM-6","itemData":{"author":[{"dropping-particle":"","family":"Buss","given":"David M","non-dropping-particle":"","parse-names":false,"suffix":""}],"container-title":"American Scientist","id":"ITEM-6","issued":{"date-parts":[["1985"]]},"page":"47-51","title":"Marry Someone Who Is Similar To Us in Almost Every Variable","type":"article-journal","volume":"73"},"uris":["http://www.mendeley.com/documents/?uuid=a70cd590-7007-4dc9-b096-794fc2e450de"]},{"id":"ITEM-7","itemData":{"DOI":"10.1111/j.0022-3506.2004.00289.x","ISSN":"00223506","PMID":"15335336","abstract":"We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Personality","id":"ITEM-7","issue":"5","issued":{"date-parts":[["2004"]]},"page":"1029-1068","title":"Match makers and deal breakers: Analyses of assortative mating in newlywed couples","type":"article-journal","volume":"72"},"uris":["http://www.mendeley.com/documents/?uuid=adda69ff-2113-4a11-abf2-24ea48801ea8"]},{"id":"ITEM-8","itemData":{"DOI":"10.1136/bmj.325.7365.636","ISSN":"09598138","author":[{"dropping-particle":"","family":"Hippisley-Cox","given":"J.","non-dropping-particle":"","parse-names":false,"suffix":""}],"container-title":"BMJ","id":"ITEM-8","issue":"7365","issued":{"date-parts":[["2002","9","21"]]},"page":"636-636","title":"Married couples' risk of same disease: cross sectional study","type":"article-journal","volume":"325"},"uris":["http://www.mendeley.com/documents/?uuid=0a770c6d-4520-45c9-b18b-85d53b352308"]}],"mendeley":{"formattedCitation":"&lt;sup&gt;1–8&lt;/sup&gt;","plainTextFormattedCitation":"1–8","previouslyFormattedCitation":"&lt;sup&gt;1–8&lt;/sup&gt;"},"properties":{"noteIndex":0},"schema":"https://github.com/citation-style-language/schema/raw/master/csl-citation.json"}</w:instrText>
      </w:r>
      <w:r w:rsidR="00BE5A03" w:rsidRPr="0081577A">
        <w:rPr>
          <w:rFonts w:ascii="Helvetica" w:hAnsi="Helvetica"/>
          <w:color w:val="000000"/>
          <w:lang w:val="en-GB"/>
        </w:rPr>
        <w:fldChar w:fldCharType="separate"/>
      </w:r>
      <w:r w:rsidR="00BE5A03" w:rsidRPr="0081577A">
        <w:rPr>
          <w:rFonts w:ascii="Helvetica" w:hAnsi="Helvetica"/>
          <w:noProof/>
          <w:color w:val="000000"/>
          <w:vertAlign w:val="superscript"/>
          <w:lang w:val="en-GB"/>
        </w:rPr>
        <w:t>1–8</w:t>
      </w:r>
      <w:r w:rsidR="00BE5A03" w:rsidRPr="0081577A">
        <w:rPr>
          <w:rFonts w:ascii="Helvetica" w:hAnsi="Helvetica"/>
          <w:color w:val="000000"/>
          <w:lang w:val="en-GB"/>
        </w:rPr>
        <w:fldChar w:fldCharType="end"/>
      </w:r>
      <w:r w:rsidR="004E1A6F" w:rsidRPr="0081577A">
        <w:rPr>
          <w:rFonts w:ascii="Helvetica" w:hAnsi="Helvetica"/>
          <w:color w:val="000000"/>
          <w:lang w:val="en-GB"/>
        </w:rPr>
        <w:t>. Th</w:t>
      </w:r>
      <w:r w:rsidR="00277F4E" w:rsidRPr="0081577A">
        <w:rPr>
          <w:rFonts w:ascii="Helvetica" w:hAnsi="Helvetica"/>
          <w:color w:val="000000"/>
          <w:lang w:val="en-GB"/>
        </w:rPr>
        <w:t>e</w:t>
      </w:r>
      <w:r w:rsidR="004E1A6F" w:rsidRPr="0081577A">
        <w:rPr>
          <w:rFonts w:ascii="Helvetica" w:hAnsi="Helvetica"/>
          <w:color w:val="000000"/>
          <w:lang w:val="en-GB"/>
        </w:rPr>
        <w:t>s</w:t>
      </w:r>
      <w:r w:rsidR="00277F4E" w:rsidRPr="0081577A">
        <w:rPr>
          <w:rFonts w:ascii="Helvetica" w:hAnsi="Helvetica"/>
          <w:color w:val="000000"/>
          <w:lang w:val="en-GB"/>
        </w:rPr>
        <w:t>e observations</w:t>
      </w:r>
      <w:r w:rsidR="004E1A6F" w:rsidRPr="0081577A">
        <w:rPr>
          <w:rFonts w:ascii="Helvetica" w:hAnsi="Helvetica"/>
          <w:color w:val="000000"/>
          <w:lang w:val="en-GB"/>
        </w:rPr>
        <w:t xml:space="preserve"> can be explained by </w:t>
      </w:r>
      <w:r w:rsidR="00AD1F76" w:rsidRPr="0081577A">
        <w:rPr>
          <w:rFonts w:ascii="Helvetica" w:hAnsi="Helvetica"/>
          <w:color w:val="000000"/>
          <w:lang w:val="en-GB"/>
        </w:rPr>
        <w:t xml:space="preserve">several </w:t>
      </w:r>
      <w:r w:rsidR="0066362A" w:rsidRPr="0081577A">
        <w:rPr>
          <w:rFonts w:ascii="Helvetica" w:hAnsi="Helvetica"/>
          <w:color w:val="000000"/>
          <w:lang w:val="en-GB"/>
        </w:rPr>
        <w:t>factors</w:t>
      </w:r>
      <w:r w:rsidR="00277F4E" w:rsidRPr="0081577A">
        <w:rPr>
          <w:rFonts w:ascii="Helvetica" w:hAnsi="Helvetica"/>
          <w:color w:val="000000"/>
          <w:lang w:val="en-GB"/>
        </w:rPr>
        <w:t>. First,</w:t>
      </w:r>
      <w:r w:rsidR="00AD1F76" w:rsidRPr="0081577A">
        <w:rPr>
          <w:rFonts w:ascii="Helvetica" w:hAnsi="Helvetica"/>
          <w:color w:val="000000"/>
          <w:lang w:val="en-GB"/>
        </w:rPr>
        <w:t xml:space="preserve"> </w:t>
      </w:r>
      <w:r w:rsidR="004E1A6F" w:rsidRPr="0081577A">
        <w:rPr>
          <w:rFonts w:ascii="Helvetica" w:hAnsi="Helvetica"/>
          <w:color w:val="000000"/>
          <w:lang w:val="en-GB"/>
        </w:rPr>
        <w:t xml:space="preserve">people tend to </w:t>
      </w:r>
      <w:r w:rsidR="00053F45" w:rsidRPr="0081577A">
        <w:rPr>
          <w:rFonts w:ascii="Helvetica" w:hAnsi="Helvetica"/>
          <w:color w:val="000000"/>
          <w:lang w:val="en-GB"/>
        </w:rPr>
        <w:t xml:space="preserve">and actively </w:t>
      </w:r>
      <w:r w:rsidR="00CA18A5" w:rsidRPr="0081577A">
        <w:rPr>
          <w:rFonts w:ascii="Helvetica" w:hAnsi="Helvetica"/>
          <w:color w:val="000000"/>
          <w:lang w:val="en-GB"/>
        </w:rPr>
        <w:t>se</w:t>
      </w:r>
      <w:r w:rsidR="005D7BB8" w:rsidRPr="0081577A">
        <w:rPr>
          <w:rFonts w:ascii="Helvetica" w:hAnsi="Helvetica"/>
          <w:color w:val="000000"/>
          <w:lang w:val="en-GB"/>
        </w:rPr>
        <w:t>ek out</w:t>
      </w:r>
      <w:r w:rsidR="004E1A6F" w:rsidRPr="0081577A">
        <w:rPr>
          <w:rFonts w:ascii="Helvetica" w:hAnsi="Helvetica"/>
          <w:color w:val="000000"/>
          <w:lang w:val="en-GB"/>
        </w:rPr>
        <w:t xml:space="preserve"> partners </w:t>
      </w:r>
      <w:r w:rsidR="00277F4E" w:rsidRPr="0081577A">
        <w:rPr>
          <w:rFonts w:ascii="Helvetica" w:hAnsi="Helvetica"/>
          <w:color w:val="000000"/>
          <w:lang w:val="en-GB"/>
        </w:rPr>
        <w:t xml:space="preserve">who are </w:t>
      </w:r>
      <w:r w:rsidR="004E1A6F" w:rsidRPr="0081577A">
        <w:rPr>
          <w:rFonts w:ascii="Helvetica" w:hAnsi="Helvetica"/>
          <w:color w:val="000000"/>
          <w:lang w:val="en-GB"/>
        </w:rPr>
        <w:t>more similar to themselves</w:t>
      </w:r>
      <w:r w:rsidR="00053F45" w:rsidRPr="0081577A">
        <w:rPr>
          <w:rFonts w:ascii="Helvetica" w:hAnsi="Helvetica"/>
          <w:color w:val="000000"/>
          <w:lang w:val="en-GB"/>
        </w:rPr>
        <w:t xml:space="preserve"> </w:t>
      </w:r>
      <w:r w:rsidR="00790F7F" w:rsidRPr="0081577A">
        <w:rPr>
          <w:rFonts w:ascii="Helvetica" w:hAnsi="Helvetica"/>
          <w:color w:val="000000"/>
          <w:lang w:val="en-GB"/>
        </w:rPr>
        <w:t>with respect to</w:t>
      </w:r>
      <w:r w:rsidR="00053F45" w:rsidRPr="0081577A">
        <w:rPr>
          <w:rFonts w:ascii="Helvetica" w:hAnsi="Helvetica"/>
          <w:color w:val="000000"/>
          <w:lang w:val="en-GB"/>
        </w:rPr>
        <w:t xml:space="preserve"> certain phenotypes</w:t>
      </w:r>
      <w:r w:rsidR="00134825" w:rsidRPr="0081577A">
        <w:rPr>
          <w:rFonts w:ascii="Helvetica" w:hAnsi="Helvetica"/>
          <w:color w:val="000000"/>
          <w:lang w:val="en-GB"/>
        </w:rPr>
        <w:fldChar w:fldCharType="begin" w:fldLock="1"/>
      </w:r>
      <w:r w:rsidR="000A675E" w:rsidRPr="0081577A">
        <w:rPr>
          <w:rFonts w:ascii="Helvetica" w:hAnsi="Helvetica"/>
          <w:color w:val="000000"/>
          <w:lang w:val="en-GB"/>
        </w:rPr>
        <w:instrText>ADDIN CSL_CITATION {"citationItems":[{"id":"ITEM-1","itemData":{"DOI":"10.1177/0022022190211001","ISSN":"0022-0221","abstract":"This study sought to identify the effects of culture and sex on mate preferences using samples drawn world-wide. Thirty-seven samples were obtained from 33 countries located on six continents and five islands (N = 9,474). Hierarchical multiple regressions revealed strong effects of both culture and sex, moderated by specific mate characteristics. Chastity proved to be the mate characteristic on which cultures varied the most. The preference ordering of each sample was contrasted with an international complement. Each culture displayed a unique preference ordering, but there were some similarities among all cultures as reflected in a positive manifold of the cross-country correlation matrix. Multidimensional scaling of the cultures yielded a five dimensional solution, the first two of which were interpreted. The first dimension was interpreted as Traditional versus Modern, with China, India, Iran, and Nigeria anchoring one end and the Netherlands, Great Britain, Finland, and Sweden anchoring the other. The second dimension involved valuation of education, intelligence, and refinement. Consistent sex differences in value attached to eaming potential and physical attractiveness supported evolution-based hypotheses about the importance of resources and reproductive value in mates. Discussion emphasizes the importance of psychological mate preferences for scientific disciplines ranging from evolutionary biology to sociology.","author":[{"dropping-particle":"","family":"Buss","given":"David M.","non-dropping-particle":"","parse-names":false,"suffix":""},{"dropping-particle":"","family":"Abbott","given":"Max","non-dropping-particle":"","parse-names":false,"suffix":""},{"dropping-particle":"","family":"Angleitner","given":"Alois","non-dropping-particle":"","parse-names":false,"suffix":""},{"dropping-particle":"","family":"Asherian","given":"Armen","non-dropping-particle":"","parse-names":false,"suffix":""},{"dropping-particle":"","family":"Biaggio","given":"Angela","non-dropping-particle":"","parse-names":false,"suffix":""},{"dropping-particle":"","family":"Blanco-Villasenor","given":"Angel","non-dropping-particle":"","parse-names":false,"suffix":""},{"dropping-particle":"","family":"Bruchon-Schweitzer","given":"M.","non-dropping-particle":"","parse-names":false,"suffix":""},{"dropping-particle":"","family":"Ch'U","given":"Hai-Yuan","non-dropping-particle":"","parse-names":false,"suffix":""},{"dropping-particle":"","family":"Czapinski","given":"Janusz","non-dropping-particle":"","parse-names":false,"suffix":""},{"dropping-particle":"","family":"Deraad","given":"Boele","non-dropping-particle":"","parse-names":false,"suffix":""},{"dropping-particle":"","family":"Ekehammar","given":"Bo","non-dropping-particle":"","parse-names":false,"suffix":""},{"dropping-particle":"","family":"Lohamy","given":"Noha","non-dropping-particle":"El","parse-names":false,"suffix":""},{"dropping-particle":"","family":"Fioravanti","given":"Mario","non-dropping-particle":"","parse-names":false,"suffix":""},{"dropping-particle":"","family":"Georgas","given":"James","non-dropping-particle":"","parse-names":false,"suffix":""},{"dropping-particle":"","family":"Gjerde","given":"Per","non-dropping-particle":"","parse-names":false,"suffix":""},{"dropping-particle":"","family":"Guttman","given":"Ruth","non-dropping-particle":"","parse-names":false,"suffix":""},{"dropping-particle":"","family":"Hazan","given":"Fatima","non-dropping-particle":"","parse-names":false,"suffix":""},{"dropping-particle":"","family":"Iwawaki","given":"Saburo","non-dropping-particle":"","parse-names":false,"suffix":""},{"dropping-particle":"","family":"Janakiramaiah","given":"N.","non-dropping-particle":"","parse-names":false,"suffix":""},{"dropping-particle":"","family":"Khosroshani","given":"Fatemeh","non-dropping-particle":"","parse-names":false,"suffix":""},{"dropping-particle":"","family":"Kreitler","given":"Shulamith","non-dropping-particle":"","parse-names":false,"suffix":""},{"dropping-particle":"","family":"Lachenicht","given":"Lance","non-dropping-particle":"","parse-names":false,"suffix":""},{"dropping-particle":"","family":"Lee","given":"Margaret","non-dropping-particle":"","parse-names":false,"suffix":""},{"dropping-particle":"","family":"Liik","given":"Kadi","non-dropping-particle":"","parse-names":false,"suffix":""},{"dropping-particle":"","family":"Little","given":"Brian","non-dropping-particle":"","parse-names":false,"suffix":""},{"dropping-particle":"","family":"Mika","given":"Stanislaw","non-dropping-particle":"","parse-names":false,"suffix":""},{"dropping-particle":"","family":"Moadel-Shahid","given":"Mariam","non-dropping-particle":"","parse-names":false,"suffix":""},{"dropping-particle":"","family":"Moane","given":"Geraldine","non-dropping-particle":"","parse-names":false,"suffix":""},{"dropping-particle":"","family":"Montero","given":"Maritza","non-dropping-particle":"","parse-names":false,"suffix":""},{"dropping-particle":"","family":"Mundy-Castle","given":"A. C.","non-dropping-particle":"","parse-names":false,"suffix":""},{"dropping-particle":"","family":"Niit","given":"Toomas","non-dropping-particle":"","parse-names":false,"suffix":""},{"dropping-particle":"","family":"Nsenduluka","given":"Evaristo","non-dropping-particle":"","parse-names":false,"suffix":""},{"dropping-particle":"","family":"Pienkowski","given":"Ryszard","non-dropping-particle":"","parse-names":false,"suffix":""},{"dropping-particle":"","family":"Pirttilä-Backman","given":"Anna-Maija","non-dropping-particle":"","parse-names":false,"suffix":""},{"dropping-particle":"","family":"Leon","given":"Julio Ponce","non-dropping-particle":"De","parse-names":false,"suffix":""},{"dropping-particle":"","family":"Rousseau","given":"Jacques","non-dropping-particle":"","parse-names":false,"suffix":""},{"dropping-particle":"","family":"Runco","given":"Mark A.","non-dropping-particle":"","parse-names":false,"suffix":""},{"dropping-particle":"","family":"Safir","given":"Marilyn P.","non-dropping-particle":"","parse-names":false,"suffix":""},{"dropping-particle":"","family":"Samuels","given":"Curtis","non-dropping-particle":"","parse-names":false,"suffix":""},{"dropping-particle":"","family":"Sanitioso","given":"Rasyid","non-dropping-particle":"","parse-names":false,"suffix":""},{"dropping-particle":"","family":"Serpell","given":"Robert","non-dropping-particle":"","parse-names":false,"suffix":""},{"dropping-particle":"","family":"Smid","given":"Nico","non-dropping-particle":"","parse-names":false,"suffix":""},{"dropping-particle":"","family":"Spencer","given":"Christopher","non-dropping-particle":"","parse-names":false,"suffix":""},{"dropping-particle":"","family":"Tadinac","given":"Meri","non-dropping-particle":"","parse-names":false,"suffix":""},{"dropping-particle":"","family":"Todorova","given":"Elka N.","non-dropping-particle":"","parse-names":false,"suffix":""},{"dropping-particle":"","family":"Troland","given":"Kari","non-dropping-particle":"","parse-names":false,"suffix":""},{"dropping-particle":"","family":"Brande","given":"L.","non-dropping-particle":"Van Den","parse-names":false,"suffix":""},{"dropping-particle":"","family":"Heck","given":"Guus","non-dropping-particle":"Van","parse-names":false,"suffix":""},{"dropping-particle":"","family":"Langenhove","given":"L.","non-dropping-particle":"Van","parse-names":false,"suffix":""},{"dropping-particle":"","family":"Yang","given":"Kuo-Shu","non-dropping-particle":"","parse-names":false,"suffix":""}],"container-title":"Journal of Cross-Cultural Psychology","id":"ITEM-1","issue":"1","issued":{"date-parts":[["1990","3","26"]]},"page":"5-47","title":"International Preferences in Selecting Mates","type":"article-journal","volume":"21"},"uris":["http://www.mendeley.com/documents/?uuid=892b1509-39f0-439c-a0c6-dd2336200440"]},{"id":"ITEM-2","itemData":{"DOI":"10.1037/0022-3514.50.3.559","ISSN":"00223514","abstract":"In this article we examine preferences in mate choice within the broader context of the human mating system. Specifically, we discuss the consequences of mate preferences for the processes of assortative mating and sexual selection. In Study 1 (N = 184) we document (a) the mate characteristics that are consensually more and less desired, (b) the mate characteristics that show strong sex differences in their preferred value, (c) the degree to which married couples are correlated in selection preferences, and (d) the relations between expressed preferences and the personality and background characteristics of obtained spouses. In Study 2 (N = 100) we replicated the sex differences and consensual ordering of mate preferences found in Study 1, using a different methodology and a differently composed sample. Lastly, we present alternative hypotheses to account for the replicated sex differences in preferences for attractiveness and earning potential. © 1986 American Psychological Association.","author":[{"dropping-particle":"","family":"Buss","given":"David M.","non-dropping-particle":"","parse-names":false,"suffix":""},{"dropping-particle":"","family":"Barnes","given":"Michael","non-dropping-particle":"","parse-names":false,"suffix":""}],"container-title":"Journal of Personality and Social Psychology","id":"ITEM-2","issue":"3","issued":{"date-parts":[["1986"]]},"page":"559-570","title":"Preferences in Human Mate Selection","type":"article-journal","volume":"50"},"uris":["http://www.mendeley.com/documents/?uuid=519af84e-6610-43e9-9f95-21b8aac66b18"]}],"mendeley":{"formattedCitation":"&lt;sup&gt;9,10&lt;/sup&gt;","plainTextFormattedCitation":"9,10","previouslyFormattedCitation":"&lt;sup&gt;9,10&lt;/sup&gt;"},"properties":{"noteIndex":0},"schema":"https://github.com/citation-style-language/schema/raw/master/csl-citation.json"}</w:instrText>
      </w:r>
      <w:r w:rsidR="00134825" w:rsidRPr="0081577A">
        <w:rPr>
          <w:rFonts w:ascii="Helvetica" w:hAnsi="Helvetica"/>
          <w:color w:val="000000"/>
          <w:lang w:val="en-GB"/>
        </w:rPr>
        <w:fldChar w:fldCharType="separate"/>
      </w:r>
      <w:r w:rsidR="00134825" w:rsidRPr="0081577A">
        <w:rPr>
          <w:rFonts w:ascii="Helvetica" w:hAnsi="Helvetica"/>
          <w:noProof/>
          <w:color w:val="000000"/>
          <w:vertAlign w:val="superscript"/>
          <w:lang w:val="en-GB"/>
        </w:rPr>
        <w:t>9,10</w:t>
      </w:r>
      <w:r w:rsidR="00134825" w:rsidRPr="0081577A">
        <w:rPr>
          <w:rFonts w:ascii="Helvetica" w:hAnsi="Helvetica"/>
          <w:color w:val="000000"/>
          <w:lang w:val="en-GB"/>
        </w:rPr>
        <w:fldChar w:fldCharType="end"/>
      </w:r>
      <w:r w:rsidR="00277F4E" w:rsidRPr="0081577A">
        <w:rPr>
          <w:rFonts w:ascii="Helvetica" w:hAnsi="Helvetica"/>
          <w:color w:val="000000"/>
          <w:lang w:val="en-GB"/>
        </w:rPr>
        <w:t>. Second,</w:t>
      </w:r>
      <w:r w:rsidR="00AD1F76" w:rsidRPr="0081577A">
        <w:rPr>
          <w:rFonts w:ascii="Helvetica" w:hAnsi="Helvetica"/>
          <w:color w:val="000000"/>
          <w:lang w:val="en-GB"/>
        </w:rPr>
        <w:t xml:space="preserve"> </w:t>
      </w:r>
      <w:r w:rsidR="001B1627" w:rsidRPr="0081577A">
        <w:rPr>
          <w:rFonts w:ascii="Helvetica" w:hAnsi="Helvetica"/>
          <w:color w:val="000000"/>
          <w:lang w:val="en-GB"/>
        </w:rPr>
        <w:t xml:space="preserve">phenotypic similarity can reflect post-mating </w:t>
      </w:r>
      <w:r w:rsidR="00CA18A5" w:rsidRPr="0081577A">
        <w:rPr>
          <w:rFonts w:ascii="Helvetica" w:hAnsi="Helvetica"/>
          <w:color w:val="000000"/>
          <w:lang w:val="en-GB"/>
        </w:rPr>
        <w:t xml:space="preserve">convergence </w:t>
      </w:r>
      <w:r w:rsidR="00AD1F76" w:rsidRPr="0081577A">
        <w:rPr>
          <w:rFonts w:ascii="Helvetica" w:hAnsi="Helvetica"/>
          <w:color w:val="000000"/>
          <w:lang w:val="en-GB"/>
        </w:rPr>
        <w:t xml:space="preserve">due to shared </w:t>
      </w:r>
      <w:r w:rsidR="00E63877" w:rsidRPr="0081577A">
        <w:rPr>
          <w:rFonts w:ascii="Helvetica" w:hAnsi="Helvetica"/>
          <w:color w:val="000000"/>
          <w:lang w:val="en-GB"/>
        </w:rPr>
        <w:t>household</w:t>
      </w:r>
      <w:r w:rsidR="007966EC" w:rsidRPr="0081577A">
        <w:rPr>
          <w:rFonts w:ascii="Helvetica" w:hAnsi="Helvetica"/>
          <w:color w:val="000000"/>
          <w:lang w:val="en-GB"/>
        </w:rPr>
        <w:t xml:space="preserve"> and</w:t>
      </w:r>
      <w:r w:rsidR="00CA18A5" w:rsidRPr="0081577A">
        <w:rPr>
          <w:rFonts w:ascii="Helvetica" w:hAnsi="Helvetica"/>
          <w:color w:val="000000"/>
          <w:lang w:val="en-GB"/>
        </w:rPr>
        <w:t>/</w:t>
      </w:r>
      <w:r w:rsidR="007966EC" w:rsidRPr="0081577A">
        <w:rPr>
          <w:rFonts w:ascii="Helvetica" w:hAnsi="Helvetica"/>
          <w:color w:val="000000"/>
          <w:lang w:val="en-GB"/>
        </w:rPr>
        <w:t>or partner influence</w:t>
      </w:r>
      <w:r w:rsidR="00CA18A5" w:rsidRPr="0081577A">
        <w:rPr>
          <w:rFonts w:ascii="Helvetica" w:hAnsi="Helvetica"/>
          <w:color w:val="000000"/>
          <w:lang w:val="en-GB"/>
        </w:rPr>
        <w:t xml:space="preserve"> </w:t>
      </w:r>
      <w:r w:rsidR="0008740A" w:rsidRPr="0081577A">
        <w:rPr>
          <w:rFonts w:ascii="Helvetica" w:hAnsi="Helvetica"/>
          <w:color w:val="000000"/>
          <w:lang w:val="en-GB"/>
        </w:rPr>
        <w:t xml:space="preserve">and interaction </w:t>
      </w:r>
      <w:r w:rsidR="0066362A" w:rsidRPr="0081577A">
        <w:rPr>
          <w:rFonts w:ascii="Helvetica" w:hAnsi="Helvetica"/>
          <w:color w:val="000000"/>
          <w:lang w:val="en-GB"/>
        </w:rPr>
        <w:t>over</w:t>
      </w:r>
      <w:r w:rsidR="007966EC" w:rsidRPr="0081577A">
        <w:rPr>
          <w:rFonts w:ascii="Helvetica" w:hAnsi="Helvetica"/>
          <w:color w:val="000000"/>
          <w:lang w:val="en-GB"/>
        </w:rPr>
        <w:t xml:space="preserve"> time</w:t>
      </w:r>
      <w:r w:rsidR="000A675E" w:rsidRPr="0081577A">
        <w:rPr>
          <w:rFonts w:ascii="Helvetica" w:hAnsi="Helvetica"/>
          <w:color w:val="000000"/>
          <w:lang w:val="en-GB"/>
        </w:rPr>
        <w:fldChar w:fldCharType="begin" w:fldLock="1"/>
      </w:r>
      <w:r w:rsidR="001A259B" w:rsidRPr="0081577A">
        <w:rPr>
          <w:rFonts w:ascii="Helvetica" w:hAnsi="Helvetica"/>
          <w:color w:val="000000"/>
          <w:lang w:val="en-GB"/>
        </w:rPr>
        <w:instrText>ADDIN CSL_CITATION {"citationItems":[{"id":"ITEM-1","itemData":{"DOI":"10.1037/0022-3514.84.5.1054","ISSN":"00223514","PMID":"12757148","abstract":"The authors propose that people in relationships become emotionally similar over time-as this similarity would help coordinate the thoughts and behaviors of the relationship partners, increase their mutual understanding, and foster their social cohesion. Using laboratory procedures to induce and assess emotional response, the authors found that dating partners (Study 1) and college roommates (Studies 2 and 3) became more similar in their emotional responses over the course of a year. Further, relationship partners with less power made more of the change necessary for convergence to occur. Consistent with the proposed benefits of emotional similarity, relationships whose partners were more emotionally similar were more cohesive and less likely to dissolve. Discussion focuses on implications of emotional convergence and on potential mechanisms.","author":[{"dropping-particle":"","family":"Anderson","given":"Cameron","non-dropping-particle":"","parse-names":false,"suffix":""},{"dropping-particle":"","family":"Keltner","given":"Dacher","non-dropping-particle":"","parse-names":false,"suffix":""},{"dropping-particle":"","family":"John","given":"Oliver P.","non-dropping-particle":"","parse-names":false,"suffix":""}],"container-title":"Journal of Personality and Social Psychology","id":"ITEM-1","issue":"5","issued":{"date-parts":[["2003"]]},"page":"1054-1068","title":"Emotional Convergence Between People over Time","type":"article-journal","volume":"84"},"uris":["http://www.mendeley.com/documents/?uuid=103ff6e5-6e2a-4887-b627-d1cbc2a1e7f6"]},{"id":"ITEM-2","itemData":{"DOI":"10.1037/0022-3514.93.1.34","ISSN":"00223514","PMID":"17605587","abstract":"The current work investigates how personality and interpersonal processes combine to predict change in relationship quality. Measures of personality and emotion similarity were collected during laboratory interactions from a cross-sectional sample of dating couples (Study 1) and a 1-year longitudinal study of newlywed married couples (Study 2). Results showed that emotion similarity mediated the association between personality similarity and relationship quality (Studies 1 and 2) and that emotion convergence mediated the association between personality convergence and relationship satisfaction (Study 2). These results indicate that similarity and convergence in personality may benefit relationships by promoting similarity and convergence in partners' shared emotional experiences. Findings also lend support to models that integrate partners' enduring traits and couples' adaptive processes as antecedents of relationship outcomes. © 2007 American Psychological Association.","author":[{"dropping-particle":"","family":"Gonzaga","given":"Gian C.","non-dropping-particle":"","parse-names":false,"suffix":""},{"dropping-particle":"","family":"Campos","given":"Belinda","non-dropping-particle":"","parse-names":false,"suffix":""},{"dropping-particle":"","family":"Bradbury","given":"Thomas","non-dropping-particle":"","parse-names":false,"suffix":""}],"container-title":"Journal of Personality and Social Psychology","id":"ITEM-2","issue":"1","issued":{"date-parts":[["2007"]]},"page":"34-48","title":"Similarity, Convergence, and Relationship Satisfaction in Dating and Married Couples","type":"article-journal","volume":"93"},"uris":["http://www.mendeley.com/documents/?uuid=40d9c8c3-7cfe-424c-bc00-f6d0e97331ba"]},{"id":"ITEM-3","itemData":{"DOI":"10.1016/j.paid.2010.07.010","ISSN":"01918869","abstract":"We investigated whether spousal similarity for personality traits results from convergence (i.e., couples becoming more similar to one another over time) or selection (i.e., individuals selecting partners with similar traits) in a sample of 1296 married couples. Personality was assessed using the Multidimensional Personality Questionnaire. We evaluated whether similarity increased with increasing length of marriage. Evidence of spousal convergence was inconsistent across analyses, arguing against this mechanism as a compelling explanation for spousal similarity. Accordingly, selection processes may better explain spousal similarity in these data. The one exception might be for aggressive aspects of personality. © 2010 Elsevier Ltd.","author":[{"dropping-particle":"","family":"Humbad","given":"Mikhila N.","non-dropping-particle":"","parse-names":false,"suffix":""},{"dropping-particle":"","family":"Donnellan","given":"M. Brent","non-dropping-particle":"","parse-names":false,"suffix":""},{"dropping-particle":"","family":"Iacono","given":"William G.","non-dropping-particle":"","parse-names":false,"suffix":""},{"dropping-particle":"","family":"McGue","given":"Matthew","non-dropping-particle":"","parse-names":false,"suffix":""},{"dropping-particle":"","family":"Burt","given":"S. Alexandra","non-dropping-particle":"","parse-names":false,"suffix":""}],"container-title":"Personality and Individual Differences","id":"ITEM-3","issue":"7","issued":{"date-parts":[["2010"]]},"page":"827-830","title":"Is spousal similarity for personality a matter of convergence or selection?","type":"article-journal","volume":"49"},"uris":["http://www.mendeley.com/documents/?uuid=4da7aa11-fa59-4a78-970d-3b6f4f730f68"]}],"mendeley":{"formattedCitation":"&lt;sup&gt;11–13&lt;/sup&gt;","plainTextFormattedCitation":"11–13","previouslyFormattedCitation":"&lt;sup&gt;11–13&lt;/sup&gt;"},"properties":{"noteIndex":0},"schema":"https://github.com/citation-style-language/schema/raw/master/csl-citation.json"}</w:instrText>
      </w:r>
      <w:r w:rsidR="000A675E" w:rsidRPr="0081577A">
        <w:rPr>
          <w:rFonts w:ascii="Helvetica" w:hAnsi="Helvetica"/>
          <w:color w:val="000000"/>
          <w:lang w:val="en-GB"/>
        </w:rPr>
        <w:fldChar w:fldCharType="separate"/>
      </w:r>
      <w:r w:rsidR="000A675E" w:rsidRPr="0081577A">
        <w:rPr>
          <w:rFonts w:ascii="Helvetica" w:hAnsi="Helvetica"/>
          <w:noProof/>
          <w:color w:val="000000"/>
          <w:vertAlign w:val="superscript"/>
          <w:lang w:val="en-GB"/>
        </w:rPr>
        <w:t>11–13</w:t>
      </w:r>
      <w:r w:rsidR="000A675E" w:rsidRPr="0081577A">
        <w:rPr>
          <w:rFonts w:ascii="Helvetica" w:hAnsi="Helvetica"/>
          <w:color w:val="000000"/>
          <w:lang w:val="en-GB"/>
        </w:rPr>
        <w:fldChar w:fldCharType="end"/>
      </w:r>
      <w:r w:rsidR="00CA18A5" w:rsidRPr="0081577A">
        <w:rPr>
          <w:rFonts w:ascii="Helvetica" w:hAnsi="Helvetica"/>
          <w:color w:val="000000"/>
          <w:lang w:val="en-GB"/>
        </w:rPr>
        <w:t>.</w:t>
      </w:r>
      <w:r w:rsidR="00277F4E" w:rsidRPr="0081577A">
        <w:rPr>
          <w:rFonts w:ascii="Helvetica" w:hAnsi="Helvetica"/>
          <w:color w:val="000000"/>
          <w:lang w:val="en-GB"/>
        </w:rPr>
        <w:t xml:space="preserve"> </w:t>
      </w:r>
      <w:r w:rsidR="00695D10" w:rsidRPr="0081577A">
        <w:rPr>
          <w:rFonts w:ascii="Helvetica" w:hAnsi="Helvetica"/>
          <w:color w:val="000000"/>
          <w:lang w:val="en-GB"/>
        </w:rPr>
        <w:t xml:space="preserve">Finally, non-random assortment with respect to a phenotype can be due to confounders </w:t>
      </w:r>
      <w:r w:rsidR="00AA5BB6" w:rsidRPr="0081577A">
        <w:rPr>
          <w:rFonts w:ascii="Helvetica" w:hAnsi="Helvetica"/>
          <w:color w:val="000000"/>
          <w:lang w:val="en-GB"/>
        </w:rPr>
        <w:t xml:space="preserve">(at the moment of mate choice) </w:t>
      </w:r>
      <w:r w:rsidR="00695D10" w:rsidRPr="0081577A">
        <w:rPr>
          <w:rFonts w:ascii="Helvetica" w:hAnsi="Helvetica"/>
          <w:color w:val="000000"/>
          <w:lang w:val="en-GB"/>
        </w:rPr>
        <w:t xml:space="preserve">such as </w:t>
      </w:r>
      <w:r w:rsidR="006A77A9" w:rsidRPr="0081577A">
        <w:rPr>
          <w:rFonts w:ascii="Helvetica" w:hAnsi="Helvetica"/>
          <w:color w:val="000000"/>
          <w:lang w:val="en-GB"/>
        </w:rPr>
        <w:t xml:space="preserve">shared environment and </w:t>
      </w:r>
      <w:r w:rsidR="00695D10" w:rsidRPr="0081577A">
        <w:rPr>
          <w:rFonts w:ascii="Helvetica" w:hAnsi="Helvetica"/>
          <w:color w:val="000000"/>
          <w:lang w:val="en-GB"/>
        </w:rPr>
        <w:t>sociocultural and</w:t>
      </w:r>
      <w:r w:rsidR="006C607D" w:rsidRPr="0081577A">
        <w:rPr>
          <w:rFonts w:ascii="Helvetica" w:hAnsi="Helvetica"/>
          <w:color w:val="000000"/>
          <w:lang w:val="en-GB"/>
        </w:rPr>
        <w:t>/or</w:t>
      </w:r>
      <w:r w:rsidR="00695D10" w:rsidRPr="0081577A">
        <w:rPr>
          <w:rFonts w:ascii="Helvetica" w:hAnsi="Helvetica"/>
          <w:color w:val="000000"/>
          <w:lang w:val="en-GB"/>
        </w:rPr>
        <w:t xml:space="preserve"> geographical barriers</w:t>
      </w:r>
      <w:r w:rsidR="00695D10" w:rsidRPr="0081577A">
        <w:rPr>
          <w:rFonts w:ascii="Helvetica" w:hAnsi="Helvetica"/>
          <w:color w:val="000000"/>
          <w:lang w:val="en-GB"/>
        </w:rPr>
        <w:fldChar w:fldCharType="begin" w:fldLock="1"/>
      </w:r>
      <w:r w:rsidR="00695D10" w:rsidRPr="0081577A">
        <w:rPr>
          <w:rFonts w:ascii="Helvetica" w:hAnsi="Helvetica"/>
          <w:color w:val="000000"/>
          <w:lang w:val="en-GB"/>
        </w:rPr>
        <w:instrText>ADDIN CSL_CITATION {"citationItems":[{"id":"ITEM-1","itemData":{"DOI":"10.1186/gb-2009-10-11-r132","ISSN":"14747596","PMID":"19930545","abstract":"Background: While spouse correlations have been documented for numerous traits, no prior studies have assessed assortative mating for genetic ancestry in admixed populations.Results: Using 104 ancestry informative markers, we examined spouse correlations in genetic ancestry for Mexican spouse pairs recruited from Mexico City and the San Francisco Bay Area, and Puerto Rican spouse pairs recruited from Puerto Rico and New York City. In the Mexican pairs, we found strong spouse correlations for European and Native American ancestry, but no correlation in African ancestry. In the Puerto Rican pairs, we found significant spouse correlations for African ancestry and European ancestry but not Native American ancestry. Correlations were not attributable to variation in socioeconomic status or geographic heterogeneity. Past evidence of spouse correlation was also seen in the strong evidence of linkage disequilibrium between unlinked markers, which was accounted for in regression analysis by ancestral allele frequency difference at the pair of markers (European versus Native American for Mexicans, European versus African for Puerto Ricans). We also observed an excess of homozygosity at individual markers within the spouses, but this provided weaker evidence, as expected, of spouse correlation. Ancestry variance is predicted to decline in each generation, but less so under assortative mating. We used the current observed variances of ancestry to infer even stronger patterns of spouse ancestry correlation in previous generations.Conclusions: Assortative mating related to genetic ancestry persists in Latino populations to the current day, and has impacted on the genomic structure in these populations. © 2009 Risch et al.; licensee BioMed Central Ltd.","author":[{"dropping-particle":"","family":"Risch","given":"Neil","non-dropping-particle":"","parse-names":false,"suffix":""},{"dropping-particle":"","family":"Choudhry","given":"Shweta","non-dropping-particle":"","parse-names":false,"suffix":""},{"dropping-particle":"","family":"Via","given":"Marc","non-dropping-particle":"","parse-names":false,"suffix":""},{"dropping-particle":"","family":"Basu","given":"Analabha","non-dropping-particle":"","parse-names":false,"suffix":""},{"dropping-particle":"","family":"Sebro","given":"Ronnie","non-dropping-particle":"","parse-names":false,"suffix":""},{"dropping-particle":"","family":"Eng","given":"Celeste","non-dropping-particle":"","parse-names":false,"suffix":""},{"dropping-particle":"","family":"Beckman","given":"Kenneth","non-dropping-particle":"","parse-names":false,"suffix":""},{"dropping-particle":"","family":"Thyne","given":"Shannon","non-dropping-particle":"","parse-names":false,"suffix":""},{"dropping-particle":"","family":"Chapela","given":"Rocio","non-dropping-particle":"","parse-names":false,"suffix":""},{"dropping-particle":"","family":"Rodriguez-Santana","given":"Jose R.","non-dropping-particle":"","parse-names":false,"suffix":""},{"dropping-particle":"","family":"Rodriguez-Cintron","given":"William","non-dropping-particle":"","parse-names":false,"suffix":""},{"dropping-particle":"","family":"Avila","given":"Pedro C.","non-dropping-particle":"","parse-names":false,"suffix":""},{"dropping-particle":"","family":"Ziv","given":"Elad","non-dropping-particle":"","parse-names":false,"suffix":""},{"dropping-particle":"","family":"Gonzalez Burchard","given":"Esteban","non-dropping-particle":"","parse-names":false,"suffix":""}],"container-title":"Genome Biology","id":"ITEM-1","issue":"11","issued":{"date-parts":[["2009"]]},"title":"Ancestry-related assortative mating in Latino populations","type":"article-journal","volume":"10"},"uris":["http://www.mendeley.com/documents/?uuid=0a9ee95a-8482-4449-82df-bb65ec9342e6"]},{"id":"ITEM-2","itemData":{"DOI":"10.1371/journal.pgen.1006655","ISBN":"1111111111","ISSN":"15537404","PMID":"28384154","abstract":"Genetic similarity of spouses can reflect factors influencing mate choice, such as physical/behavioral characteristics, and patterns of social endogamy. Spouse correlations for both genetic ancestry and measured traits may impact genotype distributions (Hardy Weinberg and linkage equilibrium), and therefore genetic association studies. Here we evaluate white spouse-pairs from the Framingham Heart Study (FHS) original and offspring cohorts (N = 124 and 755, respectively) to explore spousal genetic similarity and its consequences. Two principal components (PCs) of the genome-wide association (GWA) data were identified, with the first (PC1) delineating clines of Northern/Western to Southern European ancestry and the second (PC2) delineating clines of Ashkenazi Jewish ancestry. In the original (older) cohort, there was a striking positive correlation between the spouses in PC1 (r = 0.73, P = 3x10-22) and also for PC2 (r = 0.80, P = 7x10-29). In the offspring cohort, the spouse correlations were lower but still highly significant for PC1 (r = 0.38, P = 7x10-28) and for PC2 (r = 0.45, P = 2x10-39). We observed significant Hardy-Weinberg disequilibrium for single nucleotide polymorphisms (SNPs) loading heavily on PC1 and PC2 across 3 generations, and also significant linkage disequilibrium between unlinked SNPs; both decreased with time, consistent with reduced ancestral endogamy over generations and congruent with theoretical calculations. Ignoring ancestry, estimates of spouse kinship have a mean significantly greater than 0, and more so in the earlier generations. Adjusting kinship estimates for genetic ancestry through the use of PCs led to a mean spouse kinship not different from 0, demonstrating that spouse genetic similarity could be fully attributed to ancestral assortative mating. These findings also have significance for studies of heritability that are based on distantly related individuals (kinship less than 0.05), as we also demonstrate the poor correlation of kinship estimates in that range when ancestry is or is not taken into account.","author":[{"dropping-particle":"","family":"Sebro","given":"Ronnie","non-dropping-particle":"","parse-names":false,"suffix":""},{"dropping-particle":"","family":"Peloso","given":"Gina M.","non-dropping-particle":"","parse-names":false,"suffix":""},{"dropping-particle":"","family":"Dupuis","given":"Josée","non-dropping-particle":"","parse-names":false,"suffix":""},{"dropping-particle":"","family":"Risch","given":"Neil J.","non-dropping-particle":"","parse-names":false,"suffix":""}],"container-title":"PLoS Genetics","id":"ITEM-2","issue":"4","issued":{"date-parts":[["2017"]]},"page":"1-22","title":"Structured mating: Patterns and implications","type":"article-journal","volume":"13"},"uris":["http://www.mendeley.com/documents/?uuid=1a854636-3ceb-470b-8dcb-098e4528d5fe"]},{"id":"ITEM-3","itemData":{"DOI":"10.1038/s41562-019-0757-5","ISSN":"2397-3374","PMID":"31636407","abstract":"Human DNA polymorphisms vary across geographic regions, with the most commonly observed variation reflecting distant ancestry differences. Here we investigate the geographic clustering of common genetic variants that influence complex traits in a sample of ~450,000 individuals from Great Britain. Of 33 traits analysed, 21 showed significant geographic clustering at the genetic level after controlling for ancestry, probably reflecting migration driven by socioeconomic status (SES). Alleles associated with educational attainment (EA) showed the most clustering, with EA-decreasing alleles clustering in lower SES areas such as coal mining areas. Individuals who leave coal mining areas carry more EA-increasing alleles on average than those in the rest of Great Britain. The level of geographic clustering is correlated with genetic associations between complex traits and regional measures of SES, health and cultural outcomes. Our results are consistent with the hypothesis that social stratification leaves visible marks in geographic arrangements of common allele frequencies and gene-environment correlations.","author":[{"dropping-particle":"","family":"Abdellaoui","given":"Abdel","non-dropping-particle":"","parse-names":false,"suffix":""},{"dropping-particle":"","family":"Hugh-Jones","given":"David","non-dropping-particle":"","parse-names":false,"suffix":""},{"dropping-particle":"","family":"Yengo","given":"Loic","non-dropping-particle":"","parse-names":false,"suffix":""},{"dropping-particle":"","family":"Kemper","given":"Kathryn E","non-dropping-particle":"","parse-names":false,"suffix":""},{"dropping-particle":"","family":"Nivard","given":"Michel G","non-dropping-particle":"","parse-names":false,"suffix":""},{"dropping-particle":"","family":"Veul","given":"Laura","non-dropping-particle":"","parse-names":false,"suffix":""},{"dropping-particle":"","family":"Holtz","given":"Yan","non-dropping-particle":"","parse-names":false,"suffix":""},{"dropping-particle":"","family":"Zietsch","given":"Brendan P","non-dropping-particle":"","parse-names":false,"suffix":""},{"dropping-particle":"","family":"Frayling","given":"Timothy M","non-dropping-particle":"","parse-names":false,"suffix":""},{"dropping-particle":"","family":"Wray","given":"Naomi R","non-dropping-particle":"","parse-names":false,"suffix":""},{"dropping-particle":"","family":"Yang","given":"Jian","non-dropping-particle":"","parse-names":false,"suffix":""},{"dropping-particle":"","family":"Verweij","given":"Karin J H","non-dropping-particle":"","parse-names":false,"suffix":""},{"dropping-particle":"","family":"Visscher","given":"Peter M","non-dropping-particle":"","parse-names":false,"suffix":""}],"container-title":"Nature human behaviour","id":"ITEM-3","issue":"12","issued":{"date-parts":[["2019"]]},"page":"1332-1342","title":"Genetic correlates of social stratification in Great Britain.","type":"article-journal","volume":"3"},"uris":["http://www.mendeley.com/documents/?uuid=c53d9aa8-497a-4f90-9492-52118e8bc659"]}],"mendeley":{"formattedCitation":"&lt;sup&gt;14–16&lt;/sup&gt;","plainTextFormattedCitation":"14–16","previouslyFormattedCitation":"&lt;sup&gt;14–16&lt;/sup&gt;"},"properties":{"noteIndex":0},"schema":"https://github.com/citation-style-language/schema/raw/master/csl-citation.json"}</w:instrText>
      </w:r>
      <w:r w:rsidR="00695D10" w:rsidRPr="0081577A">
        <w:rPr>
          <w:rFonts w:ascii="Helvetica" w:hAnsi="Helvetica"/>
          <w:color w:val="000000"/>
          <w:lang w:val="en-GB"/>
        </w:rPr>
        <w:fldChar w:fldCharType="separate"/>
      </w:r>
      <w:r w:rsidR="00695D10" w:rsidRPr="0081577A">
        <w:rPr>
          <w:rFonts w:ascii="Helvetica" w:hAnsi="Helvetica"/>
          <w:noProof/>
          <w:color w:val="000000"/>
          <w:vertAlign w:val="superscript"/>
          <w:lang w:val="en-GB"/>
        </w:rPr>
        <w:t>14–16</w:t>
      </w:r>
      <w:r w:rsidR="00695D10" w:rsidRPr="0081577A">
        <w:rPr>
          <w:rFonts w:ascii="Helvetica" w:hAnsi="Helvetica"/>
          <w:color w:val="000000"/>
          <w:lang w:val="en-GB"/>
        </w:rPr>
        <w:fldChar w:fldCharType="end"/>
      </w:r>
      <w:r w:rsidR="00695D10" w:rsidRPr="0081577A">
        <w:rPr>
          <w:rFonts w:ascii="Helvetica" w:hAnsi="Helvetica"/>
          <w:color w:val="000000"/>
          <w:lang w:val="en-GB"/>
        </w:rPr>
        <w:t>.</w:t>
      </w:r>
    </w:p>
    <w:p w14:paraId="413B97A8" w14:textId="77777777" w:rsidR="00E63877" w:rsidRPr="0081577A" w:rsidRDefault="00E63877" w:rsidP="00E22B6B">
      <w:pPr>
        <w:jc w:val="both"/>
        <w:rPr>
          <w:rFonts w:ascii="Helvetica" w:hAnsi="Helvetica"/>
          <w:color w:val="000000"/>
          <w:lang w:val="en-GB"/>
        </w:rPr>
      </w:pPr>
    </w:p>
    <w:p w14:paraId="2EF2B750" w14:textId="1BB230F1" w:rsidR="00E63877" w:rsidRPr="0081577A" w:rsidRDefault="00E63877" w:rsidP="00E63877">
      <w:pPr>
        <w:jc w:val="both"/>
        <w:rPr>
          <w:rFonts w:ascii="Helvetica" w:hAnsi="Helvetica"/>
          <w:color w:val="000000"/>
          <w:lang w:val="en-GB"/>
        </w:rPr>
      </w:pPr>
      <w:r w:rsidRPr="0081577A">
        <w:rPr>
          <w:rFonts w:ascii="Helvetica" w:hAnsi="Helvetica"/>
          <w:color w:val="000000"/>
          <w:lang w:val="en-GB"/>
        </w:rPr>
        <w:t>The causes and consequences of phenotypic assortment remain unresolved and have implications in the study of human behavio</w:t>
      </w:r>
      <w:r w:rsidR="00863E27">
        <w:rPr>
          <w:rFonts w:ascii="Helvetica" w:hAnsi="Helvetica"/>
          <w:color w:val="000000"/>
          <w:lang w:val="en-GB"/>
        </w:rPr>
        <w:t>u</w:t>
      </w:r>
      <w:r w:rsidRPr="0081577A">
        <w:rPr>
          <w:rFonts w:ascii="Helvetica" w:hAnsi="Helvetica"/>
          <w:color w:val="000000"/>
          <w:lang w:val="en-GB"/>
        </w:rPr>
        <w:t xml:space="preserve">r, population genetics, and public health. For instance, increased phenotypic similarity could naturally imply genetic similarity. </w:t>
      </w:r>
      <w:r w:rsidR="00272AB1" w:rsidRPr="0081577A">
        <w:rPr>
          <w:rFonts w:ascii="Helvetica" w:hAnsi="Helvetica"/>
          <w:color w:val="000000"/>
          <w:lang w:val="en-GB"/>
        </w:rPr>
        <w:t>T</w:t>
      </w:r>
      <w:r w:rsidRPr="0081577A">
        <w:rPr>
          <w:rFonts w:ascii="Helvetica" w:hAnsi="Helvetica"/>
          <w:color w:val="000000"/>
          <w:lang w:val="en-GB"/>
        </w:rPr>
        <w:t>his can result in variants that are otherwise independent to become correlated, which can consequently result in elevated resemblance between siblings and increased variation between different families, which could ultimately result in a concentration of (genetic) resources</w:t>
      </w:r>
      <w:r w:rsidR="00807626">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{"citationItems":[{"id":"ITEM-1","itemData":{"DOI":"10.1038/s41562-018-0476-3","ISSN":"2397-3374","PMID":"30988446","abstract":"Preference for mates with similar phenotypes; that is, assortative mating, is widely observed in humans1-5 and has evolutionary consequences6-8. Under Fisher's classical theory6, assortative mating is predicted to induce a signature in the genome at trait-associated loci that can be detected and quantified. Here, we develop and apply a method to quantify assortative mating on a specific trait by estimating the correlation (θ) between genetic predictors of the trait from single nucleotide polymorphisms on odd- versus even-numbered chromosomes. We show by theory and simulation that the effect of assortative mating can be quantified in the presence of population stratification. We applied this approach to 32 complex traits and diseases using single nucleotide polymorphism data from ~400,000 unrelated individuals of European ancestry. We found significant evidence of assortative mating for height (θ = 3.2%) and educational attainment (θ = 2.7%), both of which were consistent with theoretical predictions. Overall, our results imply that assortative mating involves multiple traits and affects the genomic architecture of loci that are associated with these traits, and that the consequence of mate choice can be detected from a random sample of genomes.","author":[{"dropping-particle":"","family":"Yengo","given":"Loic","non-dropping-particle":"","parse-names":false,"suffix":""},{"dropping-particle":"","family":"Robinson","given":"Matthew R.","non-dropping-particle":"","parse-names":false,"suffix":""},{"dropping-particle":"","family":"Keller","given":"Matthew C.","non-dropping-particle":"","parse-names":false,"suffix":""},{"dropping-particle":"","family":"Kemper","given":"Kathryn E.","non-dropping-particle":"","parse-names":false,"suffix":""},{"dropping-particle":"","family":"Yang","given":"Yuanhao","non-dropping-particle":"","parse-names":false,"suffix":""},{"dropping-particle":"","family":"Trzaskowski","given":"Maciej","non-dropping-particle":"","parse-names":false,"suffix":""},{"dropping-particle":"","family":"Gratten","given":"Jacob","non-dropping-particle":"","parse-names":false,"suffix":""},{"dropping-particle":"","family":"Turley","given":"Patrick","non-dropping-particle":"","parse-names":false,"suffix":""},{"dropping-particle":"","family":"Cesarini","given":"David","non-dropping-particle":"","parse-names":false,"suffix":""},{"dropping-particle":"","family":"Benjamin","given":"Daniel J.","non-dropping-particle":"","parse-names":false,"suffix":""},{"dropping-particle":"","family":"Wray","given":"Naomi R.","non-dropping-particle":"","parse-names":false,"suffix":""},{"dropping-particle":"","family":"Goddard","given":"Michael E.","non-dropping-particle":"","parse-names":false,"suffix":""},{"dropping-particle":"","family":"Yang","given":"Jian","non-dropping-particle":"","parse-names":false,"suffix":""},{"dropping-particle":"","family":"Visscher","given":"Peter M.","non-dropping-particle":"","parse-names":false,"suffix":""}],"container-title":"Nature Human Behaviour","id":"ITEM-1","issue":"12","issued":{"date-parts":[["2018","12","26"]]},"page":"948-954","publisher":"Springer US","title":"Imprint of assortative mating on the human genome","type":"article-journal","volume":"2"},"uris":["http://www.mendeley.com/documents/?uuid=6481115b-825c-4d7b-9fda-ac084b0a2c86"]},{"id":"ITEM-2","itemData":{"DOI":"10.1038/s41467-022-28294-9","ISSN":"20411723","PMID":"35115518","abstract":"Many traits are subject to assortative mating, with recent molecular genetic findings confirming longstanding theoretical predictions that assortative mating induces long range dependence across causal variants. However, all marker-based heritability estimators implicitly assume mating is random. We provide mathematical and simulation-based evidence demonstrating that both method-of-moments and likelihood-based estimators are biased in the presence of assortative mating and derive corrected heritability estimators for traits subject to assortment. Finally, we demonstrate that the empirical patterns of estimates across methods and sample sizes for real traits subject to assortative mating are congruent with expected assortative mating-induced biases. For example, marker-based heritability estimates for height are 14% – 23% higher than corrected estimates using UK Biobank data.","author":[{"dropping-particle":"","family":"Border","given":"Richard","non-dropping-particle":"","parse-names":false,"suffix":""},{"dropping-particle":"","family":"O’Rourke","given":"Sean","non-dropping-particle":"","parse-names":false,"suffix":""},{"dropping-particle":"","family":"Candia","given":"Teresa","non-dropping-particle":"de","parse-names":false,"suffix":""},{"dropping-particle":"","family":"Goddard","given":"Michael E.","non-dropping-particle":"","parse-names":false,"suffix":""},{"dropping-particle":"","family":"Visscher","given":"Peter M.","non-dropping-particle":"","parse-names":false,"suffix":""},{"dropping-particle":"","family":"Yengo","given":"Loic","non-dropping-particle":"","parse-names":false,"suffix":""},{"dropping-particle":"","family":"Jones","given":"Matt","non-dropping-particle":"","parse-names":false,"suffix":""},{"dropping-particle":"","family":"Keller","given":"Matthew C.","non-dropping-particle":"","parse-names":false,"suffix":""}],"container-title":"Nature Communications","id":"ITEM-2","issue":"1","issued":{"date-parts":[["2022"]]},"publisher":"Springer US","title":"Assortative mating biases marker-based heritability estimators","type":"article-journal","volume":"13"},"uris":["http://www.mendeley.com/documents/?uuid=9bc85274-65a0-40c2-88be-2e253e009c1b"]},{"id":"ITEM-3","itemData":{"DOI":"10.1101/2022.03.21.485215","abstract":"The observation of genetic correlations between disparate traits has been interpreted as evidence of widespread pleiotropy, altered theories of human genetic architecture, and spurred considerable research activity across the natural and social sciences. Here, we introduce cross-trait assortative mating (xAM) as an alternative explanation for observed genetic correlations. We observe that xAM is common across a broad array of phenotypes and that phenotypic cross-mate correlation estimates are strongly associated with genetic correlation estimates (R2 = 76%). Then, we present theoretical and simulation-based results demonstrating that, under xAM, genetic correlation estimators yield significant estimates even for traits with entirely distinct genetic bases. We demonstrate that existing xAM plausibly accounts for substantial fractions of genetic correlation estimates in two large samples (N = 827,960). For example, previously reported genetic correlation estimates between many pairs of psychiatric disorders are fully consistent with xAM alone. Finally, we provide evidence for a history of xAM at the genetic level using a novel approach based on cross-trait even/odd chromosome polygenic score correlations. Together, our results demonstrate that previous reports have likely overestimated the true genetic similarity between many phenotypes.Competing Interest StatementThe authors have declared no competing interest.","author":[{"dropping-particle":"","family":"Border","given":"Richard","non-dropping-particle":"","parse-names":false,"suffix":""},{"dropping-particle":"","family":"Athanasiadis","given":"Georgios","non-dropping-particle":"","parse-names":false,"suffix":""},{"dropping-particle":"","family":"Buil","given":"Alfonso","non-dropping-particle":"","parse-names":false,"suffix":""},{"dropping-particle":"","family":"Schork","given":"Andrew","non-dropping-particle":"","parse-names":false,"suffix":""},{"dropping-particle":"","family":"Cai","given":"Na","non-dropping-particle":"","parse-names":false,"suffix":""},{"dropping-particle":"","family":"Young","given":"Alexander","non-dropping-particle":"","parse-names":false,"suffix":""},{"dropping-particle":"","family":"Werge","given":"Thomas","non-dropping-particle":"","parse-names":false,"suffix":""},{"dropping-particle":"","family":"Flint","given":"Jonathan","non-dropping-particle":"","parse-names":false,"suffix":""},{"dropping-particle":"","family":"Kendler","given":"Kenneth","non-dropping-particle":"","parse-names":false,"suffix":""},{"dropping-particle":"","family":"Sankararaman","given":"Sriram","non-dropping-particle":"","parse-names":false,"suffix":""},{"dropping-particle":"","family":"Dahl","given":"Andy","non-dropping-particle":"","parse-names":false,"suffix":""},{"dropping-particle":"","family":"Zaitlen","given":"Noah","non-dropping-particle":"","parse-names":false,"suffix":""}],"container-title":"bioRxiv","id":"ITEM-3","issued":{"date-parts":[["2022","1","1"]]},"page":"2022.03.21.485215","title":"Cross-trait assortative mating is widespread and inflates genetic correlation estimates","type":"article-journal"},"uris":["http://www.mendeley.com/documents/?uuid=02e581ce-e0f3-47a4-8740-8e7696e78b47"]}],"mendeley":{"formattedCitation":"&lt;sup&gt;17–19&lt;/sup&gt;","plainTextFormattedCitation":"17–19","previouslyFormattedCitation":"&lt;sup&gt;17,18&lt;/sup&gt;"},"properties":{"noteIndex":0},"schema":"https://github.com/citation-style-language/schema/raw/master/csl-citation.json"}</w:instrText>
      </w:r>
      <w:r w:rsidR="00807626">
        <w:rPr>
          <w:rFonts w:ascii="Helvetica" w:hAnsi="Helvetica"/>
          <w:color w:val="000000"/>
          <w:lang w:val="en-GB"/>
        </w:rPr>
        <w:fldChar w:fldCharType="separate"/>
      </w:r>
      <w:r w:rsidR="00863E27" w:rsidRPr="00863E27">
        <w:rPr>
          <w:rFonts w:ascii="Helvetica" w:hAnsi="Helvetica"/>
          <w:noProof/>
          <w:color w:val="000000"/>
          <w:vertAlign w:val="superscript"/>
          <w:lang w:val="en-GB"/>
        </w:rPr>
        <w:t>17–19</w:t>
      </w:r>
      <w:r w:rsidR="00807626">
        <w:rPr>
          <w:rFonts w:ascii="Helvetica" w:hAnsi="Helvetica"/>
          <w:color w:val="000000"/>
          <w:lang w:val="en-GB"/>
        </w:rPr>
        <w:fldChar w:fldCharType="end"/>
      </w:r>
      <w:r w:rsidRPr="0081577A">
        <w:rPr>
          <w:rFonts w:ascii="Helvetica" w:hAnsi="Helvetica"/>
          <w:color w:val="000000"/>
          <w:lang w:val="en-GB"/>
        </w:rPr>
        <w:t xml:space="preserve">. </w:t>
      </w:r>
      <w:r w:rsidR="00272AB1" w:rsidRPr="0081577A">
        <w:rPr>
          <w:rFonts w:ascii="Helvetica" w:hAnsi="Helvetica"/>
          <w:color w:val="000000"/>
          <w:lang w:val="en-GB"/>
        </w:rPr>
        <w:t>Indeed, evidence for genetic indirect effects among couples have been observed. For instance, it has been shown that the genome of an individual can predict the traits of their partner</w:t>
      </w:r>
      <w:r w:rsidR="00272AB1"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{"citationItems":[{"id":"ITEM-1","itemData":{"DOI":"10.1038/s41562-016-0016","ISBN":"4156201600","ISSN":"2397-3374","author":[{"dropping-particle":"","family":"Robinson","given":"Matthew R","non-dropping-particle":"","parse-names":false,"suffix":""},{"dropping-particle":"","family":"Kleinman","given":"Aaron","non-dropping-particle":"","parse-names":false,"suffix":""},{"dropping-particle":"","family":"Graff","given":"Mariaelisa","non-dropping-particle":"","parse-names":false,"suffix":""},{"dropping-particle":"","family":"Vinkhuyzen","given":"Anna A E","non-dropping-particle":"","parse-names":false,"suffix":""},{"dropping-particle":"","family":"Couper","given":"David","non-dropping-particle":"","parse-names":false,"suffix":""},{"dropping-particle":"","family":"Miller","given":"Michael B","non-dropping-particle":"","parse-names":false,"suffix":""},{"dropping-particle":"","family":"Peyrot","given":"Wouter J","non-dropping-particle":"","parse-names":false,"suffix":""},{"dropping-particle":"","family":"Abdellaoui","given":"Abdel","non-dropping-particle":"","parse-names":false,"suffix":""},{"dropping-particle":"","family":"Zietsch","given":"Brendan P","non-dropping-particle":"","parse-names":false,"suffix":""},{"dropping-particle":"","family":"Nolte","given":"Ilja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Medland","given":"Sarah E.","non-dropping-particle":"","parse-names":false,"suffix":""},{"dropping-particle":"","family":"Martin","given":"Nicholas G.","non-dropping-particle":"","parse-names":false,"suffix":""},{"dropping-particle":"","family":"Magnusson","given":"Patrik K. E.","non-dropping-particle":"","parse-names":false,"suffix":""},{"dropping-particle":"","family":"Iacono","given":"William G.","non-dropping-particle":"","parse-names":false,"suffix":""},{"dropping-particle":"","family":"McGue","given":"Matt","non-dropping-particle":"","parse-names":false,"suffix":""},{"dropping-particle":"","family":"North","given":"Kari E.","non-dropping-particle":"","parse-names":false,"suffix":""},{"dropping-particle":"","family":"Yang","given":"Jian","non-dropping-particle":"","parse-names":false,"suffix":""},{"dropping-particle":"","family":"Visscher","given":"Peter M","non-dropping-particle":"","parse-names":false,"suffix":""}],"container-title":"Nature Human Behaviour","id":"ITEM-1","issue":"1","issued":{"date-parts":[["2017","1","9"]]},"page":"0016","publisher":"Nature Publishing Group","title":"Genetic evidence of assortative mating in humans","type":"article-journal","volume":"1"},"uris":["http://www.mendeley.com/documents/?uuid=4284a148-861a-4a06-882d-6f8c25e4888a"]}],"mendeley":{"formattedCitation":"&lt;sup&gt;20&lt;/sup&gt;","plainTextFormattedCitation":"20","previouslyFormattedCitation":"&lt;sup&gt;19&lt;/sup&gt;"},"properties":{"noteIndex":0},"schema":"https://github.com/citation-style-language/schema/raw/master/csl-citation.json"}</w:instrText>
      </w:r>
      <w:r w:rsidR="00272AB1"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20</w:t>
      </w:r>
      <w:r w:rsidR="00272AB1" w:rsidRPr="0081577A">
        <w:rPr>
          <w:rFonts w:ascii="Helvetica" w:hAnsi="Helvetica"/>
          <w:color w:val="000000"/>
          <w:lang w:val="en-GB"/>
        </w:rPr>
        <w:fldChar w:fldCharType="end"/>
      </w:r>
      <w:r w:rsidR="00272AB1" w:rsidRPr="0081577A">
        <w:rPr>
          <w:rFonts w:ascii="Helvetica" w:hAnsi="Helvetica"/>
          <w:color w:val="000000"/>
          <w:lang w:val="en-GB"/>
        </w:rPr>
        <w:t xml:space="preserve">. </w:t>
      </w:r>
      <w:r w:rsidR="00B935C0" w:rsidRPr="0081577A">
        <w:rPr>
          <w:rFonts w:ascii="Helvetica" w:hAnsi="Helvetica"/>
          <w:color w:val="000000"/>
          <w:lang w:val="en-GB"/>
        </w:rPr>
        <w:t xml:space="preserve">Another study found evidence </w:t>
      </w:r>
      <w:r w:rsidR="00272AB1" w:rsidRPr="0081577A">
        <w:rPr>
          <w:rFonts w:ascii="Helvetica" w:hAnsi="Helvetica"/>
          <w:color w:val="000000"/>
          <w:lang w:val="en-GB"/>
        </w:rPr>
        <w:t>of</w:t>
      </w:r>
      <w:r w:rsidR="00B935C0" w:rsidRPr="0081577A">
        <w:rPr>
          <w:rFonts w:ascii="Helvetica" w:hAnsi="Helvetica"/>
          <w:color w:val="000000"/>
          <w:lang w:val="en-GB"/>
        </w:rPr>
        <w:t xml:space="preserve"> horizonal effects between an individual’s genome and the trait of their partner, suggesting that the partner heritability of a trait cannot be solely explained by between partner trait correlation</w:t>
      </w:r>
      <w:r w:rsidR="00B935C0"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21&lt;/sup&gt;","plainTextFormattedCitation":"21","previouslyFormattedCitation":"&lt;sup&gt;20&lt;/sup&gt;"},"properties":{"noteIndex":0},"schema":"https://github.com/citation-style-language/schema/raw/master/csl-citation.json"}</w:instrText>
      </w:r>
      <w:r w:rsidR="00B935C0"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21</w:t>
      </w:r>
      <w:r w:rsidR="00B935C0" w:rsidRPr="0081577A">
        <w:rPr>
          <w:rFonts w:ascii="Helvetica" w:hAnsi="Helvetica"/>
          <w:color w:val="000000"/>
          <w:lang w:val="en-GB"/>
        </w:rPr>
        <w:fldChar w:fldCharType="end"/>
      </w:r>
      <w:r w:rsidR="00B935C0" w:rsidRPr="0081577A">
        <w:rPr>
          <w:rFonts w:ascii="Helvetica" w:hAnsi="Helvetica"/>
          <w:color w:val="000000"/>
          <w:lang w:val="en-GB"/>
        </w:rPr>
        <w:t>.</w:t>
      </w:r>
    </w:p>
    <w:p w14:paraId="79C4EE00" w14:textId="77777777" w:rsidR="00E63877" w:rsidRPr="0081577A" w:rsidRDefault="00E63877" w:rsidP="00E63877">
      <w:pPr>
        <w:jc w:val="both"/>
        <w:rPr>
          <w:rFonts w:ascii="Helvetica" w:hAnsi="Helvetica"/>
          <w:color w:val="000000"/>
          <w:lang w:val="en-GB"/>
        </w:rPr>
      </w:pPr>
    </w:p>
    <w:p w14:paraId="12EB7E5F" w14:textId="2F13277A" w:rsidR="00E63877" w:rsidRPr="0081577A" w:rsidRDefault="00E63877" w:rsidP="00E63877">
      <w:pPr>
        <w:jc w:val="both"/>
        <w:rPr>
          <w:rFonts w:ascii="Helvetica" w:hAnsi="Helvetica"/>
          <w:color w:val="000000"/>
          <w:lang w:val="en-GB"/>
        </w:rPr>
      </w:pPr>
      <w:r w:rsidRPr="0081577A">
        <w:rPr>
          <w:rFonts w:ascii="Helvetica" w:hAnsi="Helvetica"/>
          <w:color w:val="000000"/>
          <w:lang w:val="en-GB"/>
        </w:rPr>
        <w:t xml:space="preserve">Any trait influenced by shared confounders will show assortment, hence it is crucial to separate traits under direct assortment from those that show partner-similarity due to being driven by another trait/factor under direct assortment. Thus, traits can be under direct- and/or indirect mate choice, </w:t>
      </w:r>
      <w:r w:rsidR="006A77A9" w:rsidRPr="0081577A">
        <w:rPr>
          <w:rFonts w:ascii="Helvetica" w:hAnsi="Helvetica"/>
          <w:color w:val="000000"/>
          <w:lang w:val="en-GB"/>
        </w:rPr>
        <w:t xml:space="preserve">and </w:t>
      </w:r>
      <w:r w:rsidRPr="0081577A">
        <w:rPr>
          <w:rFonts w:ascii="Helvetica" w:hAnsi="Helvetica"/>
          <w:color w:val="000000"/>
          <w:lang w:val="en-GB"/>
        </w:rPr>
        <w:t>additionally modified by post-mating convergence. These phenomena can be rephrased for modelling purposes as follows: we treat direct assortment as a causal effect acting between the traits of the couple (index to partner) and indirect assortment as a confounder effect. These cross-partner causal effects can have two types: direct mate choice and direct influence of a partner during co-habitation. Confounder effects can emerge due to shared factors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socio-economic, geographic)</w:t>
      </w:r>
      <w:r w:rsidR="00695D10" w:rsidRPr="0081577A">
        <w:rPr>
          <w:rFonts w:ascii="Helvetica" w:hAnsi="Helvetica"/>
          <w:color w:val="000000"/>
          <w:lang w:val="en-GB"/>
        </w:rPr>
        <w:t xml:space="preserve"> and/or</w:t>
      </w:r>
      <w:r w:rsidRPr="0081577A">
        <w:rPr>
          <w:rFonts w:ascii="Helvetica" w:hAnsi="Helvetica"/>
          <w:color w:val="000000"/>
          <w:lang w:val="en-GB"/>
        </w:rPr>
        <w:t xml:space="preserve"> traits under direct assortment</w:t>
      </w:r>
      <w:r w:rsidR="00695D10" w:rsidRPr="0081577A">
        <w:rPr>
          <w:rFonts w:ascii="Helvetica" w:hAnsi="Helvetica"/>
          <w:color w:val="000000"/>
          <w:lang w:val="en-GB"/>
        </w:rPr>
        <w:t xml:space="preserve">, </w:t>
      </w:r>
      <w:r w:rsidRPr="0081577A">
        <w:rPr>
          <w:rFonts w:ascii="Helvetica" w:hAnsi="Helvetica"/>
          <w:color w:val="000000"/>
          <w:lang w:val="en-GB"/>
        </w:rPr>
        <w:t xml:space="preserve">and these can occur pre-mate choice or intensified post-mate choice due to shared household/habits. </w:t>
      </w:r>
    </w:p>
    <w:p w14:paraId="6F5BCC77" w14:textId="77777777" w:rsidR="00E63877" w:rsidRPr="0081577A" w:rsidRDefault="00E63877" w:rsidP="00E63877">
      <w:pPr>
        <w:jc w:val="both"/>
        <w:rPr>
          <w:rFonts w:ascii="Helvetica" w:hAnsi="Helvetica"/>
          <w:color w:val="000000"/>
          <w:lang w:val="en-GB"/>
        </w:rPr>
      </w:pPr>
    </w:p>
    <w:p w14:paraId="4F7695D4" w14:textId="5881CFAA" w:rsidR="00685162" w:rsidRPr="0081577A" w:rsidRDefault="00B140E5" w:rsidP="00B140E5">
      <w:pPr>
        <w:jc w:val="both"/>
        <w:rPr>
          <w:rFonts w:ascii="Helvetica" w:hAnsi="Helvetica"/>
          <w:color w:val="000000"/>
          <w:lang w:val="en-GB"/>
        </w:rPr>
      </w:pPr>
      <w:r w:rsidRPr="0081577A">
        <w:rPr>
          <w:rFonts w:ascii="Helvetica" w:hAnsi="Helvetica"/>
          <w:color w:val="000000"/>
          <w:lang w:val="en-GB"/>
        </w:rPr>
        <w:t xml:space="preserve">Despite </w:t>
      </w:r>
      <w:r w:rsidR="00932E3E" w:rsidRPr="0081577A">
        <w:rPr>
          <w:rFonts w:ascii="Helvetica" w:hAnsi="Helvetica"/>
          <w:color w:val="000000"/>
          <w:lang w:val="en-GB"/>
        </w:rPr>
        <w:t>limited</w:t>
      </w:r>
      <w:r w:rsidRPr="0081577A">
        <w:rPr>
          <w:rFonts w:ascii="Helvetica" w:hAnsi="Helvetica"/>
          <w:color w:val="000000"/>
          <w:lang w:val="en-GB"/>
        </w:rPr>
        <w:t xml:space="preserve"> pioneering work, it is currently unknown to what extent the observed phenotypic similarity between partners is due to the three outlined components</w:t>
      </w:r>
      <w:r w:rsidR="00D80772" w:rsidRPr="0081577A">
        <w:rPr>
          <w:rFonts w:ascii="Helvetica" w:hAnsi="Helvetica"/>
          <w:color w:val="000000"/>
          <w:lang w:val="en-GB"/>
        </w:rPr>
        <w:t xml:space="preserve">, specifically </w:t>
      </w:r>
      <w:r w:rsidR="00986EB2" w:rsidRPr="0081577A">
        <w:rPr>
          <w:rFonts w:ascii="Helvetica" w:hAnsi="Helvetica"/>
          <w:color w:val="000000"/>
          <w:lang w:val="en-GB"/>
        </w:rPr>
        <w:t>resolving</w:t>
      </w:r>
      <w:r w:rsidR="00D80772" w:rsidRPr="0081577A">
        <w:rPr>
          <w:rFonts w:ascii="Helvetica" w:hAnsi="Helvetica"/>
          <w:color w:val="000000"/>
          <w:lang w:val="en-GB"/>
        </w:rPr>
        <w:t xml:space="preserve"> the impact of confounding from casual factors</w:t>
      </w:r>
      <w:r w:rsidRPr="0081577A">
        <w:rPr>
          <w:rFonts w:ascii="Helvetica" w:hAnsi="Helvetica"/>
          <w:color w:val="000000"/>
          <w:lang w:val="en-GB"/>
        </w:rPr>
        <w:t>.</w:t>
      </w:r>
      <w:r w:rsidR="00D80772" w:rsidRPr="0081577A">
        <w:rPr>
          <w:rFonts w:ascii="Helvetica" w:hAnsi="Helvetica"/>
          <w:color w:val="000000"/>
          <w:lang w:val="en-GB"/>
        </w:rPr>
        <w:t xml:space="preserve"> </w:t>
      </w:r>
      <w:r w:rsidR="00434C08" w:rsidRPr="0081577A">
        <w:rPr>
          <w:rFonts w:ascii="Helvetica" w:hAnsi="Helvetica"/>
          <w:lang w:val="en-GB"/>
        </w:rPr>
        <w:t xml:space="preserve">Analogous to challenges in classical epidemiological studies, where it is difficult, if not impossible, to discern causal factors from confounders, mere phenotypic similarity among couples is susceptible to the same interpretational limitations and challenges. </w:t>
      </w:r>
      <w:r w:rsidR="008C25A1" w:rsidRPr="0081577A">
        <w:rPr>
          <w:rFonts w:ascii="Helvetica" w:hAnsi="Helvetica"/>
          <w:lang w:val="en-GB"/>
        </w:rPr>
        <w:t xml:space="preserve">Mendelian </w:t>
      </w:r>
      <w:r w:rsidR="008C25A1" w:rsidRPr="0081577A">
        <w:rPr>
          <w:rFonts w:ascii="Helvetica" w:hAnsi="Helvetica"/>
          <w:lang w:val="en-GB"/>
        </w:rPr>
        <w:lastRenderedPageBreak/>
        <w:t>randomization (</w:t>
      </w:r>
      <w:r w:rsidR="00932E3E" w:rsidRPr="0081577A">
        <w:rPr>
          <w:rFonts w:ascii="Helvetica" w:hAnsi="Helvetica"/>
          <w:color w:val="000000"/>
          <w:lang w:val="en-GB"/>
        </w:rPr>
        <w:t>MR</w:t>
      </w:r>
      <w:r w:rsidR="008C25A1" w:rsidRPr="0081577A">
        <w:rPr>
          <w:rFonts w:ascii="Helvetica" w:hAnsi="Helvetica"/>
          <w:color w:val="000000"/>
          <w:lang w:val="en-GB"/>
        </w:rPr>
        <w:t>)</w:t>
      </w:r>
      <w:r w:rsidR="00932E3E" w:rsidRPr="0081577A">
        <w:rPr>
          <w:rFonts w:ascii="Helvetica" w:hAnsi="Helvetica"/>
          <w:color w:val="000000"/>
          <w:lang w:val="en-GB"/>
        </w:rPr>
        <w:t xml:space="preserve"> </w:t>
      </w:r>
      <w:r w:rsidR="002B1EAA" w:rsidRPr="0081577A">
        <w:rPr>
          <w:rFonts w:ascii="Helvetica" w:hAnsi="Helvetica"/>
          <w:color w:val="000000"/>
          <w:lang w:val="en-GB"/>
        </w:rPr>
        <w:t>is an alternative approach</w:t>
      </w:r>
      <w:r w:rsidR="00932E3E" w:rsidRPr="0081577A">
        <w:rPr>
          <w:rFonts w:ascii="Helvetica" w:hAnsi="Helvetica"/>
          <w:color w:val="000000"/>
          <w:lang w:val="en-GB"/>
        </w:rPr>
        <w:t xml:space="preserve"> which is used</w:t>
      </w:r>
      <w:r w:rsidR="002B1EAA" w:rsidRPr="0081577A">
        <w:rPr>
          <w:rFonts w:ascii="Helvetica" w:hAnsi="Helvetica"/>
          <w:color w:val="000000"/>
          <w:lang w:val="en-GB"/>
        </w:rPr>
        <w:t xml:space="preserve"> to assess causality </w:t>
      </w:r>
      <w:r w:rsidR="00932E3E" w:rsidRPr="0081577A">
        <w:rPr>
          <w:rFonts w:ascii="Helvetica" w:hAnsi="Helvetica"/>
          <w:color w:val="000000"/>
          <w:lang w:val="en-GB"/>
        </w:rPr>
        <w:t>with</w:t>
      </w:r>
      <w:r w:rsidR="002B1EAA" w:rsidRPr="0081577A">
        <w:rPr>
          <w:rFonts w:ascii="Helvetica" w:hAnsi="Helvetica"/>
          <w:color w:val="000000"/>
          <w:lang w:val="en-GB"/>
        </w:rPr>
        <w:t xml:space="preserve"> large-scale observational </w:t>
      </w:r>
      <w:r w:rsidR="00AC720A" w:rsidRPr="0081577A">
        <w:rPr>
          <w:rFonts w:ascii="Helvetica" w:hAnsi="Helvetica"/>
          <w:color w:val="000000"/>
          <w:lang w:val="en-GB"/>
        </w:rPr>
        <w:t xml:space="preserve">with available </w:t>
      </w:r>
      <w:r w:rsidR="002B1EAA" w:rsidRPr="0081577A">
        <w:rPr>
          <w:rFonts w:ascii="Helvetica" w:hAnsi="Helvetica"/>
          <w:color w:val="000000"/>
          <w:lang w:val="en-GB"/>
        </w:rPr>
        <w:t xml:space="preserve">genetic </w:t>
      </w:r>
      <w:r w:rsidR="00AC720A" w:rsidRPr="0081577A">
        <w:rPr>
          <w:rFonts w:ascii="Helvetica" w:hAnsi="Helvetica"/>
          <w:color w:val="000000"/>
          <w:lang w:val="en-GB"/>
        </w:rPr>
        <w:t>instruments</w:t>
      </w:r>
      <w:r w:rsidR="002B1EAA" w:rsidRPr="0081577A">
        <w:rPr>
          <w:rFonts w:ascii="Helvetica" w:hAnsi="Helvetica"/>
          <w:color w:val="000000"/>
          <w:lang w:val="en-GB"/>
        </w:rPr>
        <w:t>. MR takes advantage of the random allocation of genetic variants</w:t>
      </w:r>
      <w:r w:rsidR="00F6420A" w:rsidRPr="0081577A">
        <w:rPr>
          <w:rFonts w:ascii="Helvetica" w:hAnsi="Helvetica"/>
          <w:color w:val="000000"/>
          <w:lang w:val="en-GB"/>
        </w:rPr>
        <w:t xml:space="preserve">, </w:t>
      </w:r>
      <w:r w:rsidR="001D17BF" w:rsidRPr="0081577A">
        <w:rPr>
          <w:rFonts w:ascii="Helvetica" w:hAnsi="Helvetica"/>
          <w:color w:val="000000"/>
          <w:lang w:val="en-GB"/>
        </w:rPr>
        <w:t>to infer causality between an exposure and an outcome</w:t>
      </w:r>
      <w:r w:rsidR="00AB6D44"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{"citationItems":[{"id":"ITEM-1","itemData":{"DOI":"10.1002/sim.3034","ISBN":"2007090091480","ISSN":"02776715","PMID":"17886233","abstract":"Observational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these.","author":[{"dropping-particle":"","family":"Lawlor","given":"Debbie A.","non-dropping-particle":"","parse-names":false,"suffix":""},{"dropping-particle":"","family":"Harbord","given":"Roger M.","non-dropping-particle":"","parse-names":false,"suffix":""},{"dropping-particle":"","family":"Sterne","given":"Jonathan A C","non-dropping-particle":"","parse-names":false,"suffix":""},{"dropping-particle":"","family":"Timpson","given":"Nic","non-dropping-particle":"","parse-names":false,"suffix":""},{"dropping-particle":"","family":"Smith","given":"George Davey","non-dropping-particle":"","parse-names":false,"suffix":""},{"dropping-particle":"","family":"Davey Smith","given":"George","non-dropping-particle":"","parse-names":false,"suffix":""}],"container-title":"Statistics in medicine","id":"ITEM-1","issue":"8","issued":{"date-parts":[["2008"]]},"page":"1133-1163","publisher":"Wiley Online Library","title":"Mendelian randomization: using genes as instruments for making causal inferences in epidemiology","type":"article-journal","volume":"27"},"uris":["http://www.mendeley.com/documents/?uuid=a694847d-fa9f-4580-b6c9-9eb20e5e3b09"]}],"mendeley":{"formattedCitation":"&lt;sup&gt;22&lt;/sup&gt;","plainTextFormattedCitation":"22","previouslyFormattedCitation":"&lt;sup&gt;21&lt;/sup&gt;"},"properties":{"noteIndex":0},"schema":"https://github.com/citation-style-language/schema/raw/master/csl-citation.json"}</w:instrText>
      </w:r>
      <w:r w:rsidR="00AB6D44"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22</w:t>
      </w:r>
      <w:r w:rsidR="00AB6D44" w:rsidRPr="0081577A">
        <w:rPr>
          <w:rFonts w:ascii="Helvetica" w:hAnsi="Helvetica"/>
          <w:color w:val="000000"/>
          <w:lang w:val="en-GB"/>
        </w:rPr>
        <w:fldChar w:fldCharType="end"/>
      </w:r>
      <w:r w:rsidR="001D17BF" w:rsidRPr="0081577A">
        <w:rPr>
          <w:rFonts w:ascii="Helvetica" w:hAnsi="Helvetica"/>
          <w:color w:val="000000"/>
          <w:lang w:val="en-GB"/>
        </w:rPr>
        <w:t xml:space="preserve">. </w:t>
      </w:r>
      <w:r w:rsidR="00F6420A" w:rsidRPr="0081577A">
        <w:rPr>
          <w:rFonts w:ascii="Helvetica" w:hAnsi="Helvetica"/>
          <w:color w:val="000000"/>
          <w:lang w:val="en-GB"/>
        </w:rPr>
        <w:t xml:space="preserve">This random allocation of genetic variants minimizes the possibility of reverse causality and confounding. To date, MR has proven to be a reliable </w:t>
      </w:r>
      <w:r w:rsidR="00932E3E" w:rsidRPr="0081577A">
        <w:rPr>
          <w:rFonts w:ascii="Helvetica" w:hAnsi="Helvetica"/>
          <w:color w:val="000000"/>
          <w:lang w:val="en-GB"/>
        </w:rPr>
        <w:t xml:space="preserve">causal inference </w:t>
      </w:r>
      <w:r w:rsidR="00F6420A" w:rsidRPr="0081577A">
        <w:rPr>
          <w:rFonts w:ascii="Helvetica" w:hAnsi="Helvetica"/>
          <w:color w:val="000000"/>
          <w:lang w:val="en-GB"/>
        </w:rPr>
        <w:t xml:space="preserve">method, revealing thousands of </w:t>
      </w:r>
      <w:proofErr w:type="gramStart"/>
      <w:r w:rsidR="00F6420A" w:rsidRPr="0081577A">
        <w:rPr>
          <w:rFonts w:ascii="Helvetica" w:hAnsi="Helvetica"/>
          <w:color w:val="000000"/>
          <w:lang w:val="en-GB"/>
        </w:rPr>
        <w:t>novel</w:t>
      </w:r>
      <w:proofErr w:type="gramEnd"/>
      <w:r w:rsidR="00F6420A" w:rsidRPr="0081577A">
        <w:rPr>
          <w:rFonts w:ascii="Helvetica" w:hAnsi="Helvetica"/>
          <w:color w:val="000000"/>
          <w:lang w:val="en-GB"/>
        </w:rPr>
        <w:t>, causal relationships</w:t>
      </w:r>
      <w:r w:rsidR="00932E3E" w:rsidRPr="0081577A">
        <w:rPr>
          <w:rFonts w:ascii="Helvetica" w:hAnsi="Helvetica"/>
          <w:color w:val="000000"/>
          <w:lang w:val="en-GB"/>
        </w:rPr>
        <w:t xml:space="preserve"> between exposures and outcomes.</w:t>
      </w:r>
      <w:r w:rsidR="00F6420A" w:rsidRPr="0081577A">
        <w:rPr>
          <w:rFonts w:ascii="Helvetica" w:hAnsi="Helvetica"/>
          <w:color w:val="000000"/>
          <w:lang w:val="en-GB"/>
        </w:rPr>
        <w:t xml:space="preserve"> </w:t>
      </w:r>
    </w:p>
    <w:p w14:paraId="381951EB" w14:textId="77777777" w:rsidR="00685162" w:rsidRPr="0081577A" w:rsidRDefault="00685162" w:rsidP="00B140E5">
      <w:pPr>
        <w:jc w:val="both"/>
        <w:rPr>
          <w:rFonts w:ascii="Helvetica" w:hAnsi="Helvetica"/>
          <w:color w:val="000000"/>
          <w:lang w:val="en-GB"/>
        </w:rPr>
      </w:pPr>
    </w:p>
    <w:p w14:paraId="5F1C2E66" w14:textId="74FC03A8" w:rsidR="00B140E5" w:rsidRPr="0081577A" w:rsidRDefault="00920548" w:rsidP="00B140E5">
      <w:pPr>
        <w:jc w:val="both"/>
        <w:rPr>
          <w:rFonts w:ascii="Helvetica" w:hAnsi="Helvetica"/>
          <w:color w:val="000000"/>
          <w:lang w:val="en-GB"/>
        </w:rPr>
      </w:pPr>
      <w:r w:rsidRPr="0081577A">
        <w:rPr>
          <w:rFonts w:ascii="Helvetica" w:hAnsi="Helvetica"/>
          <w:color w:val="000000"/>
          <w:lang w:val="en-GB"/>
        </w:rPr>
        <w:t xml:space="preserve">In this work, we sought </w:t>
      </w:r>
      <w:r w:rsidR="00F6420A" w:rsidRPr="0081577A">
        <w:rPr>
          <w:rFonts w:ascii="Helvetica" w:hAnsi="Helvetica"/>
          <w:color w:val="000000"/>
          <w:lang w:val="en-GB"/>
        </w:rPr>
        <w:t xml:space="preserve">to </w:t>
      </w:r>
      <w:r w:rsidR="00685162" w:rsidRPr="0081577A">
        <w:rPr>
          <w:rFonts w:ascii="Helvetica" w:hAnsi="Helvetica"/>
          <w:color w:val="000000"/>
          <w:lang w:val="en-GB"/>
        </w:rPr>
        <w:t>adapt</w:t>
      </w:r>
      <w:r w:rsidR="00F6420A" w:rsidRPr="0081577A">
        <w:rPr>
          <w:rFonts w:ascii="Helvetica" w:hAnsi="Helvetica"/>
          <w:color w:val="000000"/>
          <w:lang w:val="en-GB"/>
        </w:rPr>
        <w:t xml:space="preserve"> MR </w:t>
      </w:r>
      <w:r w:rsidRPr="0081577A">
        <w:rPr>
          <w:rFonts w:ascii="Helvetica" w:hAnsi="Helvetica"/>
          <w:color w:val="000000"/>
          <w:lang w:val="en-GB"/>
        </w:rPr>
        <w:t>by</w:t>
      </w:r>
      <w:r w:rsidR="00F6420A" w:rsidRPr="0081577A">
        <w:rPr>
          <w:rFonts w:ascii="Helvetica" w:hAnsi="Helvetica"/>
          <w:color w:val="000000"/>
          <w:lang w:val="en-GB"/>
        </w:rPr>
        <w:t xml:space="preserve"> examin</w:t>
      </w:r>
      <w:r w:rsidRPr="0081577A">
        <w:rPr>
          <w:rFonts w:ascii="Helvetica" w:hAnsi="Helvetica"/>
          <w:color w:val="000000"/>
          <w:lang w:val="en-GB"/>
        </w:rPr>
        <w:t>ing</w:t>
      </w:r>
      <w:r w:rsidR="00F6420A" w:rsidRPr="0081577A">
        <w:rPr>
          <w:rFonts w:ascii="Helvetica" w:hAnsi="Helvetica"/>
          <w:color w:val="000000"/>
          <w:lang w:val="en-GB"/>
        </w:rPr>
        <w:t xml:space="preserve"> causality </w:t>
      </w:r>
      <w:r w:rsidRPr="0081577A">
        <w:rPr>
          <w:rFonts w:ascii="Helvetica" w:hAnsi="Helvetica"/>
          <w:color w:val="000000"/>
          <w:lang w:val="en-GB"/>
        </w:rPr>
        <w:t>between individual</w:t>
      </w:r>
      <w:r w:rsidR="00932E3E" w:rsidRPr="0081577A">
        <w:rPr>
          <w:rFonts w:ascii="Helvetica" w:hAnsi="Helvetica"/>
          <w:color w:val="000000"/>
          <w:lang w:val="en-GB"/>
        </w:rPr>
        <w:t>s</w:t>
      </w:r>
      <w:r w:rsidR="00D964A8" w:rsidRPr="0081577A">
        <w:rPr>
          <w:rFonts w:ascii="Helvetica" w:hAnsi="Helvetica"/>
          <w:color w:val="000000"/>
          <w:lang w:val="en-GB"/>
        </w:rPr>
        <w:t>, where the exposure and outcomes traits are measured in different individuals</w:t>
      </w:r>
      <w:r w:rsidRPr="0081577A">
        <w:rPr>
          <w:rFonts w:ascii="Helvetica" w:hAnsi="Helvetica"/>
          <w:color w:val="000000"/>
          <w:lang w:val="en-GB"/>
        </w:rPr>
        <w:t xml:space="preserve"> (whereas classical MR designs involve </w:t>
      </w:r>
      <w:r w:rsidR="00D964A8" w:rsidRPr="0081577A">
        <w:rPr>
          <w:rFonts w:ascii="Helvetica" w:hAnsi="Helvetica"/>
          <w:color w:val="000000"/>
          <w:lang w:val="en-GB"/>
        </w:rPr>
        <w:t>a single</w:t>
      </w:r>
      <w:r w:rsidRPr="0081577A">
        <w:rPr>
          <w:rFonts w:ascii="Helvetica" w:hAnsi="Helvetica"/>
          <w:color w:val="000000"/>
          <w:lang w:val="en-GB"/>
        </w:rPr>
        <w:t xml:space="preserve"> individual,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BMI risk on CAD). </w:t>
      </w:r>
      <w:r w:rsidR="00685162" w:rsidRPr="0081577A">
        <w:rPr>
          <w:rFonts w:ascii="Helvetica" w:hAnsi="Helvetica"/>
          <w:color w:val="000000"/>
          <w:lang w:val="en-GB"/>
        </w:rPr>
        <w:t>This approach has been attempted for exploring couple effects with respect to alcohol consumption</w:t>
      </w:r>
      <w:r w:rsidR="00D964A8" w:rsidRPr="0081577A">
        <w:rPr>
          <w:rFonts w:ascii="Helvetica" w:hAnsi="Helvetica"/>
          <w:color w:val="000000"/>
          <w:lang w:val="en-GB"/>
        </w:rPr>
        <w:t>,</w:t>
      </w:r>
      <w:r w:rsidR="00685162" w:rsidRPr="0081577A">
        <w:rPr>
          <w:rFonts w:ascii="Helvetica" w:hAnsi="Helvetica"/>
          <w:color w:val="000000"/>
          <w:lang w:val="en-GB"/>
        </w:rPr>
        <w:t xml:space="preserve"> and it was shown that </w:t>
      </w:r>
      <w:r w:rsidR="003C3026" w:rsidRPr="0081577A">
        <w:rPr>
          <w:rFonts w:ascii="Helvetica" w:hAnsi="Helvetica"/>
          <w:color w:val="000000"/>
          <w:lang w:val="en-GB"/>
        </w:rPr>
        <w:t xml:space="preserve">while </w:t>
      </w:r>
      <w:r w:rsidR="00685162" w:rsidRPr="0081577A">
        <w:rPr>
          <w:rFonts w:ascii="Helvetica" w:hAnsi="Helvetica"/>
          <w:color w:val="000000"/>
          <w:lang w:val="en-GB"/>
        </w:rPr>
        <w:t>the observed phenotypic correlation does not tend to increase with age, the observed correlation and the estimated direct causal effect differed substantially</w:t>
      </w:r>
      <w:r w:rsidR="00685162"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23&lt;/sup&gt;","plainTextFormattedCitation":"23","previouslyFormattedCitation":"&lt;sup&gt;22&lt;/sup&gt;"},"properties":{"noteIndex":0},"schema":"https://github.com/citation-style-language/schema/raw/master/csl-citation.json"}</w:instrText>
      </w:r>
      <w:r w:rsidR="00685162"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23</w:t>
      </w:r>
      <w:r w:rsidR="00685162" w:rsidRPr="0081577A">
        <w:rPr>
          <w:rFonts w:ascii="Helvetica" w:hAnsi="Helvetica"/>
          <w:color w:val="000000"/>
          <w:lang w:val="en-GB"/>
        </w:rPr>
        <w:fldChar w:fldCharType="end"/>
      </w:r>
      <w:r w:rsidR="00685162" w:rsidRPr="0081577A">
        <w:rPr>
          <w:rFonts w:ascii="Helvetica" w:hAnsi="Helvetica"/>
          <w:color w:val="000000"/>
          <w:lang w:val="en-GB"/>
        </w:rPr>
        <w:t xml:space="preserve">. </w:t>
      </w:r>
      <w:r w:rsidR="00D964A8" w:rsidRPr="0081577A">
        <w:rPr>
          <w:rFonts w:ascii="Helvetica" w:hAnsi="Helvetica"/>
          <w:color w:val="000000"/>
          <w:lang w:val="en-GB"/>
        </w:rPr>
        <w:t>Here</w:t>
      </w:r>
      <w:r w:rsidR="00D80772" w:rsidRPr="0081577A">
        <w:rPr>
          <w:rFonts w:ascii="Helvetica" w:hAnsi="Helvetica"/>
          <w:color w:val="000000"/>
          <w:lang w:val="en-GB"/>
        </w:rPr>
        <w:t xml:space="preserve">, we examined </w:t>
      </w:r>
      <w:proofErr w:type="gramStart"/>
      <w:r w:rsidR="00D80772" w:rsidRPr="0081577A">
        <w:rPr>
          <w:rFonts w:ascii="Helvetica" w:hAnsi="Helvetica"/>
          <w:color w:val="000000"/>
          <w:lang w:val="en-GB"/>
        </w:rPr>
        <w:t>a large number of</w:t>
      </w:r>
      <w:proofErr w:type="gramEnd"/>
      <w:r w:rsidR="00D80772" w:rsidRPr="0081577A">
        <w:rPr>
          <w:rFonts w:ascii="Helvetica" w:hAnsi="Helvetica"/>
          <w:color w:val="000000"/>
          <w:lang w:val="en-GB"/>
        </w:rPr>
        <w:t xml:space="preserve"> complex traits and </w:t>
      </w:r>
      <w:r w:rsidRPr="0081577A">
        <w:rPr>
          <w:rFonts w:ascii="Helvetica" w:hAnsi="Helvetica"/>
          <w:color w:val="000000"/>
          <w:lang w:val="en-GB"/>
        </w:rPr>
        <w:t>applied</w:t>
      </w:r>
      <w:r w:rsidR="00D80772" w:rsidRPr="0081577A">
        <w:rPr>
          <w:rFonts w:ascii="Helvetica" w:hAnsi="Helvetica"/>
          <w:color w:val="000000"/>
          <w:lang w:val="en-GB"/>
        </w:rPr>
        <w:t xml:space="preserve"> </w:t>
      </w:r>
      <w:r w:rsidR="00434C08" w:rsidRPr="0081577A">
        <w:rPr>
          <w:rFonts w:ascii="Helvetica" w:hAnsi="Helvetica"/>
          <w:color w:val="000000"/>
          <w:lang w:val="en-GB"/>
        </w:rPr>
        <w:t xml:space="preserve">MR </w:t>
      </w:r>
      <w:r w:rsidR="00D80772" w:rsidRPr="0081577A">
        <w:rPr>
          <w:rFonts w:ascii="Helvetica" w:hAnsi="Helvetica"/>
          <w:color w:val="000000"/>
          <w:lang w:val="en-GB"/>
        </w:rPr>
        <w:t>to estimate the direct causal effects impacting mate-choice, explore</w:t>
      </w:r>
      <w:r w:rsidRPr="0081577A">
        <w:rPr>
          <w:rFonts w:ascii="Helvetica" w:hAnsi="Helvetica"/>
          <w:color w:val="000000"/>
          <w:lang w:val="en-GB"/>
        </w:rPr>
        <w:t>d</w:t>
      </w:r>
      <w:r w:rsidR="00D80772" w:rsidRPr="0081577A">
        <w:rPr>
          <w:rFonts w:ascii="Helvetica" w:hAnsi="Helvetica"/>
          <w:color w:val="000000"/>
          <w:lang w:val="en-GB"/>
        </w:rPr>
        <w:t xml:space="preserve"> the impact of time couples live together on their similarity, and examine</w:t>
      </w:r>
      <w:r w:rsidRPr="0081577A">
        <w:rPr>
          <w:rFonts w:ascii="Helvetica" w:hAnsi="Helvetica"/>
          <w:color w:val="000000"/>
          <w:lang w:val="en-GB"/>
        </w:rPr>
        <w:t>d</w:t>
      </w:r>
      <w:r w:rsidR="00D80772" w:rsidRPr="0081577A">
        <w:rPr>
          <w:rFonts w:ascii="Helvetica" w:hAnsi="Helvetica"/>
          <w:color w:val="000000"/>
          <w:lang w:val="en-GB"/>
        </w:rPr>
        <w:t xml:space="preserve"> the cumulative role of a wide range of potential confounders on trait correlations between partners. </w:t>
      </w:r>
      <w:r w:rsidR="003C3026" w:rsidRPr="0081577A">
        <w:rPr>
          <w:rFonts w:ascii="Helvetica" w:hAnsi="Helvetica"/>
          <w:color w:val="000000"/>
          <w:lang w:val="en-GB"/>
        </w:rPr>
        <w:t>Finally, we explored how cross-trait AM emerges by dissecting them to direct and indirect (same-trait AM combined with classical (same-sample cross-trait) causal effects) counterparts.</w:t>
      </w:r>
    </w:p>
    <w:p w14:paraId="69BBA7AB" w14:textId="77777777" w:rsidR="00B140E5" w:rsidRPr="0081577A" w:rsidRDefault="00B140E5" w:rsidP="002B237D">
      <w:pPr>
        <w:jc w:val="both"/>
        <w:rPr>
          <w:rFonts w:ascii="Helvetica" w:hAnsi="Helvetica" w:cs="Arial"/>
          <w:color w:val="2F5496"/>
          <w:lang w:val="en-GB"/>
        </w:rPr>
      </w:pPr>
    </w:p>
    <w:p w14:paraId="43B10A36" w14:textId="77777777" w:rsidR="00187D50" w:rsidRPr="0081577A" w:rsidRDefault="00187D50" w:rsidP="002B237D">
      <w:pPr>
        <w:jc w:val="both"/>
        <w:rPr>
          <w:rFonts w:ascii="Helvetica" w:hAnsi="Helvetica" w:cs="Arial"/>
          <w:color w:val="2F5496"/>
          <w:kern w:val="36"/>
          <w:lang w:val="en-GB"/>
        </w:rPr>
      </w:pPr>
      <w:r w:rsidRPr="0081577A">
        <w:rPr>
          <w:rFonts w:ascii="Helvetica" w:hAnsi="Helvetica" w:cs="Arial"/>
          <w:color w:val="2F5496"/>
          <w:kern w:val="36"/>
          <w:lang w:val="en-GB"/>
        </w:rPr>
        <w:br w:type="page"/>
      </w:r>
    </w:p>
    <w:p w14:paraId="10F91D80" w14:textId="451B4EF6" w:rsidR="004E1A6F" w:rsidRPr="0081577A" w:rsidRDefault="004E1A6F"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Methods</w:t>
      </w:r>
    </w:p>
    <w:p w14:paraId="3FED7CA9"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Sample selection and couple definition</w:t>
      </w:r>
    </w:p>
    <w:p w14:paraId="14D42BF9" w14:textId="1D8A0761" w:rsidR="004E1A6F" w:rsidRPr="0081577A" w:rsidRDefault="004E1A6F" w:rsidP="002B237D">
      <w:pPr>
        <w:jc w:val="both"/>
        <w:rPr>
          <w:rFonts w:ascii="Helvetica" w:hAnsi="Helvetica"/>
          <w:lang w:val="en-GB"/>
        </w:rPr>
      </w:pPr>
      <w:r w:rsidRPr="0081577A">
        <w:rPr>
          <w:rFonts w:ascii="Helvetica" w:hAnsi="Helvetica"/>
          <w:color w:val="000000"/>
          <w:lang w:val="en-GB"/>
        </w:rPr>
        <w:t>This study used the UK Biobank (UKBB) cohort, a prospective population-based study with over 500,000 adult participants. Couples were identified and selected within the UKBB according to the following procedure. The initial UKBB sample comprised 502,616 individuals. First, participants were filtered to only genotyped, white, unrelated individuals according to the genetic QC file (specifically participants were retained if they had the following values in the QC file: “</w:t>
      </w:r>
      <w:proofErr w:type="spellStart"/>
      <w:proofErr w:type="gramStart"/>
      <w:r w:rsidRPr="0081577A">
        <w:rPr>
          <w:rFonts w:ascii="Helvetica" w:hAnsi="Helvetica"/>
          <w:color w:val="000000"/>
          <w:lang w:val="en-GB"/>
        </w:rPr>
        <w:t>excess.relatives</w:t>
      </w:r>
      <w:proofErr w:type="spellEnd"/>
      <w:proofErr w:type="gramEnd"/>
      <w:r w:rsidRPr="0081577A">
        <w:rPr>
          <w:rFonts w:ascii="Helvetica" w:hAnsi="Helvetica"/>
          <w:color w:val="000000"/>
          <w:lang w:val="en-GB"/>
        </w:rPr>
        <w:t>” = 0, “</w:t>
      </w:r>
      <w:proofErr w:type="spellStart"/>
      <w:r w:rsidRPr="0081577A">
        <w:rPr>
          <w:rFonts w:ascii="Helvetica" w:hAnsi="Helvetica"/>
          <w:color w:val="000000"/>
          <w:lang w:val="en-GB"/>
        </w:rPr>
        <w:t>putative.sex.chromosome.aneuploidy</w:t>
      </w:r>
      <w:proofErr w:type="spellEnd"/>
      <w:r w:rsidRPr="0081577A">
        <w:rPr>
          <w:rFonts w:ascii="Helvetica" w:hAnsi="Helvetica"/>
          <w:color w:val="000000"/>
          <w:lang w:val="en-GB"/>
        </w:rPr>
        <w:t>” = 0, “</w:t>
      </w:r>
      <w:proofErr w:type="spellStart"/>
      <w:r w:rsidRPr="0081577A">
        <w:rPr>
          <w:rFonts w:ascii="Helvetica" w:hAnsi="Helvetica"/>
          <w:color w:val="000000"/>
          <w:lang w:val="en-GB"/>
        </w:rPr>
        <w:t>in.white.british.ancestry.subset</w:t>
      </w:r>
      <w:proofErr w:type="spellEnd"/>
      <w:r w:rsidRPr="0081577A">
        <w:rPr>
          <w:rFonts w:ascii="Helvetica" w:hAnsi="Helvetica"/>
          <w:color w:val="000000"/>
          <w:lang w:val="en-GB"/>
        </w:rPr>
        <w:t>” = 1 and “</w:t>
      </w:r>
      <w:proofErr w:type="spellStart"/>
      <w:r w:rsidRPr="0081577A">
        <w:rPr>
          <w:rFonts w:ascii="Helvetica" w:hAnsi="Helvetica"/>
          <w:color w:val="000000"/>
          <w:lang w:val="en-GB"/>
        </w:rPr>
        <w:t>used.in.pca.calculation</w:t>
      </w:r>
      <w:proofErr w:type="spellEnd"/>
      <w:r w:rsidRPr="0081577A">
        <w:rPr>
          <w:rFonts w:ascii="Helvetica" w:hAnsi="Helvetica"/>
          <w:color w:val="000000"/>
          <w:lang w:val="en-GB"/>
        </w:rPr>
        <w:t>” = 1). Redacted samples and participants that removed consent were also excluded. After filtering, 337,138 participants remained. Within this sample, we included individuals coming from households with exactly two unrelated, opposite-sex participants, leaving 108, 898 participants. Finally, using the data at data-field 6141, “How are people in household related to participant” pairs were filtered to only include couples who had both responded “Husband, wife, or partner”, leaving 103,328 participants, comprising 51,664 couples for downstream analyses (</w:t>
      </w:r>
      <w:r w:rsidR="008E622E" w:rsidRPr="0081577A">
        <w:rPr>
          <w:rFonts w:ascii="Helvetica" w:hAnsi="Helvetica"/>
          <w:color w:val="000000"/>
          <w:lang w:val="en-GB"/>
        </w:rPr>
        <w:t xml:space="preserve">Supplementary </w:t>
      </w:r>
      <w:r w:rsidRPr="0081577A">
        <w:rPr>
          <w:rFonts w:ascii="Helvetica" w:hAnsi="Helvetica"/>
          <w:color w:val="000000"/>
          <w:lang w:val="en-GB"/>
        </w:rPr>
        <w:t>Figure</w:t>
      </w:r>
      <w:r w:rsidR="008E622E" w:rsidRPr="0081577A">
        <w:rPr>
          <w:rFonts w:ascii="Helvetica" w:hAnsi="Helvetica"/>
          <w:color w:val="000000"/>
          <w:lang w:val="en-GB"/>
        </w:rPr>
        <w:t xml:space="preserve"> 1</w:t>
      </w:r>
      <w:r w:rsidRPr="0081577A">
        <w:rPr>
          <w:rFonts w:ascii="Helvetica" w:hAnsi="Helvetica"/>
          <w:color w:val="000000"/>
          <w:lang w:val="en-GB"/>
        </w:rPr>
        <w:t>).</w:t>
      </w:r>
    </w:p>
    <w:p w14:paraId="2AA7BB5C" w14:textId="77777777" w:rsidR="004E1A6F" w:rsidRPr="0081577A" w:rsidRDefault="004E1A6F" w:rsidP="002B237D">
      <w:pPr>
        <w:jc w:val="both"/>
        <w:rPr>
          <w:rFonts w:ascii="Helvetica" w:hAnsi="Helvetica"/>
          <w:lang w:val="en-GB"/>
        </w:rPr>
      </w:pPr>
    </w:p>
    <w:p w14:paraId="4144D4E7" w14:textId="0CD4CC76" w:rsidR="000E71D1" w:rsidRPr="0081577A" w:rsidRDefault="000E71D1" w:rsidP="000E71D1">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Mendelian Randomi</w:t>
      </w:r>
      <w:r w:rsidR="006F7DDD" w:rsidRPr="0081577A">
        <w:rPr>
          <w:rFonts w:ascii="Helvetica" w:hAnsi="Helvetica" w:cs="Arial"/>
          <w:color w:val="2F5496"/>
          <w:sz w:val="26"/>
          <w:szCs w:val="26"/>
          <w:lang w:val="en-GB"/>
        </w:rPr>
        <w:t>s</w:t>
      </w:r>
      <w:r w:rsidRPr="0081577A">
        <w:rPr>
          <w:rFonts w:ascii="Helvetica" w:hAnsi="Helvetica" w:cs="Arial"/>
          <w:color w:val="2F5496"/>
          <w:sz w:val="26"/>
          <w:szCs w:val="26"/>
          <w:lang w:val="en-GB"/>
        </w:rPr>
        <w:t>ation </w:t>
      </w:r>
    </w:p>
    <w:p w14:paraId="2B6B12D1" w14:textId="1FAE3DAA" w:rsidR="000E71D1" w:rsidRDefault="008C25A1" w:rsidP="002B237D">
      <w:pPr>
        <w:spacing w:before="40" w:after="120"/>
        <w:jc w:val="both"/>
        <w:outlineLvl w:val="1"/>
        <w:rPr>
          <w:rFonts w:ascii="Helvetica" w:hAnsi="Helvetica"/>
          <w:color w:val="000000"/>
          <w:lang w:val="en-GB"/>
        </w:rPr>
      </w:pPr>
      <w:r w:rsidRPr="0081577A">
        <w:rPr>
          <w:rFonts w:ascii="Helvetica" w:hAnsi="Helvetica"/>
          <w:color w:val="000000"/>
          <w:lang w:val="en-GB"/>
        </w:rPr>
        <w:t>MR</w:t>
      </w:r>
      <w:r w:rsidR="006F7DDD" w:rsidRPr="0081577A">
        <w:rPr>
          <w:rFonts w:ascii="Helvetica" w:hAnsi="Helvetica"/>
          <w:color w:val="000000"/>
          <w:lang w:val="en-GB"/>
        </w:rPr>
        <w:t xml:space="preserve"> </w:t>
      </w:r>
      <w:r w:rsidR="000069BE" w:rsidRPr="0081577A">
        <w:rPr>
          <w:rFonts w:ascii="Helvetica" w:hAnsi="Helvetica"/>
          <w:color w:val="000000"/>
          <w:lang w:val="en-GB"/>
        </w:rPr>
        <w:t>is based on the principal that</w:t>
      </w:r>
      <w:r w:rsidR="006F7DDD" w:rsidRPr="0081577A">
        <w:rPr>
          <w:rFonts w:ascii="Helvetica" w:hAnsi="Helvetica"/>
          <w:color w:val="000000"/>
          <w:lang w:val="en-GB"/>
        </w:rPr>
        <w:t xml:space="preserve"> genetic variants at birth to assess the causal relationship between an exposure of interest and an outcome.</w:t>
      </w:r>
      <w:r w:rsidRPr="0081577A">
        <w:rPr>
          <w:rFonts w:ascii="Helvetica" w:hAnsi="Helvetica"/>
          <w:color w:val="000000"/>
          <w:lang w:val="en-GB"/>
        </w:rPr>
        <w:t xml:space="preserve"> </w:t>
      </w:r>
      <w:r w:rsidR="006F7DDD" w:rsidRPr="0081577A">
        <w:rPr>
          <w:rFonts w:ascii="Calibri" w:hAnsi="Calibri" w:cs="Calibri"/>
          <w:color w:val="000000"/>
          <w:lang w:val="en-GB"/>
        </w:rPr>
        <w:t>﻿</w:t>
      </w:r>
      <w:r w:rsidR="006F7DDD" w:rsidRPr="0081577A">
        <w:rPr>
          <w:rFonts w:ascii="Helvetica" w:hAnsi="Helvetica"/>
          <w:color w:val="000000"/>
          <w:lang w:val="en-GB"/>
        </w:rPr>
        <w:t xml:space="preserve">The random distribution of genetic variants at birth </w:t>
      </w:r>
      <w:r w:rsidR="000069BE" w:rsidRPr="0081577A">
        <w:rPr>
          <w:rFonts w:ascii="Helvetica" w:hAnsi="Helvetica"/>
          <w:color w:val="000000"/>
          <w:lang w:val="en-GB"/>
        </w:rPr>
        <w:t>reduces</w:t>
      </w:r>
      <w:r w:rsidR="006F7DDD" w:rsidRPr="0081577A">
        <w:rPr>
          <w:rFonts w:ascii="Helvetica" w:hAnsi="Helvetica"/>
          <w:color w:val="000000"/>
          <w:lang w:val="en-GB"/>
        </w:rPr>
        <w:t xml:space="preserve"> the possibility of confounding or reverse causation as explanations for the link between the </w:t>
      </w:r>
      <w:r w:rsidR="000069BE" w:rsidRPr="0081577A">
        <w:rPr>
          <w:rFonts w:ascii="Helvetica" w:hAnsi="Helvetica"/>
          <w:color w:val="000000"/>
          <w:lang w:val="en-GB"/>
        </w:rPr>
        <w:t xml:space="preserve">exposure </w:t>
      </w:r>
      <w:r w:rsidR="006F7DDD" w:rsidRPr="0081577A">
        <w:rPr>
          <w:rFonts w:ascii="Helvetica" w:hAnsi="Helvetica"/>
          <w:color w:val="000000"/>
          <w:lang w:val="en-GB"/>
        </w:rPr>
        <w:t xml:space="preserve">and </w:t>
      </w:r>
      <w:r w:rsidR="000069BE" w:rsidRPr="0081577A">
        <w:rPr>
          <w:rFonts w:ascii="Helvetica" w:hAnsi="Helvetica"/>
          <w:color w:val="000000"/>
          <w:lang w:val="en-GB"/>
        </w:rPr>
        <w:t>outcome</w:t>
      </w:r>
      <w:r w:rsidR="006F7DDD" w:rsidRPr="0081577A">
        <w:rPr>
          <w:rFonts w:ascii="Helvetica" w:hAnsi="Helvetica"/>
          <w:color w:val="000000"/>
          <w:lang w:val="en-GB"/>
        </w:rPr>
        <w:t xml:space="preserve"> in the same way that the random allocation of a therapy in a randomized controlled trial minimizes this </w:t>
      </w:r>
      <w:r w:rsidR="00AA15E9" w:rsidRPr="0081577A">
        <w:rPr>
          <w:rFonts w:ascii="Helvetica" w:hAnsi="Helvetica"/>
          <w:color w:val="000000"/>
          <w:lang w:val="en-GB"/>
        </w:rPr>
        <w:t>risk</w:t>
      </w:r>
      <w:r w:rsidR="006F7DDD" w:rsidRPr="0081577A">
        <w:rPr>
          <w:rFonts w:ascii="Helvetica" w:hAnsi="Helvetica"/>
          <w:color w:val="000000"/>
          <w:lang w:val="en-GB"/>
        </w:rPr>
        <w:t>.</w:t>
      </w:r>
      <w:r w:rsidR="000069BE" w:rsidRPr="0081577A">
        <w:rPr>
          <w:rFonts w:ascii="Helvetica" w:hAnsi="Helvetica"/>
          <w:color w:val="000000"/>
          <w:lang w:val="en-GB"/>
        </w:rPr>
        <w:t xml:space="preserve"> </w:t>
      </w:r>
      <w:r w:rsidR="006F7DDD" w:rsidRPr="0081577A">
        <w:rPr>
          <w:rFonts w:ascii="Helvetica" w:hAnsi="Helvetica"/>
          <w:color w:val="000000"/>
          <w:lang w:val="en-GB"/>
        </w:rPr>
        <w:t xml:space="preserve">MR </w:t>
      </w:r>
      <w:r w:rsidRPr="0081577A">
        <w:rPr>
          <w:rFonts w:ascii="Helvetica" w:hAnsi="Helvetica"/>
          <w:color w:val="000000"/>
          <w:lang w:val="en-GB"/>
        </w:rPr>
        <w:t xml:space="preserve">relies on three </w:t>
      </w:r>
      <w:r w:rsidR="00153768" w:rsidRPr="0081577A">
        <w:rPr>
          <w:rFonts w:ascii="Helvetica" w:hAnsi="Helvetica"/>
          <w:color w:val="000000"/>
          <w:lang w:val="en-GB"/>
        </w:rPr>
        <w:t>core</w:t>
      </w:r>
      <w:r w:rsidRPr="0081577A">
        <w:rPr>
          <w:rFonts w:ascii="Helvetica" w:hAnsi="Helvetica"/>
          <w:color w:val="000000"/>
          <w:lang w:val="en-GB"/>
        </w:rPr>
        <w:t xml:space="preserve"> assumptions</w:t>
      </w:r>
      <w:r w:rsidR="00153768" w:rsidRPr="0081577A">
        <w:rPr>
          <w:rFonts w:ascii="Helvetica" w:hAnsi="Helvetica"/>
          <w:color w:val="000000"/>
          <w:lang w:val="en-GB"/>
        </w:rPr>
        <w:t xml:space="preserve"> of the genetic variants, or instrumental variables (IVs), used to inform the causal relationship between an exposure and outcome. First, the IVs must be associated with the exposure of interest (</w:t>
      </w:r>
      <w:r w:rsidR="006F7DDD" w:rsidRPr="0081577A">
        <w:rPr>
          <w:rFonts w:ascii="Helvetica" w:hAnsi="Helvetica"/>
          <w:color w:val="000000"/>
          <w:lang w:val="en-GB"/>
        </w:rPr>
        <w:t xml:space="preserve">the </w:t>
      </w:r>
      <w:r w:rsidR="00153768" w:rsidRPr="0081577A">
        <w:rPr>
          <w:rFonts w:ascii="Helvetica" w:hAnsi="Helvetica"/>
          <w:color w:val="000000"/>
          <w:lang w:val="en-GB"/>
        </w:rPr>
        <w:t>relevance assumption). Second, IVs must not be associated with any confounder in the exposure-outcome relationship (</w:t>
      </w:r>
      <w:r w:rsidR="006F7DDD" w:rsidRPr="0081577A">
        <w:rPr>
          <w:rFonts w:ascii="Helvetica" w:hAnsi="Helvetica"/>
          <w:color w:val="000000"/>
          <w:lang w:val="en-GB"/>
        </w:rPr>
        <w:t xml:space="preserve">the </w:t>
      </w:r>
      <w:r w:rsidR="00153768" w:rsidRPr="0081577A">
        <w:rPr>
          <w:rFonts w:ascii="Helvetica" w:hAnsi="Helvetica"/>
          <w:color w:val="000000"/>
          <w:lang w:val="en-GB"/>
        </w:rPr>
        <w:t xml:space="preserve">exchangeability assumption). Third, IVs must not affect the outcome except through the exposure </w:t>
      </w:r>
      <w:r w:rsidR="006F7DDD" w:rsidRPr="0081577A">
        <w:rPr>
          <w:rFonts w:ascii="Helvetica" w:hAnsi="Helvetica"/>
          <w:color w:val="000000"/>
          <w:lang w:val="en-GB"/>
        </w:rPr>
        <w:t xml:space="preserve">(the exclusion restriction assumption). </w:t>
      </w:r>
      <w:r w:rsidR="00AA15E9" w:rsidRPr="0081577A">
        <w:rPr>
          <w:rFonts w:ascii="Helvetica" w:hAnsi="Helvetica"/>
          <w:color w:val="000000"/>
          <w:lang w:val="en-GB"/>
        </w:rPr>
        <w:t>There are several methods to estimate the causal effect using MR, the simplest being the ratio method, whereby</w:t>
      </w:r>
      <w:r w:rsidR="0035155D" w:rsidRPr="0081577A">
        <w:rPr>
          <w:rFonts w:ascii="Helvetica" w:hAnsi="Helvetica"/>
          <w:color w:val="000000"/>
          <w:lang w:val="en-GB"/>
        </w:rPr>
        <w:t xml:space="preserve"> </w:t>
      </w:r>
      <w:r w:rsidR="00AA15E9" w:rsidRPr="0081577A">
        <w:rPr>
          <w:rFonts w:ascii="Helvetica" w:hAnsi="Helvetica"/>
          <w:color w:val="000000"/>
          <w:lang w:val="en-GB"/>
        </w:rPr>
        <w:t xml:space="preserve">a ratio is taken between </w:t>
      </w:r>
      <w:r w:rsidR="0035155D" w:rsidRPr="0081577A">
        <w:rPr>
          <w:rFonts w:ascii="Helvetica" w:hAnsi="Helvetica"/>
          <w:color w:val="000000"/>
          <w:lang w:val="en-GB"/>
        </w:rPr>
        <w:t>the variant-outcome association and the variant-risk factor association</w:t>
      </w:r>
      <w:r w:rsidR="00AA15E9" w:rsidRPr="0081577A">
        <w:rPr>
          <w:rFonts w:ascii="Helvetica" w:hAnsi="Helvetica"/>
          <w:color w:val="000000"/>
          <w:lang w:val="en-GB"/>
        </w:rPr>
        <w:t xml:space="preserve">, known as the Wald method. </w:t>
      </w:r>
      <w:commentRangeStart w:id="2"/>
      <w:commentRangeStart w:id="3"/>
      <w:r w:rsidR="00AA15E9" w:rsidRPr="0081577A">
        <w:rPr>
          <w:rFonts w:ascii="Helvetica" w:hAnsi="Helvetica"/>
          <w:color w:val="000000"/>
          <w:lang w:val="en-GB"/>
        </w:rPr>
        <w:t xml:space="preserve">A natural extension of this, combining multiple IVs, is known as the inverse-variance weighted (IVW) method, which we applied in this </w:t>
      </w:r>
      <w:r w:rsidR="004B37AB" w:rsidRPr="0081577A">
        <w:rPr>
          <w:rFonts w:ascii="Helvetica" w:hAnsi="Helvetica"/>
          <w:color w:val="000000"/>
          <w:lang w:val="en-GB"/>
        </w:rPr>
        <w:t>report</w:t>
      </w:r>
      <w:commentRangeEnd w:id="2"/>
      <w:r w:rsidR="003C3026" w:rsidRPr="0081577A">
        <w:rPr>
          <w:rStyle w:val="CommentReference"/>
          <w:rFonts w:asciiTheme="minorHAnsi" w:eastAsiaTheme="minorHAnsi" w:hAnsiTheme="minorHAnsi" w:cstheme="minorBidi"/>
          <w:lang w:val="en-GB"/>
        </w:rPr>
        <w:commentReference w:id="2"/>
      </w:r>
      <w:commentRangeEnd w:id="3"/>
      <w:r w:rsidR="00863E27">
        <w:rPr>
          <w:rStyle w:val="CommentReference"/>
          <w:rFonts w:asciiTheme="minorHAnsi" w:eastAsiaTheme="minorHAnsi" w:hAnsiTheme="minorHAnsi" w:cstheme="minorBidi"/>
        </w:rPr>
        <w:commentReference w:id="3"/>
      </w:r>
      <w:r w:rsidR="006C2CDB">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24&lt;/sup&gt;","plainTextFormattedCitation":"24","previouslyFormattedCitation":"&lt;sup&gt;23&lt;/sup&gt;"},"properties":{"noteIndex":0},"schema":"https://github.com/citation-style-language/schema/raw/master/csl-citation.json"}</w:instrText>
      </w:r>
      <w:r w:rsidR="006C2CDB">
        <w:rPr>
          <w:rFonts w:ascii="Helvetica" w:hAnsi="Helvetica"/>
          <w:color w:val="000000"/>
          <w:lang w:val="en-GB"/>
        </w:rPr>
        <w:fldChar w:fldCharType="separate"/>
      </w:r>
      <w:r w:rsidR="00863E27" w:rsidRPr="00863E27">
        <w:rPr>
          <w:rFonts w:ascii="Helvetica" w:hAnsi="Helvetica"/>
          <w:noProof/>
          <w:color w:val="000000"/>
          <w:vertAlign w:val="superscript"/>
          <w:lang w:val="en-GB"/>
        </w:rPr>
        <w:t>24</w:t>
      </w:r>
      <w:r w:rsidR="006C2CDB">
        <w:rPr>
          <w:rFonts w:ascii="Helvetica" w:hAnsi="Helvetica"/>
          <w:color w:val="000000"/>
          <w:lang w:val="en-GB"/>
        </w:rPr>
        <w:fldChar w:fldCharType="end"/>
      </w:r>
      <w:r w:rsidR="002D5164">
        <w:rPr>
          <w:rFonts w:ascii="Helvetica" w:hAnsi="Helvetica"/>
          <w:color w:val="000000"/>
          <w:lang w:val="en-GB"/>
        </w:rPr>
        <w:t>,</w:t>
      </w:r>
      <w:r w:rsidR="00863E27">
        <w:rPr>
          <w:rFonts w:ascii="Helvetica" w:hAnsi="Helvetica"/>
          <w:color w:val="000000"/>
          <w:lang w:val="en-GB"/>
        </w:rPr>
        <w:t xml:space="preserve"> where the causal effect of </w:t>
      </w:r>
      <m:oMath>
        <m:r>
          <w:rPr>
            <w:rFonts w:ascii="Cambria Math" w:hAnsi="Cambria Math"/>
            <w:color w:val="000000"/>
            <w:lang w:val="en-GB"/>
          </w:rPr>
          <m:t>X</m:t>
        </m:r>
      </m:oMath>
      <w:r w:rsidR="00863E27">
        <w:rPr>
          <w:rFonts w:ascii="Helvetica" w:hAnsi="Helvetica"/>
          <w:color w:val="000000"/>
          <w:lang w:val="en-GB"/>
        </w:rPr>
        <w:t xml:space="preserve"> on </w:t>
      </w:r>
      <m:oMath>
        <m:r>
          <w:rPr>
            <w:rFonts w:ascii="Cambria Math" w:hAnsi="Cambria Math"/>
            <w:color w:val="000000"/>
            <w:lang w:val="en-GB"/>
          </w:rPr>
          <m:t>Y</m:t>
        </m:r>
      </m:oMath>
      <w:r w:rsidR="00863E27">
        <w:rPr>
          <w:rFonts w:ascii="Helvetica" w:hAnsi="Helvetica"/>
          <w:color w:val="000000"/>
          <w:lang w:val="en-GB"/>
        </w:rPr>
        <w:t xml:space="preserve"> using genetic variant </w:t>
      </w:r>
      <m:oMath>
        <m:r>
          <w:rPr>
            <w:rFonts w:ascii="Cambria Math" w:hAnsi="Cambria Math"/>
            <w:color w:val="000000"/>
            <w:lang w:val="en-GB"/>
          </w:rPr>
          <m:t>k</m:t>
        </m:r>
      </m:oMath>
      <w:r w:rsidR="00863E27">
        <w:rPr>
          <w:rFonts w:ascii="Helvetica" w:hAnsi="Helvetica"/>
          <w:color w:val="000000"/>
          <w:lang w:val="en-GB"/>
        </w:rPr>
        <w:t xml:space="preserve"> is </w:t>
      </w:r>
      <w:r w:rsidR="002D5164">
        <w:rPr>
          <w:rFonts w:ascii="Helvetica" w:hAnsi="Helvetica"/>
          <w:color w:val="000000"/>
          <w:lang w:val="en-GB"/>
        </w:rPr>
        <w:t xml:space="preserve">given by the formula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β</m:t>
                </m:r>
                <m:ctrlPr>
                  <w:rPr>
                    <w:rFonts w:ascii="Cambria Math" w:hAnsi="Cambria Math"/>
                    <w:color w:val="000000"/>
                    <w:lang w:val="en-GB"/>
                  </w:rPr>
                </m:ctrlPr>
              </m:e>
              <m:sub>
                <m:r>
                  <w:rPr>
                    <w:rFonts w:ascii="Cambria Math" w:hAnsi="Cambria Math"/>
                    <w:color w:val="000000"/>
                    <w:lang w:val="en-GB"/>
                  </w:rPr>
                  <m:t>IVW</m:t>
                </m:r>
              </m:sub>
            </m:sSub>
          </m:e>
        </m:acc>
        <m:r>
          <w:rPr>
            <w:rFonts w:ascii="Cambria Math" w:hAnsi="Cambria Math"/>
            <w:color w:val="000000"/>
            <w:lang w:val="en-GB"/>
          </w:rPr>
          <m:t>=</m:t>
        </m:r>
        <m:f>
          <m:fPr>
            <m:ctrlPr>
              <w:rPr>
                <w:rFonts w:ascii="Cambria Math" w:hAnsi="Cambria Math"/>
                <w:color w:val="000000"/>
                <w:lang w:val="en-GB"/>
              </w:rPr>
            </m:ctrlPr>
          </m:fPr>
          <m:num>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k</m:t>
                    </m:r>
                  </m:sub>
                </m:sSub>
                <m:ctrlPr>
                  <w:rPr>
                    <w:rFonts w:ascii="Cambria Math" w:hAnsi="Cambria Math"/>
                    <w:i/>
                    <w:color w:val="000000"/>
                    <w:lang w:val="en-GB"/>
                  </w:rPr>
                </m:ctrlPr>
              </m:e>
            </m:nary>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k</m:t>
                </m:r>
              </m:sub>
            </m:sSub>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num>
          <m:den>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Sup>
                  <m:sSubSupPr>
                    <m:ctrlPr>
                      <w:rPr>
                        <w:rFonts w:ascii="Cambria Math" w:hAnsi="Cambria Math"/>
                        <w:i/>
                        <w:color w:val="000000"/>
                        <w:lang w:val="en-GB"/>
                      </w:rPr>
                    </m:ctrlPr>
                  </m:sSubSupPr>
                  <m:e>
                    <m:r>
                      <w:rPr>
                        <w:rFonts w:ascii="Cambria Math" w:hAnsi="Cambria Math"/>
                        <w:color w:val="000000"/>
                        <w:lang w:val="en-GB"/>
                      </w:rPr>
                      <m:t>X</m:t>
                    </m:r>
                  </m:e>
                  <m:sub>
                    <m:r>
                      <w:rPr>
                        <w:rFonts w:ascii="Cambria Math" w:hAnsi="Cambria Math"/>
                        <w:color w:val="000000"/>
                        <w:lang w:val="en-GB"/>
                      </w:rPr>
                      <m:t>k</m:t>
                    </m:r>
                  </m:sub>
                  <m:sup>
                    <m:r>
                      <w:rPr>
                        <w:rFonts w:ascii="Cambria Math" w:hAnsi="Cambria Math"/>
                        <w:color w:val="000000"/>
                        <w:lang w:val="en-GB"/>
                      </w:rPr>
                      <m:t>2</m:t>
                    </m:r>
                  </m:sup>
                </m:sSubSup>
                <m:ctrlPr>
                  <w:rPr>
                    <w:rFonts w:ascii="Cambria Math" w:hAnsi="Cambria Math"/>
                    <w:i/>
                    <w:color w:val="000000"/>
                    <w:lang w:val="en-GB"/>
                  </w:rPr>
                </m:ctrlPr>
              </m:e>
            </m:nary>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den>
        </m:f>
      </m:oMath>
      <w:r w:rsidR="002D5164">
        <w:rPr>
          <w:rFonts w:ascii="Helvetica" w:hAnsi="Helvetica"/>
          <w:color w:val="000000"/>
          <w:lang w:val="en-GB"/>
        </w:rPr>
        <w:t xml:space="preserve">, </w:t>
      </w:r>
      <w:r w:rsidR="00863E27">
        <w:rPr>
          <w:rFonts w:ascii="Helvetica" w:hAnsi="Helvetica"/>
          <w:color w:val="000000"/>
          <w:lang w:val="en-GB"/>
        </w:rPr>
        <w:t xml:space="preserve">with standard error </w:t>
      </w:r>
      <m:oMath>
        <m:r>
          <w:rPr>
            <w:rFonts w:ascii="Cambria Math" w:hAnsi="Cambria Math"/>
            <w:color w:val="000000"/>
            <w:lang w:val="en-GB"/>
          </w:rPr>
          <m:t>se</m:t>
        </m:r>
        <m:d>
          <m:dPr>
            <m:ctrlPr>
              <w:rPr>
                <w:rFonts w:ascii="Cambria Math" w:hAnsi="Cambria Math"/>
                <w:i/>
                <w:color w:val="000000"/>
                <w:lang w:val="en-GB"/>
              </w:rPr>
            </m:ctrlPr>
          </m:dPr>
          <m:e>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β</m:t>
                    </m:r>
                    <m:ctrlPr>
                      <w:rPr>
                        <w:rFonts w:ascii="Cambria Math" w:hAnsi="Cambria Math"/>
                        <w:color w:val="000000"/>
                        <w:lang w:val="en-GB"/>
                      </w:rPr>
                    </m:ctrlPr>
                  </m:e>
                  <m:sub>
                    <m:r>
                      <w:rPr>
                        <w:rFonts w:ascii="Cambria Math" w:hAnsi="Cambria Math"/>
                        <w:color w:val="000000"/>
                        <w:lang w:val="en-GB"/>
                      </w:rPr>
                      <m:t>IVW</m:t>
                    </m:r>
                  </m:sub>
                </m:sSub>
              </m:e>
            </m:acc>
          </m:e>
        </m:d>
        <m:r>
          <w:rPr>
            <w:rFonts w:ascii="Cambria Math" w:hAnsi="Cambria Math"/>
            <w:color w:val="000000"/>
            <w:lang w:val="en-GB"/>
          </w:rPr>
          <m:t>=</m:t>
        </m:r>
        <m:rad>
          <m:radPr>
            <m:degHide m:val="1"/>
            <m:ctrlPr>
              <w:rPr>
                <w:rFonts w:ascii="Cambria Math" w:hAnsi="Cambria Math"/>
                <w:color w:val="000000"/>
                <w:lang w:val="en-GB"/>
              </w:rPr>
            </m:ctrlPr>
          </m:radPr>
          <m:deg>
            <m:ctrlPr>
              <w:rPr>
                <w:rFonts w:ascii="Cambria Math" w:hAnsi="Cambria Math"/>
                <w:i/>
                <w:color w:val="000000"/>
                <w:lang w:val="en-GB"/>
              </w:rPr>
            </m:ctrlPr>
          </m:deg>
          <m:e>
            <m:f>
              <m:fPr>
                <m:ctrlPr>
                  <w:rPr>
                    <w:rFonts w:ascii="Cambria Math" w:hAnsi="Cambria Math"/>
                    <w:color w:val="000000"/>
                    <w:lang w:val="en-GB"/>
                  </w:rPr>
                </m:ctrlPr>
              </m:fPr>
              <m:num>
                <m:r>
                  <w:rPr>
                    <w:rFonts w:ascii="Cambria Math" w:hAnsi="Cambria Math"/>
                    <w:color w:val="000000"/>
                    <w:lang w:val="en-GB"/>
                  </w:rPr>
                  <m:t>1</m:t>
                </m:r>
                <m:ctrlPr>
                  <w:rPr>
                    <w:rFonts w:ascii="Cambria Math" w:hAnsi="Cambria Math"/>
                    <w:i/>
                    <w:color w:val="000000"/>
                    <w:lang w:val="en-GB"/>
                  </w:rPr>
                </m:ctrlPr>
              </m:num>
              <m:den>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Sup>
                      <m:sSubSupPr>
                        <m:ctrlPr>
                          <w:rPr>
                            <w:rFonts w:ascii="Cambria Math" w:hAnsi="Cambria Math"/>
                            <w:i/>
                            <w:color w:val="000000"/>
                            <w:lang w:val="en-GB"/>
                          </w:rPr>
                        </m:ctrlPr>
                      </m:sSubSupPr>
                      <m:e>
                        <m:r>
                          <w:rPr>
                            <w:rFonts w:ascii="Cambria Math" w:hAnsi="Cambria Math"/>
                            <w:color w:val="000000"/>
                            <w:lang w:val="en-GB"/>
                          </w:rPr>
                          <m:t>X</m:t>
                        </m:r>
                      </m:e>
                      <m:sub>
                        <m:r>
                          <w:rPr>
                            <w:rFonts w:ascii="Cambria Math" w:hAnsi="Cambria Math"/>
                            <w:color w:val="000000"/>
                            <w:lang w:val="en-GB"/>
                          </w:rPr>
                          <m:t>k</m:t>
                        </m:r>
                      </m:sub>
                      <m:sup>
                        <m:r>
                          <w:rPr>
                            <w:rFonts w:ascii="Cambria Math" w:hAnsi="Cambria Math"/>
                            <w:color w:val="000000"/>
                            <w:lang w:val="en-GB"/>
                          </w:rPr>
                          <m:t>2</m:t>
                        </m:r>
                      </m:sup>
                    </m:sSubSup>
                    <m:ctrlPr>
                      <w:rPr>
                        <w:rFonts w:ascii="Cambria Math" w:hAnsi="Cambria Math"/>
                        <w:i/>
                        <w:color w:val="000000"/>
                        <w:lang w:val="en-GB"/>
                      </w:rPr>
                    </m:ctrlPr>
                  </m:e>
                </m:nary>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den>
            </m:f>
          </m:e>
        </m:rad>
      </m:oMath>
      <w:r w:rsidR="00863E27">
        <w:rPr>
          <w:rFonts w:ascii="Helvetica" w:hAnsi="Helvetica"/>
          <w:color w:val="000000"/>
          <w:lang w:val="en-GB"/>
        </w:rPr>
        <w:t>.</w:t>
      </w:r>
    </w:p>
    <w:p w14:paraId="030AA8BF" w14:textId="77777777" w:rsidR="002D5164" w:rsidRPr="0081577A" w:rsidRDefault="002D5164" w:rsidP="002B237D">
      <w:pPr>
        <w:spacing w:before="40" w:after="120"/>
        <w:jc w:val="both"/>
        <w:outlineLvl w:val="1"/>
        <w:rPr>
          <w:rFonts w:ascii="Helvetica" w:hAnsi="Helvetica"/>
          <w:color w:val="000000"/>
          <w:lang w:val="en-GB"/>
        </w:rPr>
      </w:pPr>
    </w:p>
    <w:p w14:paraId="6ACA594B" w14:textId="77777777" w:rsidR="00DD7244" w:rsidRPr="0081577A" w:rsidRDefault="00DD7244" w:rsidP="002B237D">
      <w:pPr>
        <w:spacing w:before="40" w:after="120"/>
        <w:jc w:val="both"/>
        <w:outlineLvl w:val="1"/>
        <w:rPr>
          <w:rFonts w:ascii="Helvetica" w:hAnsi="Helvetica"/>
          <w:color w:val="000000"/>
          <w:lang w:val="en-GB"/>
        </w:rPr>
      </w:pPr>
    </w:p>
    <w:p w14:paraId="54E94472" w14:textId="40EBA6CE"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Phenotype selection and processing</w:t>
      </w:r>
    </w:p>
    <w:p w14:paraId="13F39EFC" w14:textId="524619DE" w:rsidR="004E1A6F" w:rsidRPr="0081577A" w:rsidRDefault="004E1A6F" w:rsidP="002B237D">
      <w:pPr>
        <w:jc w:val="both"/>
        <w:rPr>
          <w:rFonts w:ascii="Helvetica" w:hAnsi="Helvetica"/>
          <w:lang w:val="en-GB"/>
        </w:rPr>
      </w:pPr>
      <w:r w:rsidRPr="0081577A">
        <w:rPr>
          <w:rFonts w:ascii="Helvetica" w:hAnsi="Helvetica"/>
          <w:color w:val="000000"/>
          <w:lang w:val="en-GB"/>
        </w:rPr>
        <w:t xml:space="preserve">We performed an agnostic, phenome-wide approach for selecting phenotypes in this study. Specifically, we first selected phenotypes which were </w:t>
      </w:r>
      <w:proofErr w:type="spellStart"/>
      <w:r w:rsidRPr="0081577A">
        <w:rPr>
          <w:rFonts w:ascii="Helvetica" w:hAnsi="Helvetica"/>
          <w:color w:val="000000"/>
          <w:lang w:val="en-GB"/>
        </w:rPr>
        <w:t>analyzed</w:t>
      </w:r>
      <w:proofErr w:type="spellEnd"/>
      <w:r w:rsidRPr="0081577A">
        <w:rPr>
          <w:rFonts w:ascii="Helvetica" w:hAnsi="Helvetica"/>
          <w:color w:val="000000"/>
          <w:lang w:val="en-GB"/>
        </w:rPr>
        <w:t xml:space="preserve"> by the Neale </w:t>
      </w:r>
      <w:proofErr w:type="gramStart"/>
      <w:r w:rsidRPr="0081577A">
        <w:rPr>
          <w:rFonts w:ascii="Helvetica" w:hAnsi="Helvetica"/>
          <w:color w:val="000000"/>
          <w:lang w:val="en-GB"/>
        </w:rPr>
        <w:t>group</w:t>
      </w:r>
      <w:proofErr w:type="gramEnd"/>
      <w:r w:rsidRPr="0081577A">
        <w:rPr>
          <w:rFonts w:ascii="Helvetica" w:hAnsi="Helvetica"/>
          <w:color w:val="000000"/>
          <w:lang w:val="en-GB"/>
        </w:rPr>
        <w:t xml:space="preserve"> </w:t>
      </w:r>
      <w:r w:rsidRPr="0081577A">
        <w:rPr>
          <w:rFonts w:ascii="Helvetica" w:hAnsi="Helvetica"/>
          <w:color w:val="000000"/>
          <w:lang w:val="en-GB"/>
        </w:rPr>
        <w:lastRenderedPageBreak/>
        <w:t>and which had both male, female and joint summary statistics available. Next, after intersecting this list of phenotypes with our internal database (application number #16389), we had 1,278 phenotypes available for analysis. Phenotypes were processed in the filtered QC-data set (N = 337,138) according to a slightly modified version of the PHESANT pipeline to accommodate the phenotypes that we had available in our database</w:t>
      </w:r>
      <w:r w:rsidR="006322A3"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{"citationItems":[{"id":"ITEM-1","itemData":{"DOI":"10.1093/ije/dyx204","ISSN":"14643685","PMID":"29040602","abstract":"Motivation Epidemiological cohorts typically contain a diverse set of phenotypes such that automation of phenome scans is non-trivial, because they require highly heterogeneous models. For this reason, phenome scans have to date tended to use a smaller homogeneous set of phenotypes that can be analysed in a consistent fashion. We present PHESANT (PHEnome Scan ANalysis Tool), a software package for performing comprehensive phenome scans in UK Biobank. General features PHESANT tests the association of a specified trait with all continuous, integer and categorical variables in UK Biobank, or a specified subset. PHESANT uses a novel rule-based algorithm to determine how to appropriately test each trait, then performs the analyses and produces plots and summary tables. Implementation The PHESANT phenome scan is implemented in R. PHESANT includes a novel Javascript D3.js visualization and accompanying Java code that converts the phenome scan results to the required JavaScript Object Notation (JSON) format. Availability PHESANT is available on GitHub at [https://github.com/MRCIEU/PHESANT]. Git tag v0.5 corresponds to the version presented here.","author":[{"dropping-particle":"","family":"Millard","given":"Louise A.C.","non-dropping-particle":"","parse-names":false,"suffix":""},{"dropping-particle":"","family":"Davies","given":"Neil M.","non-dropping-particle":"","parse-names":false,"suffix":""},{"dropping-particle":"","family":"Gaunt","given":"Tom R.","non-dropping-particle":"","parse-names":false,"suffix":""},{"dropping-particle":"","family":"Smith","given":"George Davey","non-dropping-particle":"","parse-names":false,"suffix":""},{"dropping-particle":"","family":"Tilling","given":"Kate","non-dropping-particle":"","parse-names":false,"suffix":""}],"container-title":"International Journal of Epidemiology","id":"ITEM-1","issue":"1","issued":{"date-parts":[["2018"]]},"page":"29-35","title":"Software application profile: PHESANT: A tool for performing automated phenome scans in UK Biobank","type":"article-journal","volume":"47"},"uris":["http://www.mendeley.com/documents/?uuid=ee4c8719-e185-42f6-b81a-be7ba77f53ac"]}],"mendeley":{"formattedCitation":"&lt;sup&gt;25&lt;/sup&gt;","plainTextFormattedCitation":"25","previouslyFormattedCitation":"&lt;sup&gt;24&lt;/sup&gt;"},"properties":{"noteIndex":0},"schema":"https://github.com/citation-style-language/schema/raw/master/csl-citation.json"}</w:instrText>
      </w:r>
      <w:r w:rsidR="006322A3"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25</w:t>
      </w:r>
      <w:r w:rsidR="006322A3" w:rsidRPr="0081577A">
        <w:rPr>
          <w:rFonts w:ascii="Helvetica" w:hAnsi="Helvetica"/>
          <w:color w:val="000000"/>
          <w:lang w:val="en-GB"/>
        </w:rPr>
        <w:fldChar w:fldCharType="end"/>
      </w:r>
      <w:r w:rsidRPr="0081577A">
        <w:rPr>
          <w:rFonts w:ascii="Helvetica" w:hAnsi="Helvetica"/>
          <w:color w:val="000000"/>
          <w:lang w:val="en-GB"/>
        </w:rPr>
        <w:t>. Continuous variables were transformed to a normal distribution using a rank-preserving inverse normal quantile transformation</w:t>
      </w:r>
      <w:r w:rsidR="003D0937" w:rsidRPr="0081577A">
        <w:rPr>
          <w:rFonts w:ascii="Helvetica" w:hAnsi="Helvetica"/>
          <w:color w:val="000000"/>
          <w:lang w:val="en-GB"/>
        </w:rPr>
        <w:t xml:space="preserve"> (INQT)</w:t>
      </w:r>
      <w:r w:rsidRPr="0081577A">
        <w:rPr>
          <w:rFonts w:ascii="Helvetica" w:hAnsi="Helvetica"/>
          <w:color w:val="000000"/>
          <w:lang w:val="en-GB"/>
        </w:rPr>
        <w:t xml:space="preserve">, while ordinal and binary traits were re-categorized according to PHESANT documentation (for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categories with less than 10 participants were removed). We then filtered these phenotypes as follows. First, we computed the raw phenotypic correlation amongst couples and removed phenotypes with a</w:t>
      </w:r>
      <w:r w:rsidR="003D0937" w:rsidRPr="0081577A">
        <w:rPr>
          <w:rFonts w:ascii="Helvetica" w:hAnsi="Helvetica"/>
          <w:color w:val="000000"/>
          <w:lang w:val="en-GB"/>
        </w:rPr>
        <w:t xml:space="preserve"> Pearson</w:t>
      </w:r>
      <w:r w:rsidRPr="0081577A">
        <w:rPr>
          <w:rFonts w:ascii="Helvetica" w:hAnsi="Helvetica"/>
          <w:color w:val="000000"/>
          <w:lang w:val="en-GB"/>
        </w:rPr>
        <w:t xml:space="preserve"> correlation &lt; 0.1, </w:t>
      </w:r>
      <w:proofErr w:type="gramStart"/>
      <w:r w:rsidRPr="0081577A">
        <w:rPr>
          <w:rFonts w:ascii="Helvetica" w:hAnsi="Helvetica"/>
          <w:color w:val="000000"/>
          <w:lang w:val="en-GB"/>
        </w:rPr>
        <w:t>in order to</w:t>
      </w:r>
      <w:proofErr w:type="gramEnd"/>
      <w:r w:rsidRPr="0081577A">
        <w:rPr>
          <w:rFonts w:ascii="Helvetica" w:hAnsi="Helvetica"/>
          <w:color w:val="000000"/>
          <w:lang w:val="en-GB"/>
        </w:rPr>
        <w:t xml:space="preserve"> focus on traits with some indication of assortment. </w:t>
      </w:r>
      <w:r w:rsidR="003D0937" w:rsidRPr="0081577A">
        <w:rPr>
          <w:rFonts w:ascii="Helvetica" w:hAnsi="Helvetica"/>
          <w:color w:val="000000"/>
          <w:lang w:val="en-GB"/>
        </w:rPr>
        <w:t xml:space="preserve">To ensure that INQT was not significantly impacting the correlations of each trait, we also calculated the Spearman correlation for each trait, and found consistent correlation estimates (Supplementary Figure 2). </w:t>
      </w:r>
      <w:r w:rsidRPr="0081577A">
        <w:rPr>
          <w:rFonts w:ascii="Helvetica" w:hAnsi="Helvetica"/>
          <w:color w:val="000000"/>
          <w:lang w:val="en-GB"/>
        </w:rPr>
        <w:t xml:space="preserve">Next, we removed phenotypes which had less than 5 valid </w:t>
      </w:r>
      <w:r w:rsidR="004C04EC" w:rsidRPr="0081577A">
        <w:rPr>
          <w:rFonts w:ascii="Helvetica" w:hAnsi="Helvetica"/>
          <w:color w:val="000000"/>
          <w:lang w:val="en-GB"/>
        </w:rPr>
        <w:t>IVs</w:t>
      </w:r>
      <w:r w:rsidRPr="0081577A">
        <w:rPr>
          <w:rFonts w:ascii="Helvetica" w:hAnsi="Helvetica"/>
          <w:color w:val="000000"/>
          <w:lang w:val="en-GB"/>
        </w:rPr>
        <w:t xml:space="preserve"> for MR. IVs were defined based on an association </w:t>
      </w:r>
      <w:r w:rsidR="00BF0D1C" w:rsidRPr="0081577A">
        <w:rPr>
          <w:rFonts w:ascii="Helvetica" w:hAnsi="Helvetica"/>
          <w:i/>
          <w:iCs/>
          <w:color w:val="000000"/>
          <w:lang w:val="en-GB"/>
        </w:rPr>
        <w:t xml:space="preserve">p </w:t>
      </w:r>
      <w:r w:rsidRPr="0081577A">
        <w:rPr>
          <w:rFonts w:ascii="Helvetica" w:hAnsi="Helvetica"/>
          <w:color w:val="000000"/>
          <w:lang w:val="en-GB"/>
        </w:rPr>
        <w:t>&lt; 5 x 1</w:t>
      </w:r>
      <w:r w:rsidR="00BF0D1C" w:rsidRPr="0081577A">
        <w:rPr>
          <w:rFonts w:ascii="Helvetica" w:hAnsi="Helvetica"/>
          <w:color w:val="000000"/>
          <w:lang w:val="en-GB"/>
        </w:rPr>
        <w:t>0</w:t>
      </w:r>
      <w:r w:rsidR="00BF0D1C" w:rsidRPr="0081577A">
        <w:rPr>
          <w:rFonts w:ascii="Helvetica" w:hAnsi="Helvetica"/>
          <w:color w:val="000000"/>
          <w:vertAlign w:val="superscript"/>
          <w:lang w:val="en-GB"/>
        </w:rPr>
        <w:t>-8</w:t>
      </w:r>
      <w:r w:rsidRPr="0081577A">
        <w:rPr>
          <w:rFonts w:ascii="Helvetica" w:hAnsi="Helvetica"/>
          <w:color w:val="000000"/>
          <w:lang w:val="en-GB"/>
        </w:rPr>
        <w:t xml:space="preserve"> in the joint Neale summary statistics, after pruning for independence (based on a clumping procedure performed in PLINK with the options </w:t>
      </w:r>
      <w:r w:rsidRPr="0081577A">
        <w:rPr>
          <w:rFonts w:ascii="Helvetica" w:hAnsi="Helvetica" w:cs="Courier New"/>
          <w:color w:val="000000"/>
          <w:lang w:val="en-GB"/>
        </w:rPr>
        <w:t>--clump-kb 10000</w:t>
      </w:r>
      <w:r w:rsidRPr="0081577A">
        <w:rPr>
          <w:rFonts w:ascii="Helvetica" w:hAnsi="Helvetica"/>
          <w:color w:val="000000"/>
          <w:lang w:val="en-GB"/>
        </w:rPr>
        <w:t xml:space="preserve"> and </w:t>
      </w:r>
      <w:r w:rsidRPr="0081577A">
        <w:rPr>
          <w:rFonts w:ascii="Helvetica" w:hAnsi="Helvetica" w:cs="Courier New"/>
          <w:color w:val="000000"/>
          <w:lang w:val="en-GB"/>
        </w:rPr>
        <w:t>--clump-r2 0.001</w:t>
      </w:r>
      <w:r w:rsidRPr="0081577A">
        <w:rPr>
          <w:rFonts w:ascii="Helvetica" w:hAnsi="Helvetica"/>
          <w:color w:val="000000"/>
          <w:lang w:val="en-GB"/>
        </w:rPr>
        <w:t xml:space="preserve"> using the 1000 Genomes European samples as a reference). Third, using the sex-specific summary statistics, the IV heterogeneity between sexes was calculated. IVs that showed (Bonferroni </w:t>
      </w:r>
      <w:r w:rsidR="001D0B45">
        <w:rPr>
          <w:rFonts w:ascii="Helvetica" w:hAnsi="Helvetica"/>
          <w:color w:val="000000"/>
          <w:lang w:val="en-GB"/>
        </w:rPr>
        <w:t xml:space="preserve">(BF) </w:t>
      </w:r>
      <w:r w:rsidRPr="0081577A">
        <w:rPr>
          <w:rFonts w:ascii="Helvetica" w:hAnsi="Helvetica"/>
          <w:color w:val="000000"/>
          <w:lang w:val="en-GB"/>
        </w:rPr>
        <w:t>corrected) significant evidence of heterogeneity between sexes were excluded (</w:t>
      </w:r>
      <w:r w:rsidRPr="0081577A">
        <w:rPr>
          <w:rFonts w:ascii="Helvetica" w:hAnsi="Helvetica"/>
          <w:i/>
          <w:iCs/>
          <w:color w:val="000000"/>
          <w:lang w:val="en-GB"/>
        </w:rPr>
        <w:t>p</w:t>
      </w:r>
      <w:r w:rsidRPr="0081577A">
        <w:rPr>
          <w:rFonts w:ascii="Helvetica" w:hAnsi="Helvetica"/>
          <w:color w:val="000000"/>
          <w:lang w:val="en-GB"/>
        </w:rPr>
        <w:t xml:space="preserve"> &lt; 0.05</w:t>
      </w:r>
      <w:proofErr w:type="gramStart"/>
      <w:r w:rsidRPr="0081577A">
        <w:rPr>
          <w:rFonts w:ascii="Helvetica" w:hAnsi="Helvetica"/>
          <w:color w:val="000000"/>
          <w:lang w:val="en-GB"/>
        </w:rPr>
        <w:t>/[</w:t>
      </w:r>
      <w:proofErr w:type="gramEnd"/>
      <w:r w:rsidRPr="0081577A">
        <w:rPr>
          <w:rFonts w:ascii="Helvetica" w:hAnsi="Helvetica"/>
          <w:color w:val="000000"/>
          <w:lang w:val="en-GB"/>
        </w:rPr>
        <w:t>number of IVs]). After filtering IVs with significant sex-heterogeneity, phenotypes were again filtered to only those with at least five valid IVs remaining. Fourth, dietary phenotypes were removed due to high correlation amongst these phenotypes</w:t>
      </w:r>
      <w:r w:rsidR="00190D55" w:rsidRPr="0081577A">
        <w:rPr>
          <w:rFonts w:ascii="Helvetica" w:hAnsi="Helvetica"/>
          <w:color w:val="000000"/>
          <w:lang w:val="en-GB"/>
        </w:rPr>
        <w:t xml:space="preserve"> (due to the shared household)</w:t>
      </w:r>
      <w:r w:rsidRPr="0081577A">
        <w:rPr>
          <w:rFonts w:ascii="Helvetica" w:hAnsi="Helvetica"/>
          <w:color w:val="000000"/>
          <w:lang w:val="en-GB"/>
        </w:rPr>
        <w:t>, insufficient power, problems with reverse causation and difficult interpretation</w:t>
      </w:r>
      <w:r w:rsidR="001778D6"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{"citationItems":[{"id":"ITEM-1","itemData":{"DOI":"10.1101/829952","abstract":"Despite food choices being one of the most important factors influencing health, efforts to identify individual food groups and dietary patterns that cause disease have been challenging, with traditional nutritional epidemiological approaches plagued by biases and confounding. After identifying 302 individual genetic determinants of dietary intake in 445,779 individuals in the UK Biobank study, we develop a statistical genetics framework that enables us, to directly assess the impact of food choices on health outcomes. We show that the biases which affect observational studies extend also to GWAS, genetic correlations and causal inference through genetics, which can be corrected by applying our methods. Finally, by applying Mendelian Randomization approaches to the corrected results we identify some of the first robust causal associations between eating patterns and cancer, heart disease, obesity, and several other health related risk factors, distinguishing between the effects of specific foods or dietary patterns.Competing Interest StatementThe authors have declared no competing interest.","author":[{"dropping-particle":"","family":"Pirastu","given":"Nicola","non-dropping-particle":"","parse-names":false,"suffix":""},{"dropping-particle":"","family":"McDonnell","given":"Ciara","non-dropping-particle":"","parse-names":false,"suffix":""},{"dropping-particle":"","family":"Grzeszkowiak","given":"Eryk J","non-dropping-particle":"","parse-names":false,"suffix":""},{"dropping-particle":"","family":"Mounier","given":"Ninon","non-dropping-particle":"","parse-names":false,"suffix":""},{"dropping-particle":"","family":"Imamura","given":"Fumiaki","non-dropping-particle":"","parse-names":false,"suffix":""},{"dropping-particle":"","family":"Merino","given":"Jordi","non-dropping-particle":"","parse-names":false,"suffix":""},{"dropping-particle":"","family":"Day","given":"Felix R","non-dropping-particle":"","parse-names":false,"suffix":""},{"dropping-particle":"","family":"Zheng","given":"Jie","non-dropping-particle":"","parse-names":false,"suffix":""},{"dropping-particle":"","family":"Taba","given":"Nele","non-dropping-particle":"","parse-names":false,"suffix":""},{"dropping-particle":"","family":"Concas","given":"Maria Pina","non-dropping-particle":"","parse-names":false,"suffix":""},{"dropping-particle":"","family":"Repetto","given":"Linda","non-dropping-particle":"","parse-names":false,"suffix":""},{"dropping-particle":"","family":"Kentistou","given":"Katherine A","non-dropping-particle":"","parse-names":false,"suffix":""},{"dropping-particle":"","family":"Robino","given":"Antonietta","non-dropping-particle":"","parse-names":false,"suffix":""},{"dropping-particle":"","family":"Esko","given":"Tõnu","non-dropping-particle":"","parse-names":false,"suffix":""},{"dropping-particle":"","family":"Joshi","given":"Peter K","non-dropping-particle":"","parse-names":false,"suffix":""},{"dropping-particle":"","family":"Fischer","given":"Krista","non-dropping-particle":"","parse-names":false,"suffix":""},{"dropping-particle":"","family":"Ong","given":"Ken K","non-dropping-particle":"","parse-names":false,"suffix":""},{"dropping-particle":"","family":"Gaunt","given":"Tom R","non-dropping-particle":"","parse-names":false,"suffix":""},{"dropping-particle":"","family":"Kutalik","given":"Zoltan","non-dropping-particle":"","parse-names":false,"suffix":""},{"dropping-particle":"","family":"Perry","given":"John R B","non-dropping-particle":"","parse-names":false,"suffix":""},{"dropping-particle":"","family":"Wilson","given":"James F","non-dropping-particle":"","parse-names":false,"suffix":""}],"container-title":"bioRxiv","id":"ITEM-1","issued":{"date-parts":[["2020","1","1"]]},"page":"829952","title":"Using genetic variation to disentangle the complex relationship between food intake and health outcomes","type":"article-journal"},"uris":["http://www.mendeley.com/documents/?uuid=67abf1fc-45c1-4faf-acfc-a9fec37f4a6d"]}],"mendeley":{"formattedCitation":"&lt;sup&gt;26&lt;/sup&gt;","plainTextFormattedCitation":"26","previouslyFormattedCitation":"&lt;sup&gt;25&lt;/sup&gt;"},"properties":{"noteIndex":0},"schema":"https://github.com/citation-style-language/schema/raw/master/csl-citation.json"}</w:instrText>
      </w:r>
      <w:r w:rsidR="001778D6"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26</w:t>
      </w:r>
      <w:r w:rsidR="001778D6" w:rsidRPr="0081577A">
        <w:rPr>
          <w:rFonts w:ascii="Helvetica" w:hAnsi="Helvetica"/>
          <w:color w:val="000000"/>
          <w:lang w:val="en-GB"/>
        </w:rPr>
        <w:fldChar w:fldCharType="end"/>
      </w:r>
      <w:r w:rsidRPr="0081577A">
        <w:rPr>
          <w:rFonts w:ascii="Helvetica" w:hAnsi="Helvetica"/>
          <w:color w:val="000000"/>
          <w:lang w:val="en-GB"/>
        </w:rPr>
        <w:t xml:space="preserve">. Finally, </w:t>
      </w:r>
      <w:r w:rsidR="004856F9" w:rsidRPr="0081577A">
        <w:rPr>
          <w:rFonts w:ascii="Helvetica" w:hAnsi="Helvetica"/>
          <w:color w:val="000000"/>
          <w:lang w:val="en-GB"/>
        </w:rPr>
        <w:t xml:space="preserve">we </w:t>
      </w:r>
      <w:r w:rsidR="00963845" w:rsidRPr="0081577A">
        <w:rPr>
          <w:rFonts w:ascii="Helvetica" w:hAnsi="Helvetica"/>
          <w:color w:val="000000"/>
          <w:lang w:val="en-GB"/>
        </w:rPr>
        <w:t xml:space="preserve">manually </w:t>
      </w:r>
      <w:r w:rsidR="004856F9" w:rsidRPr="0081577A">
        <w:rPr>
          <w:rFonts w:ascii="Helvetica" w:hAnsi="Helvetica"/>
          <w:color w:val="000000"/>
          <w:lang w:val="en-GB"/>
        </w:rPr>
        <w:t>removed several duplicated and redundant phenotypes. Specifically, all l</w:t>
      </w:r>
      <w:r w:rsidRPr="0081577A">
        <w:rPr>
          <w:rFonts w:ascii="Helvetica" w:hAnsi="Helvetica"/>
          <w:color w:val="000000"/>
          <w:lang w:val="en-GB"/>
        </w:rPr>
        <w:t xml:space="preserve">eft-side body traits (highly correlated with right-side) </w:t>
      </w:r>
      <w:r w:rsidR="004856F9" w:rsidRPr="0081577A">
        <w:rPr>
          <w:rFonts w:ascii="Helvetica" w:hAnsi="Helvetica"/>
          <w:color w:val="000000"/>
          <w:lang w:val="en-GB"/>
        </w:rPr>
        <w:t xml:space="preserve">were </w:t>
      </w:r>
      <w:proofErr w:type="gramStart"/>
      <w:r w:rsidR="004856F9" w:rsidRPr="0081577A">
        <w:rPr>
          <w:rFonts w:ascii="Helvetica" w:hAnsi="Helvetica"/>
          <w:color w:val="000000"/>
          <w:lang w:val="en-GB"/>
        </w:rPr>
        <w:t>removed</w:t>
      </w:r>
      <w:proofErr w:type="gramEnd"/>
      <w:r w:rsidR="004856F9" w:rsidRPr="0081577A">
        <w:rPr>
          <w:rFonts w:ascii="Helvetica" w:hAnsi="Helvetica"/>
          <w:color w:val="000000"/>
          <w:lang w:val="en-GB"/>
        </w:rPr>
        <w:t xml:space="preserve"> and we also retained only one of the duplicated phenotypes for BMI and weight (retaining data fields 21001 and 21002, respectively). Additionally,</w:t>
      </w:r>
      <w:r w:rsidRPr="0081577A">
        <w:rPr>
          <w:rFonts w:ascii="Helvetica" w:hAnsi="Helvetica"/>
          <w:color w:val="000000"/>
          <w:lang w:val="en-GB"/>
        </w:rPr>
        <w:t xml:space="preserve"> all “qualifications” data </w:t>
      </w:r>
      <w:r w:rsidR="004856F9" w:rsidRPr="0081577A">
        <w:rPr>
          <w:rFonts w:ascii="Helvetica" w:hAnsi="Helvetica"/>
          <w:color w:val="000000"/>
          <w:lang w:val="en-GB"/>
        </w:rPr>
        <w:t xml:space="preserve">was removed </w:t>
      </w:r>
      <w:r w:rsidRPr="0081577A">
        <w:rPr>
          <w:rFonts w:ascii="Helvetica" w:hAnsi="Helvetica"/>
          <w:color w:val="000000"/>
          <w:lang w:val="en-GB"/>
        </w:rPr>
        <w:t xml:space="preserve">(corresponding to field </w:t>
      </w:r>
      <w:hyperlink r:id="rId10" w:history="1">
        <w:r w:rsidRPr="0081577A">
          <w:rPr>
            <w:rFonts w:ascii="Helvetica" w:hAnsi="Helvetica"/>
            <w:color w:val="000000"/>
            <w:u w:val="single"/>
            <w:lang w:val="en-GB"/>
          </w:rPr>
          <w:t>6138</w:t>
        </w:r>
      </w:hyperlink>
      <w:r w:rsidRPr="0081577A">
        <w:rPr>
          <w:rFonts w:ascii="Helvetica" w:hAnsi="Helvetica"/>
          <w:color w:val="000000"/>
          <w:lang w:val="en-GB"/>
        </w:rPr>
        <w:t>) due to the availability of finer-scale correlated variables, such as “age completed full time education” (data field 845)</w:t>
      </w:r>
      <w:r w:rsidR="004856F9" w:rsidRPr="0081577A">
        <w:rPr>
          <w:rFonts w:ascii="Helvetica" w:hAnsi="Helvetica"/>
          <w:color w:val="000000"/>
          <w:lang w:val="en-GB"/>
        </w:rPr>
        <w:t xml:space="preserve">. </w:t>
      </w:r>
      <w:r w:rsidRPr="0081577A">
        <w:rPr>
          <w:rFonts w:ascii="Helvetica" w:hAnsi="Helvetica"/>
          <w:color w:val="000000"/>
          <w:lang w:val="en-GB"/>
        </w:rPr>
        <w:t>After this process, 1</w:t>
      </w:r>
      <w:r w:rsidR="004856F9" w:rsidRPr="0081577A">
        <w:rPr>
          <w:rFonts w:ascii="Helvetica" w:hAnsi="Helvetica"/>
          <w:color w:val="000000"/>
          <w:lang w:val="en-GB"/>
        </w:rPr>
        <w:t>18</w:t>
      </w:r>
      <w:r w:rsidRPr="0081577A">
        <w:rPr>
          <w:rFonts w:ascii="Helvetica" w:hAnsi="Helvetica"/>
          <w:color w:val="000000"/>
          <w:lang w:val="en-GB"/>
        </w:rPr>
        <w:t xml:space="preserve"> phenotypes remained for analysis (</w:t>
      </w:r>
      <w:r w:rsidR="00EF6B51" w:rsidRPr="0081577A">
        <w:rPr>
          <w:rFonts w:ascii="Helvetica" w:hAnsi="Helvetica"/>
          <w:color w:val="000000"/>
          <w:lang w:val="en-GB"/>
        </w:rPr>
        <w:t xml:space="preserve">see Supplementary </w:t>
      </w:r>
      <w:r w:rsidRPr="0081577A">
        <w:rPr>
          <w:rFonts w:ascii="Helvetica" w:hAnsi="Helvetica"/>
          <w:color w:val="000000"/>
          <w:lang w:val="en-GB"/>
        </w:rPr>
        <w:t>Figure</w:t>
      </w:r>
      <w:r w:rsidR="00EF6B51" w:rsidRPr="0081577A">
        <w:rPr>
          <w:rFonts w:ascii="Helvetica" w:hAnsi="Helvetica"/>
          <w:color w:val="000000"/>
          <w:lang w:val="en-GB"/>
        </w:rPr>
        <w:t xml:space="preserve"> </w:t>
      </w:r>
      <w:r w:rsidR="003D0937" w:rsidRPr="0081577A">
        <w:rPr>
          <w:rFonts w:ascii="Helvetica" w:hAnsi="Helvetica"/>
          <w:color w:val="000000"/>
          <w:lang w:val="en-GB"/>
        </w:rPr>
        <w:t>3</w:t>
      </w:r>
      <w:r w:rsidR="00EF6B51" w:rsidRPr="0081577A">
        <w:rPr>
          <w:rFonts w:ascii="Helvetica" w:hAnsi="Helvetica"/>
          <w:color w:val="000000"/>
          <w:lang w:val="en-GB"/>
        </w:rPr>
        <w:t>)</w:t>
      </w:r>
      <w:r w:rsidRPr="0081577A">
        <w:rPr>
          <w:rFonts w:ascii="Helvetica" w:hAnsi="Helvetica"/>
          <w:color w:val="000000"/>
          <w:lang w:val="en-GB"/>
        </w:rPr>
        <w:t>.</w:t>
      </w:r>
    </w:p>
    <w:p w14:paraId="1A36EEAA" w14:textId="5E0C31E4" w:rsidR="004E1A6F" w:rsidRPr="0081577A" w:rsidRDefault="004E1A6F" w:rsidP="00A77344">
      <w:pPr>
        <w:spacing w:before="120"/>
        <w:jc w:val="both"/>
        <w:rPr>
          <w:rFonts w:ascii="Helvetica" w:hAnsi="Helvetica"/>
          <w:lang w:val="en-GB"/>
        </w:rPr>
      </w:pPr>
    </w:p>
    <w:p w14:paraId="486EC088"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Estimation of single-trait causal effects in couples </w:t>
      </w:r>
    </w:p>
    <w:p w14:paraId="5BDCF3E7" w14:textId="2FF38DB0"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olor w:val="000000"/>
          <w:lang w:val="en-GB"/>
        </w:rPr>
        <w:t xml:space="preserve">To investigate the causal effect of a trait in one individual on the same trait of their partner, we performed a couple-specific MR analysis. Specifically, the trait in the index case was used as the exposure, and the same trait in the partner was used as the outcome trait. The effect of genetic variants on the exposure were obtained from the Neale lab summary statistics, using the full UK Biobank sample. Instruments for each trait were selected as described above,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being both </w:t>
      </w:r>
      <w:r w:rsidR="0081577A">
        <w:rPr>
          <w:rFonts w:ascii="Helvetica" w:hAnsi="Helvetica"/>
          <w:color w:val="000000"/>
          <w:lang w:val="en-GB"/>
        </w:rPr>
        <w:t>genome-wide (GW) s</w:t>
      </w:r>
      <w:r w:rsidRPr="0081577A">
        <w:rPr>
          <w:rFonts w:ascii="Helvetica" w:hAnsi="Helvetica"/>
          <w:color w:val="000000"/>
          <w:lang w:val="en-GB"/>
        </w:rPr>
        <w:t>ignificant (</w:t>
      </w:r>
      <w:r w:rsidRPr="0081577A">
        <w:rPr>
          <w:rFonts w:ascii="Helvetica" w:hAnsi="Helvetica"/>
          <w:i/>
          <w:iCs/>
          <w:color w:val="000000"/>
          <w:lang w:val="en-GB"/>
        </w:rPr>
        <w:t>p</w:t>
      </w:r>
      <w:r w:rsidRPr="0081577A">
        <w:rPr>
          <w:rFonts w:ascii="Helvetica" w:hAnsi="Helvetica"/>
          <w:color w:val="000000"/>
          <w:lang w:val="en-GB"/>
        </w:rPr>
        <w:t xml:space="preserve"> &lt; 5x</w:t>
      </w:r>
      <w:r w:rsidR="0018049A" w:rsidRPr="0081577A">
        <w:rPr>
          <w:rFonts w:ascii="Helvetica" w:hAnsi="Helvetica"/>
          <w:color w:val="000000"/>
          <w:lang w:val="en-GB"/>
        </w:rPr>
        <w:t>10</w:t>
      </w:r>
      <w:r w:rsidR="0018049A" w:rsidRPr="0081577A">
        <w:rPr>
          <w:rFonts w:ascii="Helvetica" w:hAnsi="Helvetica"/>
          <w:color w:val="000000"/>
          <w:vertAlign w:val="superscript"/>
          <w:lang w:val="en-GB"/>
        </w:rPr>
        <w:t>-8</w:t>
      </w:r>
      <w:r w:rsidRPr="0081577A">
        <w:rPr>
          <w:rFonts w:ascii="Helvetica" w:hAnsi="Helvetica"/>
          <w:color w:val="000000"/>
          <w:lang w:val="en-GB"/>
        </w:rPr>
        <w:t xml:space="preserve">) and pruned for independence. Next, we estimated the effects of SNPs on the outcomes of interest by testing the association between each genetic instrument measured in the index individual with the phenotype measured in the partner using the UKBB partner data set described above. In other words, for each phenotype, the corresponding genetic data for the IVs </w:t>
      </w:r>
      <w:r w:rsidRPr="0081577A">
        <w:rPr>
          <w:rFonts w:ascii="Helvetica" w:hAnsi="Helvetica"/>
          <w:color w:val="000000"/>
          <w:lang w:val="en-GB"/>
        </w:rPr>
        <w:lastRenderedPageBreak/>
        <w:t>were obtained from the index case while the phenotypes (dependent variable) were taken from the corresponding partner. All SNP-trait estimates were estimated in males and females separately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using the sex-specific Neale results or two </w:t>
      </w:r>
      <w:r w:rsidR="004B6ACC" w:rsidRPr="0081577A">
        <w:rPr>
          <w:rFonts w:ascii="Helvetica" w:hAnsi="Helvetica"/>
          <w:color w:val="000000"/>
          <w:lang w:val="en-GB"/>
        </w:rPr>
        <w:t>separate</w:t>
      </w:r>
      <w:r w:rsidRPr="0081577A">
        <w:rPr>
          <w:rFonts w:ascii="Helvetica" w:hAnsi="Helvetica"/>
          <w:color w:val="000000"/>
          <w:lang w:val="en-GB"/>
        </w:rPr>
        <w:t xml:space="preserve"> models in the couple data), adjusting for age and the first </w:t>
      </w:r>
      <w:r w:rsidRPr="0081577A">
        <w:rPr>
          <w:rFonts w:ascii="Helvetica" w:hAnsi="Helvetica"/>
          <w:color w:val="000000"/>
          <w:shd w:val="clear" w:color="auto" w:fill="FFFFFF"/>
          <w:lang w:val="en-GB"/>
        </w:rPr>
        <w:t>40</w:t>
      </w:r>
      <w:r w:rsidRPr="0081577A">
        <w:rPr>
          <w:rFonts w:ascii="Helvetica" w:hAnsi="Helvetica"/>
          <w:color w:val="000000"/>
          <w:lang w:val="en-GB"/>
        </w:rPr>
        <w:t xml:space="preserve"> genetic PCs of both the index and partner. We performed linear regression of SNP effects on phenotypes, regardless of data type (including binary), to mimic the Neale models as closely as possible. Continuous phenotypes were scaled to have mean 0 and SD of 1 before regression, while ordinal and binary phenotypes were left as processed by PHESANT. </w:t>
      </w:r>
    </w:p>
    <w:p w14:paraId="4685BE3B" w14:textId="03BE464E" w:rsidR="004E1A6F" w:rsidRDefault="004E1A6F" w:rsidP="002B237D">
      <w:pPr>
        <w:spacing w:before="40" w:after="120"/>
        <w:jc w:val="both"/>
        <w:outlineLvl w:val="1"/>
        <w:rPr>
          <w:rFonts w:ascii="Helvetica" w:hAnsi="Helvetica"/>
          <w:color w:val="000000"/>
          <w:lang w:val="en-GB"/>
        </w:rPr>
      </w:pPr>
      <w:r w:rsidRPr="0081577A">
        <w:rPr>
          <w:rFonts w:ascii="Helvetica" w:hAnsi="Helvetica"/>
          <w:color w:val="000000"/>
          <w:lang w:val="en-GB"/>
        </w:rPr>
        <w:t>To estimate the causal effect of a trait from an index case to a partner</w:t>
      </w:r>
      <w:r w:rsidR="00D65D5F"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r>
          <w:rPr>
            <w:rFonts w:ascii="Cambria Math" w:hAnsi="Cambria Math"/>
            <w:color w:val="000000"/>
            <w:lang w:val="en-GB"/>
          </w:rPr>
          <m:t>)</m:t>
        </m:r>
      </m:oMath>
      <w:r w:rsidR="00D65D5F" w:rsidRPr="0081577A">
        <w:rPr>
          <w:rFonts w:ascii="Helvetica" w:hAnsi="Helvetica"/>
          <w:color w:val="000000"/>
          <w:lang w:val="en-GB"/>
        </w:rPr>
        <w:t>,</w:t>
      </w:r>
      <w:r w:rsidRPr="0081577A">
        <w:rPr>
          <w:rFonts w:ascii="Helvetica" w:hAnsi="Helvetica"/>
          <w:color w:val="000000"/>
          <w:lang w:val="en-GB"/>
        </w:rPr>
        <w:t xml:space="preserve"> we combined the effects of genetic instruments on the exposure (from Neale) with effects on the outcomes (measured among couples) in a</w:t>
      </w:r>
      <w:r w:rsidR="00AA15E9" w:rsidRPr="0081577A">
        <w:rPr>
          <w:rFonts w:ascii="Helvetica" w:hAnsi="Helvetica"/>
          <w:color w:val="000000"/>
          <w:lang w:val="en-GB"/>
        </w:rPr>
        <w:t>n</w:t>
      </w:r>
      <w:r w:rsidRPr="0081577A">
        <w:rPr>
          <w:rFonts w:ascii="Helvetica" w:hAnsi="Helvetica"/>
          <w:color w:val="000000"/>
          <w:lang w:val="en-GB"/>
        </w:rPr>
        <w:t xml:space="preserve"> MR framework using the IVW</w:t>
      </w:r>
      <w:r w:rsidR="00AA15E9" w:rsidRPr="0081577A">
        <w:rPr>
          <w:rFonts w:ascii="Helvetica" w:hAnsi="Helvetica"/>
          <w:color w:val="000000"/>
          <w:lang w:val="en-GB"/>
        </w:rPr>
        <w:t xml:space="preserve"> </w:t>
      </w:r>
      <w:r w:rsidRPr="0081577A">
        <w:rPr>
          <w:rFonts w:ascii="Helvetica" w:hAnsi="Helvetica"/>
          <w:color w:val="000000"/>
          <w:lang w:val="en-GB"/>
        </w:rPr>
        <w:t>method</w:t>
      </w:r>
      <w:r w:rsidR="00137CC8" w:rsidRPr="0081577A">
        <w:rPr>
          <w:rFonts w:ascii="Helvetica" w:hAnsi="Helvetica"/>
          <w:color w:val="000000"/>
          <w:lang w:val="en-GB"/>
        </w:rPr>
        <w:t xml:space="preserve"> (Figure </w:t>
      </w:r>
      <w:r w:rsidR="00580DF0" w:rsidRPr="0081577A">
        <w:rPr>
          <w:rFonts w:ascii="Helvetica" w:hAnsi="Helvetica"/>
          <w:color w:val="000000"/>
          <w:lang w:val="en-GB"/>
        </w:rPr>
        <w:t>1</w:t>
      </w:r>
      <w:r w:rsidR="00044AFA" w:rsidRPr="0081577A">
        <w:rPr>
          <w:rFonts w:ascii="Helvetica" w:hAnsi="Helvetica"/>
          <w:color w:val="000000"/>
          <w:lang w:val="en-GB"/>
        </w:rPr>
        <w:t>a</w:t>
      </w:r>
      <w:r w:rsidR="00137CC8" w:rsidRPr="0081577A">
        <w:rPr>
          <w:rFonts w:ascii="Helvetica" w:hAnsi="Helvetica"/>
          <w:color w:val="000000"/>
          <w:lang w:val="en-GB"/>
        </w:rPr>
        <w:t>)</w:t>
      </w:r>
      <w:r w:rsidR="00963A81"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24&lt;/sup&gt;","plainTextFormattedCitation":"24","previouslyFormattedCitation":"&lt;sup&gt;23&lt;/sup&gt;"},"properties":{"noteIndex":0},"schema":"https://github.com/citation-style-language/schema/raw/master/csl-citation.json"}</w:instrText>
      </w:r>
      <w:r w:rsidR="00963A81"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24</w:t>
      </w:r>
      <w:r w:rsidR="00963A81" w:rsidRPr="0081577A">
        <w:rPr>
          <w:rFonts w:ascii="Helvetica" w:hAnsi="Helvetica"/>
          <w:color w:val="000000"/>
          <w:lang w:val="en-GB"/>
        </w:rPr>
        <w:fldChar w:fldCharType="end"/>
      </w:r>
      <w:r w:rsidR="00963A81" w:rsidRPr="0081577A">
        <w:rPr>
          <w:rFonts w:ascii="Helvetica" w:hAnsi="Helvetica"/>
          <w:color w:val="000000"/>
          <w:lang w:val="en-GB"/>
        </w:rPr>
        <w:t xml:space="preserve">. </w:t>
      </w:r>
      <w:r w:rsidRPr="0081577A">
        <w:rPr>
          <w:rFonts w:ascii="Helvetica" w:hAnsi="Helvetica"/>
          <w:color w:val="000000"/>
          <w:lang w:val="en-GB"/>
        </w:rPr>
        <w:t>To estimate the causal effects in both sexes combined, SNP-effects were first meta-</w:t>
      </w:r>
      <w:r w:rsidR="00D20DD7" w:rsidRPr="0081577A">
        <w:rPr>
          <w:rFonts w:ascii="Helvetica" w:hAnsi="Helvetica"/>
          <w:color w:val="000000"/>
          <w:lang w:val="en-GB"/>
        </w:rPr>
        <w:t>analysed</w:t>
      </w:r>
      <w:r w:rsidRPr="0081577A">
        <w:rPr>
          <w:rFonts w:ascii="Helvetica" w:hAnsi="Helvetica"/>
          <w:color w:val="000000"/>
          <w:lang w:val="en-GB"/>
        </w:rPr>
        <w:t xml:space="preserve"> across sexes using fixed effects models prior to performing MR (rather than meta-</w:t>
      </w:r>
      <w:r w:rsidR="00D20DD7" w:rsidRPr="0081577A">
        <w:rPr>
          <w:rFonts w:ascii="Helvetica" w:hAnsi="Helvetica"/>
          <w:color w:val="000000"/>
          <w:lang w:val="en-GB"/>
        </w:rPr>
        <w:t>analysing</w:t>
      </w:r>
      <w:r w:rsidRPr="0081577A">
        <w:rPr>
          <w:rFonts w:ascii="Helvetica" w:hAnsi="Helvetica"/>
          <w:color w:val="000000"/>
          <w:lang w:val="en-GB"/>
        </w:rPr>
        <w:t xml:space="preserve"> the MR estimates directly) to minimize weak instrument bias</w:t>
      </w:r>
      <w:r w:rsidR="00C05ACA"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{"citationItems":[{"id":"ITEM-1","itemData":{"DOI":"10.1177/0962280215597579","ISSN":"1477-0334","PMID":"26282889","abstract":"Instrumental variable analysis is an approach for obtaining causal inferences on the effect of an exposure (risk factor) on an outcome from observational data. It has gained in popularity over the past decade with the use of genetic variants as instrumental variables, known as Mendelian randomization. An instrumental variable is associated with the exposure, but not associated with any confounder of the exposure-outcome association, nor is there any causal pathway from the instrumental variable to the outcome other than via the exposure. Under the assumption that a single instrumental variable or a set of instrumental variables for the exposure is available, the causal effect of the exposure on the outcome can be estimated. There are several methods available for instrumental variable estimation; we consider the ratio method, two-stage methods, likelihood-based methods, and semi-parametric methods. Techniques for obtaining statistical inferences and confidence intervals are presented. The statistical properties of estimates from these methods are compared, and practical advice is given about choosing a suitable analysis method. In particular, bias and coverage properties of estimators are considered, especially with weak instruments. Settings particularly relevant to Mendelian randomization are prioritized in the paper, notably the scenario of a continuous exposure and a continuous or binary outcome.","author":[{"dropping-particle":"","family":"Burgess","given":"Stephen","non-dropping-particle":"","parse-names":false,"suffix":""},{"dropping-particle":"","family":"Small","given":"Dylan S","non-dropping-particle":"","parse-names":false,"suffix":""},{"dropping-particle":"","family":"Thompson","given":"Simon G","non-dropping-particle":"","parse-names":false,"suffix":""}],"container-title":"Statistical methods in medical research","id":"ITEM-1","issue":"5","issued":{"date-parts":[["2017","10","17"]]},"page":"2333-2355","title":"A review of instrumental variable estimators for Mendelian randomization.","type":"article-journal","volume":"26"},"uris":["http://www.mendeley.com/documents/?uuid=9125301e-8edc-4845-af27-b654c9101d2c"]}],"mendeley":{"formattedCitation":"&lt;sup&gt;27&lt;/sup&gt;","plainTextFormattedCitation":"27","previouslyFormattedCitation":"&lt;sup&gt;26&lt;/sup&gt;"},"properties":{"noteIndex":0},"schema":"https://github.com/citation-style-language/schema/raw/master/csl-citation.json"}</w:instrText>
      </w:r>
      <w:r w:rsidR="00C05ACA"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27</w:t>
      </w:r>
      <w:r w:rsidR="00C05ACA" w:rsidRPr="0081577A">
        <w:rPr>
          <w:rFonts w:ascii="Helvetica" w:hAnsi="Helvetica"/>
          <w:color w:val="000000"/>
          <w:lang w:val="en-GB"/>
        </w:rPr>
        <w:fldChar w:fldCharType="end"/>
      </w:r>
      <w:r w:rsidRPr="0081577A">
        <w:rPr>
          <w:rFonts w:ascii="Helvetica" w:hAnsi="Helvetica"/>
          <w:color w:val="000000"/>
          <w:lang w:val="en-GB"/>
        </w:rPr>
        <w:t xml:space="preserve">. Effects of the genetic estimates on both the exposure and outcome were first standardized </w:t>
      </w:r>
      <w:r w:rsidR="00CD244C" w:rsidRPr="0081577A">
        <w:rPr>
          <w:rFonts w:ascii="Helvetica" w:hAnsi="Helvetica"/>
          <w:color w:val="000000"/>
          <w:lang w:val="en-GB"/>
        </w:rPr>
        <w:t xml:space="preserve">(such that the squared effect size represents the explained variance) </w:t>
      </w:r>
      <w:r w:rsidRPr="0081577A">
        <w:rPr>
          <w:rFonts w:ascii="Helvetica" w:hAnsi="Helvetica"/>
          <w:color w:val="000000"/>
          <w:lang w:val="en-GB"/>
        </w:rPr>
        <w:t>to allow for seamless comparison across traits and to the raw phenotype correlation. Significance was determined by adjusting for the number of effective tests based on the correlation matrix of phenotypes tested</w:t>
      </w:r>
      <w:r w:rsidR="00963A81"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{"citationItems":[{"id":"ITEM-1","itemData":{"DOI":"10.1002/gepi.20310","ISSN":"07410395","PMID":"18271029","abstract":"Multiple testing is a challenging issue in genetic association studies using large numbers of single nucleotide polymorphism (SNP) markers, many of which exhibit linkage disequilibrium (LD). Failure to adjust for multiple testing appropriately may produce excessive false positives or overlook true positive signals. The Bonferroni method of adjusting for multiple comparisons is easy to compute, but is well known to be conservative in the presence of LD. On the other hand, permutation-based corrections can correctly account for LD among SNPs, but are computationally intensive. In this work, we propose a new multiple testing correction method for association studies using SNP markers. We show that it is simple, fast and more accurate than the recently developed methods and is comparable to permutation-based corrections using both simulated and real data. We also demonstrate how it might be used in whole-genome association studies to control type I error. The efficiency and accuracy of the proposed method make it an attractive choice for multiple testing adjustment when there is high intermarker LD in the SNP data set. © 2008 Wiley-Liss, Inc.","author":[{"dropping-particle":"","family":"Gao","given":"Xiaoyi","non-dropping-particle":"","parse-names":false,"suffix":""},{"dropping-particle":"","family":"Starmer","given":"Joshua","non-dropping-particle":"","parse-names":false,"suffix":""},{"dropping-particle":"","family":"Martin","given":"Eden R.","non-dropping-particle":"","parse-names":false,"suffix":""}],"container-title":"Genetic Epidemiology","id":"ITEM-1","issue":"4","issued":{"date-parts":[["2008"]]},"page":"361-369","title":"A multiple testing correction method for genetic association studies using correlated single nucleotide polymorphisms","type":"article-journal","volume":"32"},"uris":["http://www.mendeley.com/documents/?uuid=d63480d7-6417-4998-b1d0-951be1146e42"]}],"mendeley":{"formattedCitation":"&lt;sup&gt;28&lt;/sup&gt;","plainTextFormattedCitation":"28","previouslyFormattedCitation":"&lt;sup&gt;27&lt;/sup&gt;"},"properties":{"noteIndex":0},"schema":"https://github.com/citation-style-language/schema/raw/master/csl-citation.json"}</w:instrText>
      </w:r>
      <w:r w:rsidR="00963A81"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28</w:t>
      </w:r>
      <w:r w:rsidR="00963A81" w:rsidRPr="0081577A">
        <w:rPr>
          <w:rFonts w:ascii="Helvetica" w:hAnsi="Helvetica"/>
          <w:color w:val="000000"/>
          <w:lang w:val="en-GB"/>
        </w:rPr>
        <w:fldChar w:fldCharType="end"/>
      </w:r>
      <w:r w:rsidR="00A413A0" w:rsidRPr="0081577A">
        <w:rPr>
          <w:rFonts w:ascii="Helvetica" w:hAnsi="Helvetica"/>
          <w:color w:val="000000"/>
          <w:lang w:val="en-GB"/>
        </w:rPr>
        <w:t xml:space="preserve">, resulting in 66 </w:t>
      </w:r>
      <w:r w:rsidR="008E7496" w:rsidRPr="0081577A">
        <w:rPr>
          <w:rFonts w:ascii="Helvetica" w:hAnsi="Helvetica"/>
          <w:color w:val="000000"/>
          <w:lang w:val="en-GB"/>
        </w:rPr>
        <w:t>independent</w:t>
      </w:r>
      <w:r w:rsidR="00A413A0" w:rsidRPr="0081577A">
        <w:rPr>
          <w:rFonts w:ascii="Helvetica" w:hAnsi="Helvetica"/>
          <w:color w:val="000000"/>
          <w:lang w:val="en-GB"/>
        </w:rPr>
        <w:t xml:space="preserve"> tests</w:t>
      </w:r>
      <w:r w:rsidRPr="0081577A">
        <w:rPr>
          <w:rFonts w:ascii="Helvetica" w:hAnsi="Helvetica"/>
          <w:color w:val="000000"/>
          <w:lang w:val="en-GB"/>
        </w:rPr>
        <w:t xml:space="preserve">. The significance threshold was adapted accordingly as </w:t>
      </w:r>
      <w:r w:rsidRPr="0081577A">
        <w:rPr>
          <w:rFonts w:ascii="Helvetica" w:hAnsi="Helvetica"/>
          <w:i/>
          <w:iCs/>
          <w:color w:val="000000"/>
          <w:lang w:val="en-GB"/>
        </w:rPr>
        <w:t>p</w:t>
      </w:r>
      <w:r w:rsidRPr="0081577A">
        <w:rPr>
          <w:rFonts w:ascii="Helvetica" w:hAnsi="Helvetica"/>
          <w:color w:val="000000"/>
          <w:lang w:val="en-GB"/>
        </w:rPr>
        <w:t xml:space="preserve"> &lt; 0.05/</w:t>
      </w:r>
      <w:r w:rsidR="00A413A0" w:rsidRPr="0081577A">
        <w:rPr>
          <w:rFonts w:ascii="Helvetica" w:hAnsi="Helvetica"/>
          <w:color w:val="000000"/>
          <w:lang w:val="en-GB"/>
        </w:rPr>
        <w:t>66</w:t>
      </w:r>
      <w:r w:rsidRPr="0081577A">
        <w:rPr>
          <w:rFonts w:ascii="Helvetica" w:hAnsi="Helvetica"/>
          <w:color w:val="000000"/>
          <w:lang w:val="en-GB"/>
        </w:rPr>
        <w:t>. </w:t>
      </w:r>
    </w:p>
    <w:p w14:paraId="24130E07" w14:textId="641304EC" w:rsidR="008E622E" w:rsidRPr="0081577A" w:rsidRDefault="008E622E" w:rsidP="002B237D">
      <w:pPr>
        <w:jc w:val="both"/>
        <w:rPr>
          <w:rFonts w:ascii="Helvetica" w:hAnsi="Helvetica"/>
          <w:lang w:val="en-GB"/>
        </w:rPr>
      </w:pPr>
    </w:p>
    <w:p w14:paraId="24C3DB82" w14:textId="673DC87A" w:rsidR="007B6149" w:rsidRPr="0081577A" w:rsidRDefault="00536F98" w:rsidP="00536F98">
      <w:pPr>
        <w:jc w:val="both"/>
        <w:rPr>
          <w:rFonts w:ascii="Helvetica" w:hAnsi="Helvetica"/>
          <w:color w:val="000000"/>
          <w:lang w:val="en-GB"/>
        </w:rPr>
      </w:pPr>
      <w:r w:rsidRPr="0081577A">
        <w:rPr>
          <w:rFonts w:ascii="Helvetica" w:hAnsi="Helvetica"/>
          <w:color w:val="000000"/>
          <w:lang w:val="en-GB"/>
        </w:rPr>
        <w:t xml:space="preserve">After estimating single trait causal effects in couples, </w:t>
      </w:r>
      <w:r w:rsidR="002F2C26" w:rsidRPr="0081577A">
        <w:rPr>
          <w:rFonts w:ascii="Helvetica" w:hAnsi="Helvetica"/>
          <w:color w:val="000000"/>
          <w:lang w:val="en-GB"/>
        </w:rPr>
        <w:t xml:space="preserve">we used a two-tailed z-test to identify traits with a significant difference between </w:t>
      </w:r>
      <w:r w:rsidR="00144EB6" w:rsidRPr="0081577A">
        <w:rPr>
          <w:rFonts w:ascii="Helvetica" w:hAnsi="Helvetica"/>
          <w:color w:val="000000"/>
          <w:lang w:val="en-GB"/>
        </w:rPr>
        <w:t xml:space="preserve">the </w:t>
      </w:r>
      <w:r w:rsidR="002F2C26" w:rsidRPr="0081577A">
        <w:rPr>
          <w:rFonts w:ascii="Helvetica" w:hAnsi="Helvetica"/>
          <w:color w:val="000000"/>
          <w:lang w:val="en-GB"/>
        </w:rPr>
        <w:t xml:space="preserve">MR-estimate and the phenotypic correlation in couples. </w:t>
      </w:r>
      <w:r w:rsidRPr="0081577A">
        <w:rPr>
          <w:rFonts w:ascii="Helvetica" w:hAnsi="Helvetica"/>
          <w:color w:val="000000"/>
          <w:lang w:val="en-GB"/>
        </w:rPr>
        <w:t xml:space="preserve">For each of </w:t>
      </w:r>
      <w:r w:rsidR="002F2C26" w:rsidRPr="0081577A">
        <w:rPr>
          <w:rFonts w:ascii="Helvetica" w:hAnsi="Helvetica"/>
          <w:color w:val="000000"/>
          <w:lang w:val="en-GB"/>
        </w:rPr>
        <w:t>trait with discrepant estimates</w:t>
      </w:r>
      <w:r w:rsidRPr="0081577A">
        <w:rPr>
          <w:rFonts w:ascii="Helvetica" w:hAnsi="Helvetica"/>
          <w:color w:val="000000"/>
          <w:lang w:val="en-GB"/>
        </w:rPr>
        <w:t>, we tested the causal effect of each of the remaining phenotypes in our pipeline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1</m:t>
            </m:r>
          </m:sub>
        </m:sSub>
        <m:r>
          <w:rPr>
            <w:rFonts w:ascii="Cambria Math" w:hAnsi="Cambria Math"/>
            <w:color w:val="000000"/>
            <w:lang w:val="en-GB"/>
          </w:rPr>
          <m:t xml:space="preserve">,…, </m:t>
        </m:r>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117</m:t>
            </m:r>
          </m:sub>
        </m:sSub>
      </m:oMath>
      <w:r w:rsidRPr="0081577A">
        <w:rPr>
          <w:rFonts w:ascii="Helvetica" w:hAnsi="Helvetica"/>
          <w:color w:val="000000"/>
          <w:lang w:val="en-GB"/>
        </w:rPr>
        <w:t>) on the focal trait of interest (</w:t>
      </w:r>
      <m:oMath>
        <m:r>
          <w:rPr>
            <w:rFonts w:ascii="Cambria Math" w:hAnsi="Cambria Math"/>
            <w:color w:val="000000"/>
            <w:lang w:val="en-GB"/>
          </w:rPr>
          <m:t>X</m:t>
        </m:r>
      </m:oMath>
      <w:r w:rsidRPr="0081577A">
        <w:rPr>
          <w:rFonts w:ascii="Helvetica" w:hAnsi="Helvetica"/>
          <w:color w:val="000000"/>
          <w:lang w:val="en-GB"/>
        </w:rPr>
        <w:t>) using MR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oMath>
      <w:r w:rsidRPr="0081577A">
        <w:rPr>
          <w:rFonts w:ascii="Helvetica" w:hAnsi="Helvetica"/>
          <w:color w:val="000000"/>
          <w:lang w:val="en-GB"/>
        </w:rPr>
        <w:t xml:space="preserve">). </w:t>
      </w:r>
      <w:r w:rsidR="007B6149" w:rsidRPr="0081577A">
        <w:rPr>
          <w:rFonts w:ascii="Helvetica" w:hAnsi="Helvetica"/>
          <w:color w:val="000000"/>
          <w:lang w:val="en-GB"/>
        </w:rPr>
        <w:t xml:space="preserve">These </w:t>
      </w:r>
      <w:r w:rsidR="007B6149" w:rsidRPr="0081577A">
        <w:rPr>
          <w:rFonts w:ascii="Helvetica" w:hAnsi="Helvetica"/>
          <w:lang w:val="en-GB"/>
        </w:rPr>
        <w:t>same-person</w:t>
      </w:r>
      <w:r w:rsidR="00BD7DB8" w:rsidRPr="0081577A">
        <w:rPr>
          <w:rFonts w:ascii="Helvetica" w:hAnsi="Helvetica"/>
          <w:color w:val="000000"/>
          <w:lang w:val="en-GB"/>
        </w:rPr>
        <w:t xml:space="preserve"> MR estimates</w:t>
      </w:r>
      <w:r w:rsidR="00BD7DB8" w:rsidRPr="0081577A">
        <w:rPr>
          <w:rFonts w:ascii="Helvetica" w:hAnsi="Helvetica"/>
          <w:color w:val="000000"/>
          <w:shd w:val="clear" w:color="auto" w:fill="FFFFFF"/>
          <w:lang w:val="en-GB"/>
        </w:rPr>
        <w:t xml:space="preserve"> were calculated using meta-</w:t>
      </w:r>
      <w:r w:rsidR="00B52ACE" w:rsidRPr="0081577A">
        <w:rPr>
          <w:rFonts w:ascii="Helvetica" w:hAnsi="Helvetica"/>
          <w:color w:val="000000"/>
          <w:shd w:val="clear" w:color="auto" w:fill="FFFFFF"/>
          <w:lang w:val="en-GB"/>
        </w:rPr>
        <w:t>analysed</w:t>
      </w:r>
      <w:r w:rsidR="00BD7DB8" w:rsidRPr="0081577A">
        <w:rPr>
          <w:rFonts w:ascii="Helvetica" w:hAnsi="Helvetica"/>
          <w:color w:val="000000"/>
          <w:shd w:val="clear" w:color="auto" w:fill="FFFFFF"/>
          <w:lang w:val="en-GB"/>
        </w:rPr>
        <w:t xml:space="preserve"> sex-specific Neale estimates for both the SNP-exposure and SNP-outcome effects using the IVW-method</w:t>
      </w:r>
      <w:r w:rsidR="007B6149" w:rsidRPr="0081577A">
        <w:rPr>
          <w:rFonts w:ascii="Helvetica" w:hAnsi="Helvetica"/>
          <w:color w:val="000000"/>
          <w:shd w:val="clear" w:color="auto" w:fill="FFFFFF"/>
          <w:lang w:val="en-GB"/>
        </w:rPr>
        <w:t xml:space="preserve">. </w:t>
      </w:r>
      <w:r w:rsidR="00BD7DB8" w:rsidRPr="0081577A">
        <w:rPr>
          <w:rFonts w:ascii="Helvetica" w:hAnsi="Helvetica"/>
          <w:color w:val="000000"/>
          <w:lang w:val="en-GB"/>
        </w:rPr>
        <w:t xml:space="preserve">Before performing each </w:t>
      </w:r>
      <w:r w:rsidR="007B6149" w:rsidRPr="0081577A">
        <w:rPr>
          <w:rFonts w:ascii="Helvetica" w:hAnsi="Helvetica"/>
          <w:color w:val="000000"/>
          <w:lang w:val="en-GB"/>
        </w:rPr>
        <w:t>same-person MR</w:t>
      </w:r>
      <w:r w:rsidR="00BD7DB8" w:rsidRPr="0081577A">
        <w:rPr>
          <w:rFonts w:ascii="Helvetica" w:hAnsi="Helvetica"/>
          <w:color w:val="000000"/>
          <w:lang w:val="en-GB"/>
        </w:rPr>
        <w:t xml:space="preserve">, genetic variants were first filtered for evidence of reverse causality at a threshold of </w:t>
      </w:r>
      <w:r w:rsidR="00BD7DB8" w:rsidRPr="0081577A">
        <w:rPr>
          <w:rFonts w:ascii="Helvetica" w:hAnsi="Helvetica"/>
          <w:i/>
          <w:iCs/>
          <w:color w:val="000000"/>
          <w:lang w:val="en-GB"/>
        </w:rPr>
        <w:t xml:space="preserve">p </w:t>
      </w:r>
      <w:r w:rsidR="00BD7DB8" w:rsidRPr="0081577A">
        <w:rPr>
          <w:rFonts w:ascii="Helvetica" w:hAnsi="Helvetica"/>
          <w:color w:val="000000"/>
          <w:lang w:val="en-GB"/>
        </w:rPr>
        <w:t>&lt; 0.001 (</w:t>
      </w:r>
      <w:proofErr w:type="spellStart"/>
      <w:r w:rsidR="00BD7DB8" w:rsidRPr="0081577A">
        <w:rPr>
          <w:rFonts w:ascii="Helvetica" w:hAnsi="Helvetica"/>
          <w:color w:val="000000"/>
          <w:lang w:val="en-GB"/>
        </w:rPr>
        <w:t>Steiger</w:t>
      </w:r>
      <w:proofErr w:type="spellEnd"/>
      <w:r w:rsidR="00BD7DB8" w:rsidRPr="0081577A">
        <w:rPr>
          <w:rFonts w:ascii="Helvetica" w:hAnsi="Helvetica"/>
          <w:color w:val="000000"/>
          <w:lang w:val="en-GB"/>
        </w:rPr>
        <w:t xml:space="preserve"> filter)</w:t>
      </w:r>
      <w:r w:rsidR="00BD7DB8"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{"citationItems":[{"id":"ITEM-1","itemData":{"DOI":"10.1371/journal.pgen.1007081","ISBN":"1111111111","ISSN":"1553-7404","abstract":"Inference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author":[{"dropping-particle":"","family":"Hemani","given":"Gibran","non-dropping-particle":"","parse-names":false,"suffix":""},{"dropping-particle":"","family":"Tilling","given":"Kate","non-dropping-particle":"","parse-names":false,"suffix":""},{"dropping-particle":"","family":"Davey Smith","given":"George","non-dropping-particle":"","parse-names":false,"suffix":""}],"container-title":"PLOS Genetics","editor":[{"dropping-particle":"","family":"Li","given":"Jun","non-dropping-particle":"","parse-names":false,"suffix":""}],"id":"ITEM-1","issue":"11","issued":{"date-parts":[["2017","11","17"]]},"page":"e1007081","title":"Orienting the causal relationship between imprecisely measured traits using GWAS summary data","type":"article-journal","volume":"13"},"uris":["http://www.mendeley.com/documents/?uuid=f7305deb-a860-428b-b453-95d388a429db"]}],"mendeley":{"formattedCitation":"&lt;sup&gt;29&lt;/sup&gt;","plainTextFormattedCitation":"29","previouslyFormattedCitation":"&lt;sup&gt;28&lt;/sup&gt;"},"properties":{"noteIndex":0},"schema":"https://github.com/citation-style-language/schema/raw/master/csl-citation.json"}</w:instrText>
      </w:r>
      <w:r w:rsidR="00BD7DB8"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29</w:t>
      </w:r>
      <w:r w:rsidR="00BD7DB8" w:rsidRPr="0081577A">
        <w:rPr>
          <w:rFonts w:ascii="Helvetica" w:hAnsi="Helvetica"/>
          <w:color w:val="000000"/>
          <w:lang w:val="en-GB"/>
        </w:rPr>
        <w:fldChar w:fldCharType="end"/>
      </w:r>
      <w:r w:rsidR="007B6149" w:rsidRPr="0081577A">
        <w:rPr>
          <w:rFonts w:ascii="Helvetica" w:hAnsi="Helvetica"/>
          <w:color w:val="000000"/>
          <w:lang w:val="en-GB"/>
        </w:rPr>
        <w:t xml:space="preserve">, whereby </w:t>
      </w:r>
      <w:r w:rsidR="00BD7DB8" w:rsidRPr="0081577A">
        <w:rPr>
          <w:rFonts w:ascii="Helvetica" w:hAnsi="Helvetica"/>
          <w:color w:val="000000"/>
          <w:lang w:val="en-GB"/>
        </w:rPr>
        <w:t xml:space="preserve">SNPs were removed if the standardized SNP effect with the outcome was stronger than the effect with the exposure based on a one-tailed t-test at a significance level of p &lt; 0.001. </w:t>
      </w:r>
      <w:r w:rsidR="00597DF4" w:rsidRPr="0081577A">
        <w:rPr>
          <w:rFonts w:ascii="Helvetica" w:hAnsi="Helvetica"/>
          <w:color w:val="000000"/>
          <w:shd w:val="clear" w:color="auto" w:fill="FFFFFF"/>
          <w:lang w:val="en-GB"/>
        </w:rPr>
        <w:t>SNP-effects were standardized prior to calculating MR effects.</w:t>
      </w:r>
    </w:p>
    <w:p w14:paraId="19C34150" w14:textId="77777777" w:rsidR="007B6149" w:rsidRPr="0081577A" w:rsidRDefault="007B6149" w:rsidP="00536F98">
      <w:pPr>
        <w:jc w:val="both"/>
        <w:rPr>
          <w:rFonts w:ascii="Helvetica" w:hAnsi="Helvetica"/>
          <w:color w:val="000000"/>
          <w:lang w:val="en-GB"/>
        </w:rPr>
      </w:pPr>
    </w:p>
    <w:p w14:paraId="5528A6D4" w14:textId="02DD53EA" w:rsidR="00CC322A" w:rsidRDefault="00536F98" w:rsidP="00536F98">
      <w:pPr>
        <w:jc w:val="both"/>
        <w:rPr>
          <w:rFonts w:ascii="Helvetica" w:hAnsi="Helvetica"/>
          <w:color w:val="000000"/>
          <w:lang w:val="en-GB"/>
        </w:rPr>
      </w:pPr>
      <w:r w:rsidRPr="0081577A">
        <w:rPr>
          <w:rFonts w:ascii="Helvetica" w:hAnsi="Helvetica"/>
          <w:color w:val="000000"/>
          <w:lang w:val="en-GB"/>
        </w:rPr>
        <w:t>We then explored those</w:t>
      </w:r>
      <w:r w:rsidR="008E7496" w:rsidRPr="0081577A">
        <w:rPr>
          <w:rFonts w:ascii="Helvetica" w:hAnsi="Helvetica"/>
          <w:color w:val="000000"/>
          <w:lang w:val="en-GB"/>
        </w:rPr>
        <w:t xml:space="preserve"> potential confounders,</w:t>
      </w:r>
      <w:r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008E7496" w:rsidRPr="0081577A">
        <w:rPr>
          <w:rFonts w:ascii="Helvetica" w:hAnsi="Helvetica"/>
          <w:color w:val="000000"/>
          <w:lang w:val="en-GB"/>
        </w:rPr>
        <w:t>,</w:t>
      </w:r>
      <w:r w:rsidRPr="0081577A">
        <w:rPr>
          <w:rFonts w:ascii="Helvetica" w:hAnsi="Helvetica"/>
          <w:color w:val="000000"/>
          <w:lang w:val="en-GB"/>
        </w:rPr>
        <w:t xml:space="preserve"> with a significant impact on </w:t>
      </w:r>
      <m:oMath>
        <m:r>
          <w:rPr>
            <w:rFonts w:ascii="Cambria Math" w:hAnsi="Cambria Math"/>
            <w:color w:val="000000"/>
            <w:lang w:val="en-GB"/>
          </w:rPr>
          <m:t>X</m:t>
        </m:r>
      </m:oMath>
      <w:r w:rsidRPr="0081577A">
        <w:rPr>
          <w:rFonts w:ascii="Helvetica" w:hAnsi="Helvetica"/>
          <w:color w:val="000000"/>
          <w:lang w:val="en-GB"/>
        </w:rPr>
        <w:t xml:space="preserve"> (</w:t>
      </w:r>
      <w:r w:rsidRPr="0081577A">
        <w:rPr>
          <w:rFonts w:ascii="Helvetica" w:hAnsi="Helvetica"/>
          <w:i/>
          <w:iCs/>
          <w:color w:val="000000"/>
          <w:lang w:val="en-GB"/>
        </w:rPr>
        <w:t>p</w:t>
      </w:r>
      <w:r w:rsidRPr="0081577A">
        <w:rPr>
          <w:rFonts w:ascii="Helvetica" w:hAnsi="Helvetica"/>
          <w:color w:val="000000"/>
          <w:lang w:val="en-GB"/>
        </w:rPr>
        <w:t xml:space="preserve"> &lt; 0.05/66). As the confounding impact of each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Pr="0081577A">
        <w:rPr>
          <w:rFonts w:ascii="Helvetica" w:hAnsi="Helvetica"/>
          <w:color w:val="000000"/>
          <w:lang w:val="en-GB"/>
        </w:rPr>
        <w:t xml:space="preserve"> involves a within couple effect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as illustrated in Figure </w:t>
      </w:r>
      <w:r w:rsidR="00A413A0" w:rsidRPr="0081577A">
        <w:rPr>
          <w:rFonts w:ascii="Helvetica" w:hAnsi="Helvetica"/>
          <w:color w:val="000000"/>
          <w:lang w:val="en-GB"/>
        </w:rPr>
        <w:t>2</w:t>
      </w:r>
      <w:r w:rsidRPr="0081577A">
        <w:rPr>
          <w:rFonts w:ascii="Helvetica" w:hAnsi="Helvetica"/>
          <w:color w:val="000000"/>
          <w:lang w:val="en-GB"/>
        </w:rPr>
        <w:t xml:space="preserve">, we further filtered the remaining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Pr="0081577A">
        <w:rPr>
          <w:rFonts w:ascii="Helvetica" w:hAnsi="Helvetica"/>
          <w:color w:val="000000"/>
          <w:lang w:val="en-GB"/>
        </w:rPr>
        <w:t xml:space="preserve"> traits, to those with a significant within couple MR eff</w:t>
      </w:r>
      <w:proofErr w:type="spellStart"/>
      <w:r w:rsidRPr="0081577A">
        <w:rPr>
          <w:rFonts w:ascii="Helvetica" w:hAnsi="Helvetica"/>
          <w:color w:val="000000"/>
          <w:lang w:val="en-GB"/>
        </w:rPr>
        <w:t>ect</w:t>
      </w:r>
      <w:proofErr w:type="spellEnd"/>
      <w:r w:rsidRPr="0081577A">
        <w:rPr>
          <w:rFonts w:ascii="Helvetica" w:hAnsi="Helvetica"/>
          <w:color w:val="000000"/>
          <w:lang w:val="en-GB"/>
        </w:rPr>
        <w:t xml:space="preserve"> (</w:t>
      </w:r>
      <w:r w:rsidRPr="0081577A">
        <w:rPr>
          <w:rFonts w:ascii="Helvetica" w:hAnsi="Helvetica"/>
          <w:i/>
          <w:iCs/>
          <w:color w:val="000000"/>
          <w:lang w:val="en-GB"/>
        </w:rPr>
        <w:t xml:space="preserve">p </w:t>
      </w:r>
      <w:r w:rsidRPr="0081577A">
        <w:rPr>
          <w:rFonts w:ascii="Helvetica" w:hAnsi="Helvetica"/>
          <w:color w:val="000000"/>
          <w:lang w:val="en-GB"/>
        </w:rPr>
        <w:t>&lt; 0.05</w:t>
      </w:r>
      <w:proofErr w:type="gramStart"/>
      <w:r w:rsidRPr="0081577A">
        <w:rPr>
          <w:rFonts w:ascii="Helvetica" w:hAnsi="Helvetica"/>
          <w:color w:val="000000"/>
          <w:lang w:val="en-GB"/>
        </w:rPr>
        <w:t>/[</w:t>
      </w:r>
      <w:proofErr w:type="gramEnd"/>
      <w:r w:rsidRPr="0081577A">
        <w:rPr>
          <w:rFonts w:ascii="Helvetica" w:hAnsi="Helvetica"/>
          <w:color w:val="000000"/>
          <w:lang w:val="en-GB"/>
        </w:rPr>
        <w:t xml:space="preserve">number of remaining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r>
          <w:rPr>
            <w:rFonts w:ascii="Cambria Math" w:hAnsi="Cambria Math"/>
            <w:color w:val="000000"/>
            <w:lang w:val="en-GB"/>
          </w:rPr>
          <m:t>]</m:t>
        </m:r>
      </m:oMath>
      <w:r w:rsidRPr="0081577A">
        <w:rPr>
          <w:rFonts w:ascii="Helvetica" w:hAnsi="Helvetica"/>
          <w:color w:val="000000"/>
          <w:lang w:val="en-GB"/>
        </w:rPr>
        <w:t xml:space="preserve">). After identifying potential confounder traits, we combined these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oMath>
      <w:r w:rsidRPr="0081577A">
        <w:rPr>
          <w:rFonts w:ascii="Helvetica" w:hAnsi="Helvetica"/>
          <w:color w:val="000000"/>
          <w:lang w:val="en-GB"/>
        </w:rPr>
        <w:t xml:space="preserve"> with the within couple causal effect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and calculated the correlation due to confounding as </w:t>
      </w:r>
      <m:oMath>
        <m:sSup>
          <m:sSupPr>
            <m:ctrlPr>
              <w:rPr>
                <w:rFonts w:ascii="Cambria Math" w:hAnsi="Cambria Math"/>
                <w:i/>
                <w:color w:val="000000"/>
                <w:lang w:val="en-GB"/>
              </w:rPr>
            </m:ctrlPr>
          </m:sSupPr>
          <m:e>
            <m:sSub>
              <m:sSubPr>
                <m:ctrlPr>
                  <w:rPr>
                    <w:rFonts w:ascii="Cambria Math" w:hAnsi="Cambria Math"/>
                    <w:i/>
                    <w:color w:val="000000"/>
                    <w:lang w:val="en-GB"/>
                  </w:rPr>
                </m:ctrlPr>
              </m:sSubPr>
              <m:e>
                <m:r>
                  <m:rPr>
                    <m:sty m:val="p"/>
                  </m:rPr>
                  <w:rPr>
                    <w:rFonts w:ascii="Cambria Math" w:hAnsi="Cambria Math"/>
                    <w:color w:val="000000"/>
                    <w:lang w:val="en-GB"/>
                  </w:rPr>
                  <m:t>C =α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e>
          <m:sup>
            <m:r>
              <w:rPr>
                <w:rFonts w:ascii="Cambria Math" w:hAnsi="Cambria Math"/>
                <w:color w:val="000000"/>
                <w:lang w:val="en-GB"/>
              </w:rPr>
              <m:t>2</m:t>
            </m:r>
          </m:sup>
        </m:sSup>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s="Arial"/>
          <w:color w:val="2C3E50"/>
          <w:sz w:val="14"/>
          <w:szCs w:val="14"/>
          <w:shd w:val="clear" w:color="auto" w:fill="FFFFFF"/>
          <w:lang w:val="en-GB"/>
        </w:rPr>
        <w:t xml:space="preserve"> </w:t>
      </w:r>
      <w:r w:rsidRPr="0081577A">
        <w:rPr>
          <w:rFonts w:ascii="Helvetica" w:hAnsi="Helvetica"/>
          <w:color w:val="000000"/>
          <w:lang w:val="en-GB"/>
        </w:rPr>
        <w:t>to determine the contribution each trait (</w:t>
      </w:r>
      <m:oMath>
        <m:r>
          <w:rPr>
            <w:rFonts w:ascii="Cambria Math" w:hAnsi="Cambria Math"/>
            <w:color w:val="000000"/>
            <w:lang w:val="en-GB"/>
          </w:rPr>
          <m:t>Z</m:t>
        </m:r>
      </m:oMath>
      <w:r w:rsidRPr="0081577A">
        <w:rPr>
          <w:rFonts w:ascii="Helvetica" w:hAnsi="Helvetica"/>
          <w:color w:val="000000"/>
          <w:lang w:val="en-GB"/>
        </w:rPr>
        <w:t xml:space="preserve">) confounds the within couple correlation for trait </w:t>
      </w:r>
      <m:oMath>
        <m:r>
          <w:rPr>
            <w:rFonts w:ascii="Cambria Math" w:hAnsi="Cambria Math"/>
            <w:color w:val="000000"/>
            <w:lang w:val="en-GB"/>
          </w:rPr>
          <m:t>X</m:t>
        </m:r>
      </m:oMath>
      <w:r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r</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81577A">
        <w:rPr>
          <w:rFonts w:ascii="Helvetica" w:hAnsi="Helvetica"/>
          <w:color w:val="000000"/>
          <w:lang w:val="en-GB"/>
        </w:rPr>
        <w:t>). We subsequently calculated the ratio of this correlation (</w:t>
      </w:r>
      <m:oMath>
        <m:r>
          <w:rPr>
            <w:rFonts w:ascii="Cambria Math" w:hAnsi="Cambria Math"/>
            <w:color w:val="000000"/>
            <w:lang w:val="en-GB"/>
          </w:rPr>
          <m:t>C</m:t>
        </m:r>
      </m:oMath>
      <w:r w:rsidRPr="0081577A">
        <w:rPr>
          <w:rFonts w:ascii="Helvetica" w:hAnsi="Helvetica"/>
          <w:color w:val="000000"/>
          <w:lang w:val="en-GB"/>
        </w:rPr>
        <w:t xml:space="preserve">) and the correlation of </w:t>
      </w:r>
      <m:oMath>
        <m:r>
          <w:rPr>
            <w:rFonts w:ascii="Cambria Math" w:hAnsi="Cambria Math"/>
            <w:color w:val="000000"/>
            <w:lang w:val="en-GB"/>
          </w:rPr>
          <m:t>X</m:t>
        </m:r>
      </m:oMath>
      <w:r w:rsidRPr="0081577A">
        <w:rPr>
          <w:rFonts w:ascii="Helvetica" w:hAnsi="Helvetica"/>
          <w:color w:val="000000"/>
          <w:lang w:val="en-GB"/>
        </w:rPr>
        <w:t xml:space="preserve"> in partners a </w:t>
      </w:r>
      <m:oMath>
        <m:r>
          <w:rPr>
            <w:rFonts w:ascii="Cambria Math" w:hAnsi="Cambria Math"/>
            <w:color w:val="000000"/>
            <w:lang w:val="en-GB"/>
          </w:rPr>
          <m:t>C</m:t>
        </m:r>
        <m:r>
          <m:rPr>
            <m:lit/>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r</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81577A">
        <w:rPr>
          <w:rFonts w:ascii="Helvetica" w:hAnsi="Helvetica"/>
          <w:color w:val="000000"/>
          <w:lang w:val="en-GB"/>
        </w:rPr>
        <w:t>. </w:t>
      </w:r>
    </w:p>
    <w:p w14:paraId="279E6EB4" w14:textId="77777777" w:rsidR="00FE622A" w:rsidRPr="0081577A" w:rsidRDefault="00FE622A" w:rsidP="00FE622A">
      <w:pPr>
        <w:spacing w:before="240" w:after="120"/>
        <w:jc w:val="both"/>
        <w:outlineLvl w:val="0"/>
        <w:rPr>
          <w:rFonts w:ascii="Helvetica" w:hAnsi="Helvetica"/>
          <w:b/>
          <w:bCs/>
          <w:kern w:val="36"/>
          <w:sz w:val="48"/>
          <w:szCs w:val="48"/>
          <w:lang w:val="en-GB"/>
        </w:rPr>
      </w:pPr>
      <m:oMathPara>
        <m:oMath>
          <m:r>
            <m:rPr>
              <m:sty m:val="p"/>
            </m:rPr>
            <w:rPr>
              <w:rFonts w:ascii="Cambria Math" w:hAnsi="Cambria Math"/>
              <w:noProof/>
              <w:color w:val="000000"/>
              <w:lang w:val="en-GB"/>
            </w:rPr>
            <w:lastRenderedPageBreak/>
            <w:drawing>
              <wp:inline distT="0" distB="0" distL="0" distR="0" wp14:anchorId="5A4898F0" wp14:editId="2E200A9A">
                <wp:extent cx="5943600" cy="65665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m:r>
        </m:oMath>
      </m:oMathPara>
    </w:p>
    <w:p w14:paraId="0409B4DA" w14:textId="77777777" w:rsidR="00FE622A" w:rsidRPr="0081577A" w:rsidRDefault="00FE622A" w:rsidP="00FE622A">
      <w:pPr>
        <w:jc w:val="both"/>
        <w:rPr>
          <w:rFonts w:ascii="Helvetica" w:hAnsi="Helvetica" w:cs="Arial"/>
          <w:color w:val="000000"/>
          <w:sz w:val="22"/>
          <w:szCs w:val="22"/>
          <w:bdr w:val="none" w:sz="0" w:space="0" w:color="auto" w:frame="1"/>
          <w:lang w:val="en-GB"/>
        </w:rPr>
      </w:pPr>
    </w:p>
    <w:p w14:paraId="036BD149" w14:textId="77777777" w:rsidR="00FE622A" w:rsidRPr="00FE622A" w:rsidRDefault="00FE622A" w:rsidP="00FE622A">
      <w:pPr>
        <w:jc w:val="both"/>
        <w:rPr>
          <w:rFonts w:ascii="Helvetica" w:hAnsi="Helvetica"/>
          <w:color w:val="000000"/>
          <w:lang w:val="en-GB"/>
        </w:rPr>
      </w:pPr>
      <w:r w:rsidRPr="00FE622A">
        <w:rPr>
          <w:rFonts w:ascii="Helvetica" w:hAnsi="Helvetica"/>
          <w:b/>
          <w:bCs/>
          <w:color w:val="000000"/>
          <w:lang w:val="en-GB"/>
        </w:rPr>
        <w:t>Figure 1:</w:t>
      </w:r>
      <w:r w:rsidRPr="00FE622A">
        <w:rPr>
          <w:rFonts w:ascii="Helvetica" w:hAnsi="Helvetica"/>
          <w:color w:val="000000"/>
          <w:lang w:val="en-GB"/>
        </w:rPr>
        <w:t xml:space="preserve"> </w:t>
      </w:r>
      <w:r w:rsidRPr="00FE622A">
        <w:rPr>
          <w:rFonts w:ascii="Helvetica" w:hAnsi="Helvetica"/>
          <w:b/>
          <w:bCs/>
          <w:color w:val="000000"/>
          <w:lang w:val="en-GB"/>
        </w:rPr>
        <w:t>Mendelian randomisation schematic within couples.</w:t>
      </w:r>
      <w:r w:rsidRPr="00FE622A">
        <w:rPr>
          <w:rFonts w:ascii="Helvetica" w:hAnsi="Helvetica"/>
          <w:color w:val="000000"/>
          <w:lang w:val="en-GB"/>
        </w:rPr>
        <w:t xml:space="preserve"> </w:t>
      </w:r>
      <w:r w:rsidRPr="00FE622A">
        <w:rPr>
          <w:rFonts w:ascii="Helvetica" w:hAnsi="Helvetica"/>
          <w:b/>
          <w:bCs/>
          <w:color w:val="000000"/>
          <w:lang w:val="en-GB"/>
        </w:rPr>
        <w:t>A</w:t>
      </w:r>
      <w:r w:rsidRPr="00FE622A">
        <w:rPr>
          <w:rFonts w:ascii="Helvetica" w:hAnsi="Helvetica"/>
          <w:color w:val="000000"/>
          <w:lang w:val="en-GB"/>
        </w:rPr>
        <w:t xml:space="preserve"> illustrates the causal effect among couples with a single trait (</w:t>
      </w:r>
      <m:oMath>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r>
          <m:rPr>
            <m:sty m:val="p"/>
          </m:rPr>
          <w:rPr>
            <w:rFonts w:ascii="Cambria Math" w:hAnsi="Cambria Math"/>
            <w:color w:val="000000"/>
            <w:lang w:val="en-GB"/>
          </w:rPr>
          <m:t>)</m:t>
        </m:r>
      </m:oMath>
      <w:r w:rsidRPr="00FE622A">
        <w:rPr>
          <w:rFonts w:ascii="Helvetica" w:hAnsi="Helvetica"/>
          <w:color w:val="000000"/>
          <w:lang w:val="en-GB"/>
        </w:rPr>
        <w:t xml:space="preserve">, where </w:t>
      </w:r>
      <m:oMath>
        <m:r>
          <m:rPr>
            <m:sty m:val="p"/>
          </m:rPr>
          <w:rPr>
            <w:rFonts w:ascii="Cambria Math" w:hAnsi="Cambria Math"/>
            <w:color w:val="000000"/>
            <w:lang w:val="en-GB"/>
          </w:rPr>
          <m:t>G</m:t>
        </m:r>
      </m:oMath>
      <w:r w:rsidRPr="00FE622A">
        <w:rPr>
          <w:rFonts w:ascii="Helvetica" w:hAnsi="Helvetica"/>
          <w:color w:val="000000"/>
          <w:lang w:val="en-GB"/>
        </w:rPr>
        <w:t xml:space="preserve"> represents genetic variant(s), </w:t>
      </w:r>
      <m:oMath>
        <m:r>
          <m:rPr>
            <m:sty m:val="p"/>
          </m:rPr>
          <w:rPr>
            <w:rFonts w:ascii="Cambria Math" w:hAnsi="Cambria Math"/>
            <w:color w:val="000000"/>
            <w:lang w:val="en-GB"/>
          </w:rPr>
          <m:t>X</m:t>
        </m:r>
      </m:oMath>
      <w:r w:rsidRPr="00FE622A">
        <w:rPr>
          <w:rFonts w:ascii="Helvetica" w:hAnsi="Helvetica"/>
          <w:color w:val="000000"/>
          <w:lang w:val="en-GB"/>
        </w:rPr>
        <w:t xml:space="preserve"> represents a single trait (in an index and a partner), and </w:t>
      </w:r>
      <m:oMath>
        <m:r>
          <m:rPr>
            <m:sty m:val="p"/>
          </m:rPr>
          <w:rPr>
            <w:rFonts w:ascii="Cambria Math" w:hAnsi="Cambria Math"/>
            <w:color w:val="000000"/>
            <w:lang w:val="en-GB"/>
          </w:rPr>
          <m:t>U</m:t>
        </m:r>
      </m:oMath>
      <w:r w:rsidRPr="00FE622A">
        <w:rPr>
          <w:rFonts w:ascii="Helvetica" w:hAnsi="Helvetica"/>
          <w:color w:val="000000"/>
          <w:lang w:val="en-GB"/>
        </w:rPr>
        <w:t xml:space="preserve"> represents confounding factors which are not associated with genetic variance owning to the random distribution of alleles at conception. </w:t>
      </w:r>
      <w:r w:rsidRPr="00FE622A">
        <w:rPr>
          <w:rFonts w:ascii="Helvetica" w:hAnsi="Helvetica"/>
          <w:b/>
          <w:bCs/>
          <w:color w:val="000000"/>
          <w:lang w:val="en-GB"/>
        </w:rPr>
        <w:t xml:space="preserve">B </w:t>
      </w:r>
      <w:r w:rsidRPr="00FE622A">
        <w:rPr>
          <w:rFonts w:ascii="Helvetica" w:hAnsi="Helvetica"/>
          <w:color w:val="000000"/>
          <w:lang w:val="en-GB"/>
        </w:rPr>
        <w:t>represents the expended causal network involving two traits and the various estimated causal paths from an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to a phenotype </w:t>
      </w:r>
      <m:oMath>
        <m:r>
          <m:rPr>
            <m:sty m:val="p"/>
          </m:rPr>
          <w:rPr>
            <w:rFonts w:ascii="Cambria Math" w:hAnsi="Cambria Math"/>
            <w:color w:val="000000"/>
            <w:lang w:val="en-GB"/>
          </w:rPr>
          <m:t>Y</m:t>
        </m:r>
      </m:oMath>
      <w:r w:rsidRPr="00FE622A">
        <w:rPr>
          <w:rFonts w:ascii="Helvetica" w:hAnsi="Helvetica"/>
          <w:color w:val="000000"/>
          <w:lang w:val="en-GB"/>
        </w:rPr>
        <w:t xml:space="preserve"> in the partner </w:t>
      </w:r>
      <w:r w:rsidRPr="00FE622A">
        <w:rPr>
          <w:rFonts w:ascii="Helvetica" w:hAnsi="Helvetica"/>
          <w:color w:val="000000"/>
          <w:lang w:val="en-GB"/>
        </w:rPr>
        <w:lastRenderedPageBreak/>
        <w:t>(</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given by </w:t>
      </w:r>
      <m:oMath>
        <m:r>
          <m:rPr>
            <m:sty m:val="p"/>
          </m:rPr>
          <w:rPr>
            <w:rFonts w:ascii="Cambria Math" w:hAnsi="Cambria Math"/>
            <w:color w:val="000000"/>
            <w:lang w:val="en-GB"/>
          </w:rPr>
          <m:t>ω</m:t>
        </m:r>
      </m:oMath>
      <w:r w:rsidRPr="00FE622A">
        <w:rPr>
          <w:rFonts w:ascii="Helvetica" w:hAnsi="Helvetica"/>
          <w:color w:val="000000"/>
          <w:lang w:val="en-GB"/>
        </w:rPr>
        <w:t xml:space="preserve">, </w:t>
      </w:r>
      <m:oMath>
        <m:r>
          <m:rPr>
            <m:sty m:val="p"/>
          </m:rPr>
          <w:rPr>
            <w:rFonts w:ascii="Cambria Math" w:hAnsi="Cambria Math"/>
            <w:color w:val="000000"/>
            <w:lang w:val="en-GB"/>
          </w:rPr>
          <m:t>γ</m:t>
        </m:r>
      </m:oMath>
      <w:r w:rsidRPr="00FE622A">
        <w:rPr>
          <w:rFonts w:ascii="Helvetica" w:hAnsi="Helvetica"/>
          <w:color w:val="000000"/>
          <w:lang w:val="en-GB"/>
        </w:rPr>
        <w:t xml:space="preserve">, and </w:t>
      </w:r>
      <m:oMath>
        <m:r>
          <m:rPr>
            <m:sty m:val="p"/>
          </m:rPr>
          <w:rPr>
            <w:rFonts w:ascii="Cambria Math" w:hAnsi="Cambria Math"/>
            <w:color w:val="000000"/>
            <w:lang w:val="en-GB"/>
          </w:rPr>
          <m:t>ρ</m:t>
        </m:r>
      </m:oMath>
      <w:r w:rsidRPr="00FE622A">
        <w:rPr>
          <w:rFonts w:ascii="Helvetica" w:hAnsi="Helvetica"/>
          <w:color w:val="000000"/>
          <w:lang w:val="en-GB"/>
        </w:rPr>
        <w:t>. Causal</w:t>
      </w:r>
      <w:r w:rsidRPr="00FE622A">
        <w:rPr>
          <w:rFonts w:ascii="Helvetica" w:hAnsi="Helvetica"/>
          <w:color w:val="000000"/>
          <w:shd w:val="clear" w:color="auto" w:fill="FFFFFF"/>
          <w:lang w:val="en-GB"/>
        </w:rPr>
        <w:t xml:space="preserve"> effects from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w:t>
      </w:r>
      <w:r w:rsidRPr="00FE622A">
        <w:rPr>
          <w:rFonts w:ascii="Helvetica" w:hAnsi="Helvetica"/>
          <w:color w:val="000000"/>
          <w:shd w:val="clear" w:color="auto" w:fill="FFFFFF"/>
          <w:lang w:val="en-GB"/>
        </w:rPr>
        <w:t xml:space="preserve">to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shd w:val="clear" w:color="auto" w:fill="FFFFFF"/>
          <w:lang w:val="en-GB"/>
        </w:rPr>
        <w:t xml:space="preserve"> (</w:t>
      </w:r>
      <m:oMath>
        <m:r>
          <m:rPr>
            <m:sty m:val="p"/>
          </m:rPr>
          <w:rPr>
            <w:rFonts w:ascii="Cambria Math" w:hAnsi="Cambria Math"/>
            <w:color w:val="000000"/>
            <w:shd w:val="clear" w:color="auto" w:fill="FFFFFF"/>
            <w:lang w:val="en-GB"/>
          </w:rPr>
          <m:t>ω</m:t>
        </m:r>
      </m:oMath>
      <w:r w:rsidRPr="00FE622A">
        <w:rPr>
          <w:rFonts w:ascii="Helvetica" w:hAnsi="Helvetica"/>
          <w:color w:val="000000"/>
          <w:shd w:val="clear" w:color="auto" w:fill="FFFFFF"/>
          <w:lang w:val="en-GB"/>
        </w:rPr>
        <w:t>) can be summarized by three possible (non-independent) scenarios:</w:t>
      </w:r>
      <w:r w:rsidRPr="00FE622A">
        <w:rPr>
          <w:rFonts w:ascii="Helvetica" w:hAnsi="Helvetica"/>
          <w:color w:val="000000"/>
          <w:lang w:val="en-GB"/>
        </w:rPr>
        <w:t xml:space="preserve"> (1)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could exert a causal effect on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oMath>
      <w:r w:rsidRPr="00FE622A">
        <w:rPr>
          <w:rFonts w:ascii="Helvetica" w:hAnsi="Helvetica"/>
          <w:color w:val="000000"/>
          <w:lang w:val="en-GB"/>
        </w:rPr>
        <w:t xml:space="preserve">, followed by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oMath>
      <w:r w:rsidRPr="00FE622A">
        <w:rPr>
          <w:rFonts w:ascii="Helvetica" w:hAnsi="Helvetica"/>
          <w:color w:val="000000"/>
          <w:lang w:val="en-GB"/>
        </w:rPr>
        <w:t xml:space="preserve"> having a causal effect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in the partner alone (</w:t>
      </w:r>
      <m:oMath>
        <m:r>
          <m:rPr>
            <m:sty m:val="p"/>
          </m:rPr>
          <w:rPr>
            <w:rFonts w:ascii="Cambria Math" w:hAnsi="Cambria Math"/>
            <w:color w:val="000000"/>
            <w:lang w:val="en-GB"/>
          </w:rPr>
          <m:t>λ</m:t>
        </m:r>
      </m:oMath>
      <w:r w:rsidRPr="00FE622A">
        <w:rPr>
          <w:rFonts w:ascii="Helvetica" w:hAnsi="Helvetica"/>
          <w:color w:val="000000"/>
          <w:lang w:val="en-GB"/>
        </w:rPr>
        <w:t xml:space="preserve">); (2) the reverse could occur whereby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lang w:val="en-GB"/>
        </w:rPr>
        <w:t xml:space="preserve"> </w:t>
      </w:r>
      <w:r w:rsidRPr="00FE622A">
        <w:rPr>
          <w:rFonts w:ascii="Helvetica" w:hAnsi="Helvetica"/>
          <w:color w:val="000000"/>
          <w:lang w:val="en-GB"/>
        </w:rPr>
        <w:t xml:space="preserve">has a causal effect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in the index alone, followed by a causal effect of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case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r>
          <m:rPr>
            <m:sty m:val="p"/>
          </m:rPr>
          <w:rPr>
            <w:rFonts w:ascii="Cambria Math" w:hAnsi="Cambria Math"/>
            <w:color w:val="000000"/>
            <w:lang w:val="en-GB"/>
          </w:rPr>
          <m:t xml:space="preserve"> </m:t>
        </m:r>
      </m:oMath>
      <w:r w:rsidRPr="00FE622A">
        <w:rPr>
          <w:rFonts w:ascii="Helvetica" w:hAnsi="Helvetica"/>
          <w:color w:val="000000"/>
          <w:lang w:val="en-GB"/>
        </w:rPr>
        <w:t>(</w:t>
      </w:r>
      <m:oMath>
        <m:r>
          <m:rPr>
            <m:sty m:val="p"/>
          </m:rPr>
          <w:rPr>
            <w:rFonts w:ascii="Cambria Math" w:hAnsi="Cambria Math"/>
            <w:color w:val="000000"/>
            <w:lang w:val="en-GB"/>
          </w:rPr>
          <m:t>ρ</m:t>
        </m:r>
      </m:oMath>
      <w:r w:rsidRPr="00FE622A">
        <w:rPr>
          <w:rFonts w:ascii="Helvetica" w:hAnsi="Helvetica"/>
          <w:color w:val="000000"/>
          <w:lang w:val="en-GB"/>
        </w:rPr>
        <w:t>); (3) there could be other mechanisms, either acting di</w:t>
      </w:r>
      <w:proofErr w:type="spellStart"/>
      <w:r w:rsidRPr="00FE622A">
        <w:rPr>
          <w:rFonts w:ascii="Helvetica" w:hAnsi="Helvetica"/>
          <w:color w:val="000000"/>
          <w:lang w:val="en-GB"/>
        </w:rPr>
        <w:t>rectly</w:t>
      </w:r>
      <w:proofErr w:type="spellEnd"/>
      <w:r w:rsidRPr="00FE622A">
        <w:rPr>
          <w:rFonts w:ascii="Helvetica" w:hAnsi="Helvetica"/>
          <w:color w:val="000000"/>
          <w:lang w:val="en-GB"/>
        </w:rPr>
        <w:t xml:space="preserve"> or through other unmeasured/considered variables. </w:t>
      </w:r>
      <w:r w:rsidRPr="00FE622A">
        <w:rPr>
          <w:rFonts w:ascii="Helvetica" w:hAnsi="Helvetica"/>
          <w:color w:val="000000"/>
          <w:shd w:val="clear" w:color="auto" w:fill="FFFFFF"/>
          <w:lang w:val="en-GB"/>
        </w:rPr>
        <w:t xml:space="preserve">To quantify </w:t>
      </w:r>
      <m:oMath>
        <m:r>
          <m:rPr>
            <m:sty m:val="p"/>
          </m:rPr>
          <w:rPr>
            <w:rFonts w:ascii="Cambria Math" w:hAnsi="Cambria Math"/>
            <w:color w:val="000000"/>
            <w:shd w:val="clear" w:color="auto" w:fill="FFFFFF"/>
            <w:lang w:val="en-GB"/>
          </w:rPr>
          <m:t>ρ</m:t>
        </m:r>
      </m:oMath>
      <w:r w:rsidRPr="00FE622A">
        <w:rPr>
          <w:rFonts w:ascii="Helvetica" w:hAnsi="Helvetica"/>
          <w:color w:val="000000"/>
          <w:shd w:val="clear" w:color="auto" w:fill="FFFFFF"/>
          <w:lang w:val="en-GB"/>
        </w:rPr>
        <w:t xml:space="preserve">, we first estimated the causal effect of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w:t>
      </w:r>
      <w:r w:rsidRPr="00FE622A">
        <w:rPr>
          <w:rFonts w:ascii="Helvetica" w:hAnsi="Helvetica"/>
          <w:color w:val="000000"/>
          <w:shd w:val="clear" w:color="auto" w:fill="FFFFFF"/>
          <w:lang w:val="en-GB"/>
        </w:rPr>
        <w:t xml:space="preserve">in multivariable MR (not illustrated), to exclude any residual effect of </w:t>
      </w:r>
      <m:oMath>
        <m:r>
          <m:rPr>
            <m:sty m:val="p"/>
          </m:rPr>
          <w:rPr>
            <w:rFonts w:ascii="Cambria Math" w:hAnsi="Cambria Math"/>
            <w:color w:val="000000"/>
            <w:shd w:val="clear" w:color="auto" w:fill="FFFFFF"/>
            <w:lang w:val="en-GB"/>
          </w:rPr>
          <m:t>X</m:t>
        </m:r>
      </m:oMath>
      <w:r w:rsidRPr="00FE622A">
        <w:rPr>
          <w:rFonts w:ascii="Helvetica" w:hAnsi="Helvetica"/>
          <w:color w:val="000000"/>
          <w:shd w:val="clear" w:color="auto" w:fill="FFFFFF"/>
          <w:lang w:val="en-GB"/>
        </w:rPr>
        <w:t xml:space="preserve"> on phenotype </w:t>
      </w:r>
      <m:oMath>
        <m:r>
          <m:rPr>
            <m:sty m:val="p"/>
          </m:rPr>
          <w:rPr>
            <w:rFonts w:ascii="Cambria Math" w:hAnsi="Cambria Math"/>
            <w:color w:val="000000"/>
            <w:shd w:val="clear" w:color="auto" w:fill="FFFFFF"/>
            <w:lang w:val="en-GB"/>
          </w:rPr>
          <m:t>Y</m:t>
        </m:r>
      </m:oMath>
      <w:r w:rsidRPr="00FE622A">
        <w:rPr>
          <w:rFonts w:ascii="Helvetica" w:hAnsi="Helvetica"/>
          <w:color w:val="000000"/>
          <w:shd w:val="clear" w:color="auto" w:fill="FFFFFF"/>
          <w:lang w:val="en-GB"/>
        </w:rPr>
        <w:t xml:space="preserve"> from index to partner. </w:t>
      </w:r>
      <w:r w:rsidRPr="00FE622A">
        <w:rPr>
          <w:rFonts w:ascii="Helvetica" w:hAnsi="Helvetica"/>
          <w:color w:val="000000"/>
          <w:lang w:val="en-GB"/>
        </w:rPr>
        <w:t xml:space="preserve">These three scenarios could also act in some combination. Therefore, the </w:t>
      </w:r>
      <m:oMath>
        <m:r>
          <m:rPr>
            <m:sty m:val="p"/>
          </m:rPr>
          <w:rPr>
            <w:rFonts w:ascii="Cambria Math" w:hAnsi="Cambria Math"/>
            <w:color w:val="000000"/>
            <w:lang w:val="en-GB"/>
          </w:rPr>
          <m:t>ω</m:t>
        </m:r>
      </m:oMath>
      <w:r w:rsidRPr="00FE622A">
        <w:rPr>
          <w:rFonts w:ascii="Helvetica" w:hAnsi="Helvetica"/>
          <w:color w:val="000000"/>
          <w:lang w:val="en-GB"/>
        </w:rPr>
        <w:t xml:space="preserve"> estimate would capture the paths of </w:t>
      </w:r>
      <m:oMath>
        <m:r>
          <m:rPr>
            <m:sty m:val="p"/>
          </m:rPr>
          <w:rPr>
            <w:rFonts w:ascii="Cambria Math" w:hAnsi="Cambria Math"/>
            <w:color w:val="000000"/>
            <w:lang w:val="en-GB"/>
          </w:rPr>
          <m:t>γ</m:t>
        </m:r>
      </m:oMath>
      <w:r w:rsidRPr="00FE622A">
        <w:rPr>
          <w:rFonts w:ascii="Helvetica" w:hAnsi="Helvetica"/>
          <w:color w:val="000000"/>
          <w:lang w:val="en-GB"/>
        </w:rPr>
        <w:t xml:space="preserve">, </w:t>
      </w:r>
      <m:oMath>
        <m:r>
          <m:rPr>
            <m:sty m:val="p"/>
          </m:rPr>
          <w:rPr>
            <w:rFonts w:ascii="Cambria Math" w:hAnsi="Cambria Math"/>
            <w:color w:val="000000"/>
            <w:lang w:val="en-GB"/>
          </w:rPr>
          <m:t>ρ</m:t>
        </m:r>
      </m:oMath>
      <w:r w:rsidRPr="00FE622A">
        <w:rPr>
          <w:rFonts w:ascii="Helvetica" w:hAnsi="Helvetica"/>
          <w:color w:val="000000"/>
          <w:lang w:val="en-GB"/>
        </w:rPr>
        <w:t xml:space="preserve"> and other mechanisms combined.</w:t>
      </w:r>
    </w:p>
    <w:p w14:paraId="7FE8F8D1" w14:textId="77777777" w:rsidR="00FE622A" w:rsidRDefault="00FE622A" w:rsidP="00536F98">
      <w:pPr>
        <w:jc w:val="both"/>
        <w:rPr>
          <w:rFonts w:ascii="Helvetica" w:hAnsi="Helvetica"/>
          <w:color w:val="000000"/>
          <w:lang w:val="en-GB"/>
        </w:rPr>
      </w:pPr>
    </w:p>
    <w:p w14:paraId="1394F64C" w14:textId="77777777" w:rsidR="00CC322A" w:rsidRPr="0081577A" w:rsidRDefault="00CC322A" w:rsidP="00CC322A">
      <w:pPr>
        <w:jc w:val="both"/>
        <w:rPr>
          <w:rFonts w:ascii="Helvetica" w:hAnsi="Helvetica"/>
          <w:lang w:val="en-GB"/>
        </w:rPr>
      </w:pPr>
      <w:r w:rsidRPr="0081577A">
        <w:rPr>
          <w:rFonts w:ascii="Helvetica" w:hAnsi="Helvetica"/>
          <w:noProof/>
          <w:lang w:val="en-GB"/>
        </w:rPr>
        <w:drawing>
          <wp:inline distT="0" distB="0" distL="0" distR="0" wp14:anchorId="2D316D6D" wp14:editId="5C3FCB22">
            <wp:extent cx="5905500" cy="29337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5500" cy="2933700"/>
                    </a:xfrm>
                    <a:prstGeom prst="rect">
                      <a:avLst/>
                    </a:prstGeom>
                  </pic:spPr>
                </pic:pic>
              </a:graphicData>
            </a:graphic>
          </wp:inline>
        </w:drawing>
      </w:r>
    </w:p>
    <w:p w14:paraId="54B98EEF" w14:textId="77777777" w:rsidR="00CC322A" w:rsidRPr="0081577A" w:rsidRDefault="00CC322A" w:rsidP="00CC322A">
      <w:pPr>
        <w:jc w:val="both"/>
        <w:rPr>
          <w:rFonts w:ascii="Helvetica" w:hAnsi="Helvetica"/>
          <w:color w:val="000000"/>
          <w:lang w:val="en-GB"/>
        </w:rPr>
      </w:pPr>
    </w:p>
    <w:p w14:paraId="6DAD520B" w14:textId="66CC786B" w:rsidR="00CC322A" w:rsidRPr="00FE622A" w:rsidRDefault="00CC322A" w:rsidP="00CC322A">
      <w:pPr>
        <w:jc w:val="both"/>
        <w:rPr>
          <w:rFonts w:ascii="Helvetica" w:hAnsi="Helvetica"/>
          <w:color w:val="000000"/>
          <w:lang w:val="en-GB"/>
        </w:rPr>
      </w:pPr>
      <w:r w:rsidRPr="00FE622A">
        <w:rPr>
          <w:rFonts w:ascii="Helvetica" w:hAnsi="Helvetica"/>
          <w:b/>
          <w:bCs/>
          <w:color w:val="000000"/>
          <w:lang w:val="en-GB"/>
        </w:rPr>
        <w:t>Figure 2:</w:t>
      </w:r>
      <w:r w:rsidRPr="00FE622A">
        <w:rPr>
          <w:rFonts w:ascii="Helvetica" w:hAnsi="Helvetica"/>
          <w:color w:val="000000"/>
          <w:lang w:val="en-GB"/>
        </w:rPr>
        <w:t xml:space="preserve"> DAG illustrates the impact a confounder (trait </w:t>
      </w:r>
      <m:oMath>
        <m:r>
          <m:rPr>
            <m:sty m:val="p"/>
          </m:rPr>
          <w:rPr>
            <w:rFonts w:ascii="Cambria Math" w:hAnsi="Cambria Math"/>
            <w:color w:val="000000"/>
            <w:lang w:val="en-GB"/>
          </w:rPr>
          <m:t>Z</m:t>
        </m:r>
      </m:oMath>
      <w:r w:rsidRPr="00FE622A">
        <w:rPr>
          <w:rFonts w:ascii="Helvetica" w:hAnsi="Helvetica"/>
          <w:color w:val="000000"/>
          <w:lang w:val="en-GB"/>
        </w:rPr>
        <w:t xml:space="preserve">) could have on the phenotypic correlation between partners for a given trait </w:t>
      </w:r>
      <m:oMath>
        <m:r>
          <m:rPr>
            <m:sty m:val="p"/>
          </m:rPr>
          <w:rPr>
            <w:rFonts w:ascii="Cambria Math" w:hAnsi="Cambria Math"/>
            <w:color w:val="000000"/>
            <w:lang w:val="en-GB"/>
          </w:rPr>
          <m:t>X</m:t>
        </m:r>
      </m:oMath>
      <w:r w:rsidRPr="00FE622A">
        <w:rPr>
          <w:rFonts w:ascii="Helvetica" w:hAnsi="Helvetica"/>
          <w:color w:val="000000"/>
          <w:lang w:val="en-GB"/>
        </w:rPr>
        <w:t xml:space="preserve"> (</w:t>
      </w:r>
      <m:oMath>
        <m:sSub>
          <m:sSubPr>
            <m:ctrlPr>
              <w:rPr>
                <w:rFonts w:ascii="Cambria Math" w:hAnsi="Cambria Math"/>
                <w:color w:val="000000"/>
                <w:lang w:val="en-GB"/>
              </w:rPr>
            </m:ctrlPr>
          </m:sSubPr>
          <m:e>
            <m:r>
              <m:rPr>
                <m:sty m:val="p"/>
              </m:rPr>
              <w:rPr>
                <w:rFonts w:ascii="Cambria Math" w:hAnsi="Cambria Math"/>
                <w:color w:val="000000"/>
                <w:lang w:val="en-GB"/>
              </w:rPr>
              <m:t>r</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oMath>
      <w:r w:rsidRPr="00FE622A">
        <w:rPr>
          <w:rFonts w:ascii="Helvetica" w:hAnsi="Helvetica"/>
          <w:color w:val="000000"/>
          <w:lang w:val="en-GB"/>
        </w:rPr>
        <w:t xml:space="preserve">). Correlation due to confounding can be calculated as  </w:t>
      </w:r>
      <m:oMath>
        <m:sSup>
          <m:sSupPr>
            <m:ctrlPr>
              <w:rPr>
                <w:rFonts w:ascii="Cambria Math" w:hAnsi="Cambria Math"/>
                <w:color w:val="000000"/>
                <w:lang w:val="en-GB"/>
              </w:rPr>
            </m:ctrlPr>
          </m:sSupPr>
          <m:e>
            <m:sSub>
              <m:sSubPr>
                <m:ctrlPr>
                  <w:rPr>
                    <w:rFonts w:ascii="Cambria Math" w:hAnsi="Cambria Math"/>
                    <w:color w:val="000000"/>
                    <w:lang w:val="en-GB"/>
                  </w:rPr>
                </m:ctrlPr>
              </m:sSubPr>
              <m:e>
                <m:r>
                  <m:rPr>
                    <m:sty m:val="p"/>
                  </m:rPr>
                  <w:rPr>
                    <w:rFonts w:ascii="Cambria Math" w:hAnsi="Cambria Math"/>
                    <w:color w:val="000000"/>
                    <w:lang w:val="en-GB"/>
                  </w:rPr>
                  <m:t>C =α</m:t>
                </m:r>
              </m:e>
              <m:sub>
                <m:r>
                  <m:rPr>
                    <m:sty m:val="p"/>
                  </m:rPr>
                  <w:rPr>
                    <w:rFonts w:ascii="Cambria Math" w:hAnsi="Cambria Math"/>
                    <w:color w:val="000000"/>
                    <w:lang w:val="en-GB"/>
                  </w:rPr>
                  <m:t>z→x</m:t>
                </m:r>
              </m:sub>
            </m:sSub>
          </m:e>
          <m:sup>
            <m:r>
              <m:rPr>
                <m:sty m:val="p"/>
              </m:rPr>
              <w:rPr>
                <w:rFonts w:ascii="Cambria Math" w:hAnsi="Cambria Math"/>
                <w:color w:val="000000"/>
                <w:lang w:val="en-GB"/>
              </w:rPr>
              <m:t>2</m:t>
            </m:r>
          </m:sup>
        </m:sSup>
        <m:sSub>
          <m:sSubPr>
            <m:ctrlPr>
              <w:rPr>
                <w:rFonts w:ascii="Cambria Math" w:hAnsi="Cambria Math"/>
                <w:color w:val="000000"/>
                <w:lang w:val="en-GB"/>
              </w:rPr>
            </m:ctrlPr>
          </m:sSubPr>
          <m:e>
            <m:r>
              <m:rPr>
                <m:sty m:val="p"/>
              </m:rPr>
              <w:rPr>
                <w:rFonts w:ascii="Cambria Math" w:hAnsi="Cambria Math"/>
                <w:color w:val="000000"/>
                <w:lang w:val="en-GB"/>
              </w:rPr>
              <m:t>×α</m:t>
            </m:r>
          </m:e>
          <m:sub>
            <m:r>
              <m:rPr>
                <m:sty m:val="p"/>
              </m:rPr>
              <w:rPr>
                <w:rFonts w:ascii="Cambria Math" w:hAnsi="Cambria Math"/>
                <w:color w:val="000000"/>
                <w:lang w:val="en-GB"/>
              </w:rPr>
              <m:t>z</m:t>
            </m:r>
          </m:sub>
        </m:sSub>
      </m:oMath>
      <w:r w:rsidRPr="00FE622A">
        <w:rPr>
          <w:rFonts w:ascii="Helvetica" w:hAnsi="Helvetica"/>
          <w:color w:val="000000"/>
          <w:lang w:val="en-GB"/>
        </w:rPr>
        <w:t>.</w:t>
      </w:r>
    </w:p>
    <w:p w14:paraId="3AFC487E" w14:textId="3068FD99" w:rsidR="00E9607F" w:rsidRPr="0081577A" w:rsidRDefault="00536F98" w:rsidP="00536F98">
      <w:pPr>
        <w:jc w:val="both"/>
        <w:rPr>
          <w:rFonts w:ascii="Helvetica" w:hAnsi="Helvetica"/>
          <w:color w:val="000000"/>
          <w:lang w:val="en-GB"/>
        </w:rPr>
      </w:pPr>
      <w:r w:rsidRPr="0081577A">
        <w:rPr>
          <w:rFonts w:ascii="Helvetica" w:hAnsi="Helvetica"/>
          <w:color w:val="000000"/>
          <w:lang w:val="en-GB"/>
        </w:rPr>
        <w:t xml:space="preserve"> </w:t>
      </w:r>
    </w:p>
    <w:p w14:paraId="43A919B9" w14:textId="77777777" w:rsidR="00E9607F" w:rsidRPr="0081577A" w:rsidRDefault="00E9607F" w:rsidP="00E9607F">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Assessing the role of confounders on trait correlation in couples</w:t>
      </w:r>
    </w:p>
    <w:p w14:paraId="494CADBE" w14:textId="0FBDCC8E" w:rsidR="00E9607F" w:rsidRPr="0081577A" w:rsidRDefault="00E9607F" w:rsidP="00E9607F">
      <w:pPr>
        <w:spacing w:before="120"/>
        <w:jc w:val="both"/>
        <w:rPr>
          <w:rFonts w:ascii="Helvetica" w:hAnsi="Helvetica"/>
          <w:color w:val="000000"/>
          <w:lang w:val="en-GB"/>
        </w:rPr>
      </w:pPr>
      <w:r w:rsidRPr="0081577A">
        <w:rPr>
          <w:rFonts w:ascii="Helvetica" w:hAnsi="Helvetica"/>
          <w:color w:val="000000"/>
          <w:lang w:val="en-GB"/>
        </w:rPr>
        <w:t>We sought to explore the impact of potential confounders on mate-choice by calculating the trait correlations between partners that are due to confounding.</w:t>
      </w:r>
      <w:r w:rsidR="0081577A">
        <w:rPr>
          <w:rFonts w:ascii="Helvetica" w:hAnsi="Helvetica"/>
          <w:color w:val="000000"/>
          <w:lang w:val="en-GB"/>
        </w:rPr>
        <w:t xml:space="preserve"> W</w:t>
      </w:r>
      <w:r w:rsidR="0081577A" w:rsidRPr="0081577A">
        <w:rPr>
          <w:rFonts w:ascii="Helvetica" w:hAnsi="Helvetica"/>
          <w:color w:val="000000"/>
          <w:lang w:val="en-GB"/>
        </w:rPr>
        <w:t>e considered the impact</w:t>
      </w:r>
      <w:r w:rsidR="0081577A">
        <w:rPr>
          <w:rFonts w:ascii="Helvetica" w:hAnsi="Helvetica"/>
          <w:color w:val="000000"/>
          <w:lang w:val="en-GB"/>
        </w:rPr>
        <w:t xml:space="preserve"> of</w:t>
      </w:r>
      <w:r w:rsidR="0081577A" w:rsidRPr="0081577A">
        <w:rPr>
          <w:rFonts w:ascii="Helvetica" w:hAnsi="Helvetica"/>
          <w:color w:val="000000"/>
          <w:lang w:val="en-GB"/>
        </w:rPr>
        <w:t xml:space="preserve"> </w:t>
      </w:r>
      <w:r w:rsidR="009C23E2">
        <w:rPr>
          <w:rFonts w:ascii="Helvetica" w:hAnsi="Helvetica"/>
          <w:color w:val="000000"/>
          <w:lang w:val="en-GB"/>
        </w:rPr>
        <w:t xml:space="preserve">the following confounders </w:t>
      </w:r>
      <w:r w:rsidR="009C23E2" w:rsidRPr="0081577A">
        <w:rPr>
          <w:rFonts w:ascii="Helvetica" w:hAnsi="Helvetica"/>
          <w:color w:val="000000"/>
          <w:lang w:val="en-GB"/>
        </w:rPr>
        <w:t>(</w:t>
      </w:r>
      <m:oMath>
        <m:r>
          <w:rPr>
            <w:rFonts w:ascii="Cambria Math" w:hAnsi="Cambria Math"/>
            <w:color w:val="000000"/>
            <w:lang w:val="en-GB"/>
          </w:rPr>
          <m:t>Z</m:t>
        </m:r>
      </m:oMath>
      <w:r w:rsidR="009C23E2">
        <w:rPr>
          <w:rFonts w:ascii="Helvetica" w:hAnsi="Helvetica"/>
          <w:color w:val="000000"/>
          <w:lang w:val="en-GB"/>
        </w:rPr>
        <w:t>)</w:t>
      </w:r>
      <w:r w:rsidR="009C23E2" w:rsidRPr="0081577A">
        <w:rPr>
          <w:rFonts w:ascii="Helvetica" w:hAnsi="Helvetica"/>
          <w:color w:val="000000"/>
          <w:lang w:val="en-GB"/>
        </w:rPr>
        <w:t xml:space="preserve"> </w:t>
      </w:r>
      <w:r w:rsidR="009C23E2">
        <w:rPr>
          <w:rFonts w:ascii="Helvetica" w:hAnsi="Helvetica"/>
          <w:color w:val="000000"/>
          <w:lang w:val="en-GB"/>
        </w:rPr>
        <w:t xml:space="preserve">on the trait correlations of the remaining traits 117 traits in the pipeline: </w:t>
      </w:r>
      <w:r w:rsidR="0081577A" w:rsidRPr="0081577A">
        <w:rPr>
          <w:rFonts w:ascii="Helvetica" w:hAnsi="Helvetica"/>
          <w:color w:val="000000"/>
          <w:lang w:val="en-GB"/>
        </w:rPr>
        <w:t>average household income,</w:t>
      </w:r>
      <w:r w:rsidR="0081577A" w:rsidRPr="0081577A">
        <w:rPr>
          <w:rFonts w:ascii="Helvetica" w:hAnsi="Helvetica"/>
          <w:color w:val="000000"/>
          <w:shd w:val="clear" w:color="auto" w:fill="FFFFFF"/>
          <w:lang w:val="en-GB"/>
        </w:rPr>
        <w:t xml:space="preserve"> age completed full-time education, </w:t>
      </w:r>
      <w:r w:rsidR="0081577A" w:rsidRPr="0081577A">
        <w:rPr>
          <w:rFonts w:ascii="Helvetica" w:hAnsi="Helvetica"/>
          <w:color w:val="000000"/>
          <w:lang w:val="en-GB"/>
        </w:rPr>
        <w:t>sports club or gym user</w:t>
      </w:r>
      <w:r w:rsidR="00D06EEB">
        <w:rPr>
          <w:rFonts w:ascii="Helvetica" w:hAnsi="Helvetica"/>
          <w:color w:val="000000"/>
          <w:lang w:val="en-GB"/>
        </w:rPr>
        <w:t xml:space="preserve">, and North and East </w:t>
      </w:r>
      <w:proofErr w:type="gramStart"/>
      <w:r w:rsidR="00D06EEB">
        <w:rPr>
          <w:rFonts w:ascii="Helvetica" w:hAnsi="Helvetica"/>
          <w:color w:val="000000"/>
          <w:lang w:val="en-GB"/>
        </w:rPr>
        <w:t>birth place</w:t>
      </w:r>
      <w:proofErr w:type="gramEnd"/>
      <w:r w:rsidR="00D06EEB">
        <w:rPr>
          <w:rFonts w:ascii="Helvetica" w:hAnsi="Helvetica"/>
          <w:color w:val="000000"/>
          <w:lang w:val="en-GB"/>
        </w:rPr>
        <w:t xml:space="preserve"> coordinates</w:t>
      </w:r>
      <w:r w:rsidR="0081577A" w:rsidRPr="0081577A">
        <w:rPr>
          <w:rFonts w:ascii="Helvetica" w:hAnsi="Helvetica"/>
          <w:color w:val="000000"/>
          <w:lang w:val="en-GB"/>
        </w:rPr>
        <w:t xml:space="preserve"> </w:t>
      </w:r>
      <w:r w:rsidR="0081577A" w:rsidRPr="0081577A">
        <w:rPr>
          <w:rFonts w:ascii="Helvetica" w:hAnsi="Helvetica"/>
          <w:color w:val="000000"/>
          <w:shd w:val="clear" w:color="auto" w:fill="FFFFFF"/>
          <w:lang w:val="en-GB"/>
        </w:rPr>
        <w:t xml:space="preserve">(data fields 738, 845, 6160, </w:t>
      </w:r>
      <w:r w:rsidR="00D06EEB">
        <w:rPr>
          <w:rFonts w:ascii="Helvetica" w:hAnsi="Helvetica"/>
          <w:color w:val="000000"/>
          <w:shd w:val="clear" w:color="auto" w:fill="FFFFFF"/>
          <w:lang w:val="en-GB"/>
        </w:rPr>
        <w:t xml:space="preserve">129, and 130 </w:t>
      </w:r>
      <w:r w:rsidR="0081577A" w:rsidRPr="0081577A">
        <w:rPr>
          <w:rFonts w:ascii="Helvetica" w:hAnsi="Helvetica"/>
          <w:color w:val="000000"/>
          <w:shd w:val="clear" w:color="auto" w:fill="FFFFFF"/>
          <w:lang w:val="en-GB"/>
        </w:rPr>
        <w:t>respectively)</w:t>
      </w:r>
      <w:r w:rsidR="0081577A">
        <w:rPr>
          <w:rFonts w:ascii="Helvetica" w:hAnsi="Helvetica"/>
          <w:color w:val="000000"/>
          <w:shd w:val="clear" w:color="auto" w:fill="FFFFFF"/>
          <w:lang w:val="en-GB"/>
        </w:rPr>
        <w:t>.</w:t>
      </w:r>
      <w:r w:rsidR="0081577A" w:rsidRPr="0081577A">
        <w:rPr>
          <w:rFonts w:ascii="Helvetica" w:hAnsi="Helvetica"/>
          <w:color w:val="000000"/>
          <w:lang w:val="en-GB"/>
        </w:rPr>
        <w:t xml:space="preserve"> </w:t>
      </w:r>
      <w:r w:rsidR="00B52ACE">
        <w:rPr>
          <w:rFonts w:ascii="Helvetica" w:hAnsi="Helvetica"/>
          <w:color w:val="000000"/>
          <w:lang w:val="en-GB"/>
        </w:rPr>
        <w:t>Using the single-trait causal effects in couples and the same-person MR-estimates, c</w:t>
      </w:r>
      <w:r w:rsidR="0081577A">
        <w:rPr>
          <w:rFonts w:ascii="Helvetica" w:hAnsi="Helvetica"/>
          <w:color w:val="000000"/>
          <w:lang w:val="en-GB"/>
        </w:rPr>
        <w:t xml:space="preserve">orrelation due to founding was </w:t>
      </w:r>
      <w:r w:rsidR="009C23E2">
        <w:rPr>
          <w:rFonts w:ascii="Helvetica" w:hAnsi="Helvetica"/>
          <w:color w:val="000000"/>
          <w:lang w:val="en-GB"/>
        </w:rPr>
        <w:t xml:space="preserve">calculated for each </w:t>
      </w:r>
      <w:r w:rsidR="00B52ACE">
        <w:rPr>
          <w:rFonts w:ascii="Helvetica" w:hAnsi="Helvetica"/>
          <w:color w:val="000000"/>
          <w:lang w:val="en-GB"/>
        </w:rPr>
        <w:t xml:space="preserve">pair </w:t>
      </w:r>
      <w:r w:rsidR="00B52ACE" w:rsidRPr="0081577A">
        <w:rPr>
          <w:rFonts w:ascii="Helvetica" w:hAnsi="Helvetica"/>
          <w:color w:val="000000"/>
          <w:lang w:val="en-GB"/>
        </w:rPr>
        <w:t>(</w:t>
      </w:r>
      <m:oMath>
        <m:r>
          <w:rPr>
            <w:rFonts w:ascii="Cambria Math" w:hAnsi="Cambria Math"/>
            <w:color w:val="000000"/>
            <w:lang w:val="en-GB"/>
          </w:rPr>
          <m:t>Z,X)</m:t>
        </m:r>
      </m:oMath>
      <w:r w:rsidR="00B52ACE" w:rsidRPr="0081577A">
        <w:rPr>
          <w:rFonts w:ascii="Helvetica" w:hAnsi="Helvetica"/>
          <w:color w:val="000000"/>
          <w:lang w:val="en-GB"/>
        </w:rPr>
        <w:t xml:space="preserve"> </w:t>
      </w:r>
      <w:r w:rsidR="00B52ACE">
        <w:rPr>
          <w:rFonts w:ascii="Helvetica" w:hAnsi="Helvetica"/>
          <w:color w:val="000000"/>
          <w:lang w:val="en-GB"/>
        </w:rPr>
        <w:t xml:space="preserve">as </w:t>
      </w:r>
      <m:oMath>
        <m:sSup>
          <m:sSupPr>
            <m:ctrlPr>
              <w:rPr>
                <w:rFonts w:ascii="Cambria Math" w:hAnsi="Cambria Math"/>
                <w:i/>
                <w:color w:val="000000"/>
                <w:lang w:val="en-GB"/>
              </w:rPr>
            </m:ctrlPr>
          </m:sSupPr>
          <m:e>
            <m:sSub>
              <m:sSubPr>
                <m:ctrlPr>
                  <w:rPr>
                    <w:rFonts w:ascii="Cambria Math" w:hAnsi="Cambria Math"/>
                    <w:i/>
                    <w:color w:val="000000"/>
                    <w:lang w:val="en-GB"/>
                  </w:rPr>
                </m:ctrlPr>
              </m:sSubPr>
              <m:e>
                <m:r>
                  <m:rPr>
                    <m:sty m:val="p"/>
                  </m:rPr>
                  <w:rPr>
                    <w:rFonts w:ascii="Cambria Math" w:hAnsi="Cambria Math"/>
                    <w:color w:val="000000"/>
                    <w:lang w:val="en-GB"/>
                  </w:rPr>
                  <m:t>C =α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e>
          <m:sup>
            <m:r>
              <w:rPr>
                <w:rFonts w:ascii="Cambria Math" w:hAnsi="Cambria Math"/>
                <w:color w:val="000000"/>
                <w:lang w:val="en-GB"/>
              </w:rPr>
              <m:t>2</m:t>
            </m:r>
          </m:sup>
        </m:sSup>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0081577A" w:rsidRPr="0081577A">
        <w:rPr>
          <w:rFonts w:ascii="Helvetica" w:hAnsi="Helvetica"/>
          <w:color w:val="000000"/>
          <w:lang w:val="en-GB"/>
        </w:rPr>
        <w:t xml:space="preserve"> (Figure 2).</w:t>
      </w:r>
      <w:r w:rsidR="00B52ACE">
        <w:rPr>
          <w:rFonts w:ascii="Helvetica" w:hAnsi="Helvetica"/>
          <w:color w:val="000000"/>
          <w:lang w:val="en-GB"/>
        </w:rPr>
        <w:t xml:space="preserve"> </w:t>
      </w:r>
      <w:r w:rsidR="00B52ACE" w:rsidRPr="0081577A">
        <w:rPr>
          <w:rFonts w:ascii="Helvetica" w:hAnsi="Helvetica"/>
          <w:color w:val="000000"/>
          <w:lang w:val="en-GB"/>
        </w:rPr>
        <w:t xml:space="preserve">These confounding estimates were finally contrasted to the actual couple correlation values to explore the extent </w:t>
      </w:r>
      <w:r w:rsidR="001D0B45">
        <w:rPr>
          <w:rFonts w:ascii="Helvetica" w:hAnsi="Helvetica"/>
          <w:color w:val="000000"/>
          <w:lang w:val="en-GB"/>
        </w:rPr>
        <w:t xml:space="preserve">that each </w:t>
      </w:r>
      <m:oMath>
        <m:r>
          <w:rPr>
            <w:rFonts w:ascii="Cambria Math" w:hAnsi="Cambria Math"/>
            <w:color w:val="000000"/>
            <w:lang w:val="en-GB"/>
          </w:rPr>
          <m:t>Z</m:t>
        </m:r>
      </m:oMath>
      <w:r w:rsidR="00B52ACE" w:rsidRPr="0081577A">
        <w:rPr>
          <w:rFonts w:ascii="Helvetica" w:hAnsi="Helvetica"/>
          <w:color w:val="000000"/>
          <w:lang w:val="en-GB"/>
        </w:rPr>
        <w:t xml:space="preserve"> may confound c</w:t>
      </w:r>
      <w:proofErr w:type="spellStart"/>
      <w:r w:rsidR="00B52ACE" w:rsidRPr="0081577A">
        <w:rPr>
          <w:rFonts w:ascii="Helvetica" w:hAnsi="Helvetica"/>
          <w:color w:val="000000"/>
          <w:lang w:val="en-GB"/>
        </w:rPr>
        <w:t>ouple</w:t>
      </w:r>
      <w:proofErr w:type="spellEnd"/>
      <w:r w:rsidR="00B52ACE" w:rsidRPr="0081577A">
        <w:rPr>
          <w:rFonts w:ascii="Helvetica" w:hAnsi="Helvetica"/>
          <w:color w:val="000000"/>
          <w:lang w:val="en-GB"/>
        </w:rPr>
        <w:t xml:space="preserve"> correlations</w:t>
      </w:r>
      <w:r w:rsidR="001D0B45">
        <w:rPr>
          <w:rFonts w:ascii="Helvetica" w:hAnsi="Helvetica"/>
          <w:color w:val="000000"/>
          <w:lang w:val="en-GB"/>
        </w:rPr>
        <w:t xml:space="preserve"> by examining the ratio between the two estimates </w:t>
      </w:r>
      <w:r w:rsidR="001D0B45" w:rsidRPr="0081577A">
        <w:rPr>
          <w:rFonts w:ascii="Helvetica" w:hAnsi="Helvetica"/>
          <w:color w:val="000000"/>
          <w:lang w:val="en-GB"/>
        </w:rPr>
        <w:t>(</w:t>
      </w:r>
      <w:proofErr w:type="spellStart"/>
      <w:r w:rsidR="001D0B45">
        <w:rPr>
          <w:rFonts w:ascii="Helvetica" w:hAnsi="Helvetica"/>
          <w:color w:val="000000"/>
          <w:lang w:val="en-GB"/>
        </w:rPr>
        <w:t>i.e</w:t>
      </w:r>
      <w:proofErr w:type="spellEnd"/>
      <w:r w:rsidR="001D0B45">
        <w:rPr>
          <w:rFonts w:ascii="Helvetica" w:hAnsi="Helvetica"/>
          <w:color w:val="000000"/>
          <w:lang w:val="en-GB"/>
        </w:rPr>
        <w:t xml:space="preserve"> </w:t>
      </w:r>
      <m:oMath>
        <m:r>
          <w:rPr>
            <w:rFonts w:ascii="Cambria Math" w:hAnsi="Cambria Math"/>
            <w:color w:val="000000"/>
            <w:lang w:val="en-GB"/>
          </w:rPr>
          <w:lastRenderedPageBreak/>
          <m:t>C/</m:t>
        </m:r>
        <m:r>
          <w:rPr>
            <w:rFonts w:ascii="Cambria Math" w:hAnsi="Cambria Math"/>
            <w:color w:val="000000"/>
            <w:lang w:val="en-GB"/>
          </w:rPr>
          <m:t>cor(</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1D0B45" w:rsidRPr="0081577A">
        <w:rPr>
          <w:rFonts w:ascii="Helvetica" w:hAnsi="Helvetica"/>
          <w:i/>
          <w:iCs/>
          <w:color w:val="000000"/>
          <w:lang w:val="en-GB"/>
        </w:rPr>
        <w:t>)</w:t>
      </w:r>
      <w:r w:rsidR="001D0B45" w:rsidRPr="0081577A">
        <w:rPr>
          <w:rFonts w:ascii="Helvetica" w:hAnsi="Helvetica"/>
          <w:color w:val="000000"/>
          <w:lang w:val="en-GB"/>
        </w:rPr>
        <w:t>)</w:t>
      </w:r>
      <w:r w:rsidR="001D0B45">
        <w:rPr>
          <w:rFonts w:ascii="Helvetica" w:hAnsi="Helvetica"/>
          <w:color w:val="000000"/>
          <w:lang w:val="en-GB"/>
        </w:rPr>
        <w:t xml:space="preserve">. </w:t>
      </w:r>
      <w:commentRangeStart w:id="4"/>
      <w:proofErr w:type="gramStart"/>
      <w:r w:rsidR="00D06EEB">
        <w:rPr>
          <w:rFonts w:ascii="Helvetica" w:hAnsi="Helvetica"/>
          <w:color w:val="000000"/>
          <w:lang w:val="en-GB"/>
        </w:rPr>
        <w:t>Birth place</w:t>
      </w:r>
      <w:proofErr w:type="gramEnd"/>
      <w:r w:rsidR="00D06EEB">
        <w:rPr>
          <w:rFonts w:ascii="Helvetica" w:hAnsi="Helvetica"/>
          <w:color w:val="000000"/>
          <w:lang w:val="en-GB"/>
        </w:rPr>
        <w:t xml:space="preserve"> coordinates were considered together</w:t>
      </w:r>
      <w:r w:rsidR="007324C2">
        <w:rPr>
          <w:rFonts w:ascii="Helvetica" w:hAnsi="Helvetica"/>
          <w:color w:val="000000"/>
          <w:lang w:val="en-GB"/>
        </w:rPr>
        <w:t>,</w:t>
      </w:r>
      <w:r w:rsidR="00D06EEB">
        <w:rPr>
          <w:rFonts w:ascii="Helvetica" w:hAnsi="Helvetica"/>
          <w:color w:val="000000"/>
          <w:lang w:val="en-GB"/>
        </w:rPr>
        <w:t xml:space="preserve"> and </w:t>
      </w:r>
      <w:r w:rsidR="007324C2">
        <w:rPr>
          <w:rFonts w:ascii="Helvetica" w:hAnsi="Helvetica"/>
          <w:color w:val="000000"/>
          <w:lang w:val="en-GB"/>
        </w:rPr>
        <w:t>the</w:t>
      </w:r>
      <w:r w:rsidRPr="0081577A">
        <w:rPr>
          <w:rFonts w:ascii="Helvetica" w:hAnsi="Helvetica"/>
          <w:color w:val="000000"/>
          <w:lang w:val="en-GB"/>
        </w:rPr>
        <w:t xml:space="preserve"> correlation due to confounding </w:t>
      </w:r>
      <w:r w:rsidR="007324C2">
        <w:rPr>
          <w:rFonts w:ascii="Helvetica" w:hAnsi="Helvetica"/>
          <w:color w:val="000000"/>
          <w:lang w:val="en-GB"/>
        </w:rPr>
        <w:t xml:space="preserve">was summed </w:t>
      </w:r>
      <w:r w:rsidRPr="0081577A">
        <w:rPr>
          <w:rFonts w:ascii="Helvetica" w:hAnsi="Helvetica"/>
          <w:color w:val="000000"/>
          <w:lang w:val="en-GB"/>
        </w:rPr>
        <w:t xml:space="preserve">across </w:t>
      </w:r>
      <w:r w:rsidR="00D06EEB">
        <w:rPr>
          <w:rFonts w:ascii="Helvetica" w:hAnsi="Helvetica"/>
          <w:color w:val="000000"/>
          <w:lang w:val="en-GB"/>
        </w:rPr>
        <w:t>the two sets of coordinates,</w:t>
      </w:r>
      <w:r w:rsidRPr="0081577A">
        <w:rPr>
          <w:rFonts w:ascii="Helvetica" w:hAnsi="Helvetica"/>
          <w:color w:val="000000"/>
          <w:lang w:val="en-GB"/>
        </w:rPr>
        <w:t xml:space="preserve"> as they are orthogonal by definition.</w:t>
      </w:r>
    </w:p>
    <w:p w14:paraId="48B0C400" w14:textId="47EA6EBC" w:rsidR="00536F98" w:rsidRPr="0081577A" w:rsidRDefault="00E9607F" w:rsidP="002B237D">
      <w:pPr>
        <w:jc w:val="both"/>
        <w:rPr>
          <w:rFonts w:ascii="Helvetica" w:hAnsi="Helvetica"/>
          <w:lang w:val="en-GB"/>
        </w:rPr>
      </w:pPr>
      <w:r w:rsidRPr="0081577A">
        <w:rPr>
          <w:rFonts w:ascii="Helvetica" w:hAnsi="Helvetica"/>
          <w:color w:val="000000"/>
          <w:lang w:val="en-GB"/>
        </w:rPr>
        <w:t xml:space="preserve"> </w:t>
      </w:r>
      <w:commentRangeEnd w:id="4"/>
      <w:r w:rsidR="00D06EEB">
        <w:rPr>
          <w:rStyle w:val="CommentReference"/>
          <w:rFonts w:asciiTheme="minorHAnsi" w:eastAsiaTheme="minorHAnsi" w:hAnsiTheme="minorHAnsi" w:cstheme="minorBidi"/>
        </w:rPr>
        <w:commentReference w:id="4"/>
      </w:r>
    </w:p>
    <w:p w14:paraId="0B7DA7F7" w14:textId="73E68C0D"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Investigating the effect of time and age on</w:t>
      </w:r>
      <w:r w:rsidR="009415B1" w:rsidRPr="0081577A">
        <w:rPr>
          <w:rFonts w:ascii="Helvetica" w:hAnsi="Helvetica" w:cs="Arial"/>
          <w:color w:val="2F5496"/>
          <w:sz w:val="26"/>
          <w:szCs w:val="26"/>
          <w:lang w:val="en-GB"/>
        </w:rPr>
        <w:t xml:space="preserve"> correlations and</w:t>
      </w:r>
      <w:r w:rsidRPr="0081577A">
        <w:rPr>
          <w:rFonts w:ascii="Helvetica" w:hAnsi="Helvetica" w:cs="Arial"/>
          <w:color w:val="2F5496"/>
          <w:sz w:val="26"/>
          <w:szCs w:val="26"/>
          <w:lang w:val="en-GB"/>
        </w:rPr>
        <w:t xml:space="preserve"> causal relationship</w:t>
      </w:r>
      <w:r w:rsidR="00E8052A">
        <w:rPr>
          <w:rFonts w:ascii="Helvetica" w:hAnsi="Helvetica" w:cs="Arial"/>
          <w:color w:val="2F5496"/>
          <w:sz w:val="26"/>
          <w:szCs w:val="26"/>
          <w:lang w:val="en-GB"/>
        </w:rPr>
        <w:t>s</w:t>
      </w:r>
      <w:r w:rsidRPr="0081577A">
        <w:rPr>
          <w:rFonts w:ascii="Helvetica" w:hAnsi="Helvetica" w:cs="Arial"/>
          <w:color w:val="2F5496"/>
          <w:sz w:val="26"/>
          <w:szCs w:val="26"/>
          <w:lang w:val="en-GB"/>
        </w:rPr>
        <w:t xml:space="preserve"> in couples</w:t>
      </w:r>
    </w:p>
    <w:p w14:paraId="6EA153F8" w14:textId="01529916" w:rsidR="004E1A6F" w:rsidRPr="0081577A" w:rsidRDefault="004E1A6F" w:rsidP="002B237D">
      <w:pPr>
        <w:jc w:val="both"/>
        <w:rPr>
          <w:rFonts w:ascii="Helvetica" w:hAnsi="Helvetica"/>
          <w:lang w:val="en-GB"/>
        </w:rPr>
      </w:pPr>
      <w:r w:rsidRPr="0081577A">
        <w:rPr>
          <w:rFonts w:ascii="Helvetica" w:hAnsi="Helvetica"/>
          <w:color w:val="000000"/>
          <w:lang w:val="en-GB"/>
        </w:rPr>
        <w:t>Trait similarity in couples can be driven by both mate choice and/or trait convergence over time spent together. To tease out the contribution of these different sources, we explored whether the cross-partner causal effects change as a function of the length of the relationship and age. The length of relationship for each couple was proxied by the minimum value in the two partners of “length of time at current address” (data field 699). To estimate the effect of age, we took the median age of couples. For each of the two derived variables for each couple (length of relationship and median age), we split the couples into five roughly equal sized bins (using the “</w:t>
      </w:r>
      <w:proofErr w:type="spellStart"/>
      <w:r w:rsidRPr="0081577A">
        <w:rPr>
          <w:rFonts w:ascii="Helvetica" w:hAnsi="Helvetica"/>
          <w:color w:val="000000"/>
          <w:lang w:val="en-GB"/>
        </w:rPr>
        <w:t>smart_cut</w:t>
      </w:r>
      <w:proofErr w:type="spellEnd"/>
      <w:r w:rsidRPr="0081577A">
        <w:rPr>
          <w:rFonts w:ascii="Helvetica" w:hAnsi="Helvetica"/>
          <w:color w:val="000000"/>
          <w:lang w:val="en-GB"/>
        </w:rPr>
        <w:t xml:space="preserve">” function from the </w:t>
      </w:r>
      <w:proofErr w:type="spellStart"/>
      <w:r w:rsidRPr="0081577A">
        <w:rPr>
          <w:rFonts w:ascii="Helvetica" w:hAnsi="Helvetica"/>
          <w:color w:val="000000"/>
          <w:lang w:val="en-GB"/>
        </w:rPr>
        <w:t>cutr</w:t>
      </w:r>
      <w:proofErr w:type="spellEnd"/>
      <w:r w:rsidRPr="0081577A">
        <w:rPr>
          <w:rFonts w:ascii="Helvetica" w:hAnsi="Helvetica"/>
          <w:color w:val="000000"/>
          <w:lang w:val="en-GB"/>
        </w:rPr>
        <w:t xml:space="preserve"> R package). </w:t>
      </w:r>
      <w:commentRangeStart w:id="5"/>
      <w:r w:rsidR="00064EC7">
        <w:rPr>
          <w:rFonts w:ascii="Helvetica" w:hAnsi="Helvetica"/>
          <w:color w:val="000000"/>
          <w:lang w:val="en-GB"/>
        </w:rPr>
        <w:t xml:space="preserve">We first estimated the phenotypic correlation </w:t>
      </w:r>
      <w:r w:rsidR="00E8052A">
        <w:rPr>
          <w:rFonts w:ascii="Helvetica" w:hAnsi="Helvetica"/>
          <w:color w:val="000000"/>
          <w:lang w:val="en-GB"/>
        </w:rPr>
        <w:t>of each trait, within couples</w:t>
      </w:r>
      <w:r w:rsidR="00064EC7">
        <w:rPr>
          <w:rFonts w:ascii="Helvetica" w:hAnsi="Helvetica"/>
          <w:color w:val="000000"/>
          <w:lang w:val="en-GB"/>
        </w:rPr>
        <w:t xml:space="preserve"> </w:t>
      </w:r>
      <w:r w:rsidR="00E8052A">
        <w:rPr>
          <w:rFonts w:ascii="Helvetica" w:hAnsi="Helvetica"/>
          <w:color w:val="000000"/>
          <w:lang w:val="en-GB"/>
        </w:rPr>
        <w:t>of each</w:t>
      </w:r>
      <w:r w:rsidR="00064EC7">
        <w:rPr>
          <w:rFonts w:ascii="Helvetica" w:hAnsi="Helvetica"/>
          <w:color w:val="000000"/>
          <w:lang w:val="en-GB"/>
        </w:rPr>
        <w:t xml:space="preserve"> bin. </w:t>
      </w:r>
      <w:commentRangeEnd w:id="5"/>
      <w:r w:rsidR="00E8052A">
        <w:rPr>
          <w:rStyle w:val="CommentReference"/>
          <w:rFonts w:asciiTheme="minorHAnsi" w:eastAsiaTheme="minorHAnsi" w:hAnsiTheme="minorHAnsi" w:cstheme="minorBidi"/>
        </w:rPr>
        <w:commentReference w:id="5"/>
      </w:r>
      <w:r w:rsidRPr="0081577A">
        <w:rPr>
          <w:rFonts w:ascii="Helvetica" w:hAnsi="Helvetica"/>
          <w:color w:val="000000"/>
          <w:lang w:val="en-GB"/>
        </w:rPr>
        <w:t>Next, for each single-trait MR described above, analyses were run in the full sample as well as in the differen</w:t>
      </w:r>
      <w:r w:rsidR="004D6575" w:rsidRPr="0081577A">
        <w:rPr>
          <w:rFonts w:ascii="Helvetica" w:hAnsi="Helvetica"/>
          <w:color w:val="000000"/>
          <w:lang w:val="en-GB"/>
        </w:rPr>
        <w:t xml:space="preserve">t </w:t>
      </w:r>
      <w:r w:rsidRPr="0081577A">
        <w:rPr>
          <w:rFonts w:ascii="Helvetica" w:hAnsi="Helvetica"/>
          <w:color w:val="000000"/>
          <w:lang w:val="en-GB"/>
        </w:rPr>
        <w:t>bins. Of the significant results identified in the sex-combined analysis above, we tested to see if there was any significant difference in MR</w:t>
      </w:r>
      <w:r w:rsidR="00064EC7">
        <w:rPr>
          <w:rFonts w:ascii="Helvetica" w:hAnsi="Helvetica"/>
          <w:color w:val="000000"/>
          <w:lang w:val="en-GB"/>
        </w:rPr>
        <w:t>-</w:t>
      </w:r>
      <w:r w:rsidRPr="0081577A">
        <w:rPr>
          <w:rFonts w:ascii="Helvetica" w:hAnsi="Helvetica"/>
          <w:color w:val="000000"/>
          <w:lang w:val="en-GB"/>
        </w:rPr>
        <w:t xml:space="preserve">estimates amongst the </w:t>
      </w:r>
      <w:commentRangeStart w:id="6"/>
      <w:commentRangeStart w:id="7"/>
      <w:r w:rsidRPr="0081577A">
        <w:rPr>
          <w:rFonts w:ascii="Helvetica" w:hAnsi="Helvetica"/>
          <w:color w:val="000000"/>
          <w:lang w:val="en-GB"/>
        </w:rPr>
        <w:t xml:space="preserve">bins. </w:t>
      </w:r>
      <w:commentRangeEnd w:id="6"/>
      <w:r w:rsidR="008E7496" w:rsidRPr="0081577A">
        <w:rPr>
          <w:rStyle w:val="CommentReference"/>
          <w:rFonts w:asciiTheme="minorHAnsi" w:eastAsiaTheme="minorHAnsi" w:hAnsiTheme="minorHAnsi" w:cstheme="minorBidi"/>
          <w:lang w:val="en-GB"/>
        </w:rPr>
        <w:commentReference w:id="6"/>
      </w:r>
      <w:commentRangeEnd w:id="7"/>
      <w:r w:rsidR="00E8052A">
        <w:rPr>
          <w:rStyle w:val="CommentReference"/>
          <w:rFonts w:asciiTheme="minorHAnsi" w:eastAsiaTheme="minorHAnsi" w:hAnsiTheme="minorHAnsi" w:cstheme="minorBidi"/>
        </w:rPr>
        <w:commentReference w:id="7"/>
      </w:r>
      <w:r w:rsidRPr="0081577A">
        <w:rPr>
          <w:rFonts w:ascii="Helvetica" w:hAnsi="Helvetica"/>
          <w:color w:val="000000"/>
          <w:lang w:val="en-GB"/>
        </w:rPr>
        <w:t xml:space="preserve">Binned MR-estimates were computed using SNP-outcome effect estimated in each bin separately, and the SNP-outcome effects used the same SNP-exposure effects from Neale. </w:t>
      </w:r>
      <w:r w:rsidR="004D6575" w:rsidRPr="0081577A">
        <w:rPr>
          <w:rFonts w:ascii="Helvetica" w:hAnsi="Helvetica"/>
          <w:color w:val="000000"/>
          <w:lang w:val="en-GB"/>
        </w:rPr>
        <w:t>Analyses were run in each sex separately and combined (meta-</w:t>
      </w:r>
      <w:r w:rsidR="00FE622A" w:rsidRPr="0081577A">
        <w:rPr>
          <w:rFonts w:ascii="Helvetica" w:hAnsi="Helvetica"/>
          <w:color w:val="000000"/>
          <w:lang w:val="en-GB"/>
        </w:rPr>
        <w:t>analysed</w:t>
      </w:r>
      <w:r w:rsidR="004D6575" w:rsidRPr="0081577A">
        <w:rPr>
          <w:rFonts w:ascii="Helvetica" w:hAnsi="Helvetica"/>
          <w:color w:val="000000"/>
          <w:lang w:val="en-GB"/>
        </w:rPr>
        <w:t xml:space="preserve"> at the SNP level). </w:t>
      </w:r>
      <w:r w:rsidRPr="0081577A">
        <w:rPr>
          <w:rFonts w:ascii="Helvetica" w:hAnsi="Helvetica"/>
          <w:color w:val="000000"/>
          <w:lang w:val="en-GB"/>
        </w:rPr>
        <w:t xml:space="preserve">As above, SNP effects were standardized prior to calculating MR estimates. To assess for the presence of a trend across bins, we tested the significance of the slope of a linear model of </w:t>
      </w:r>
      <w:commentRangeStart w:id="8"/>
      <w:r w:rsidRPr="0081577A">
        <w:rPr>
          <w:rFonts w:ascii="Helvetica" w:hAnsi="Helvetica"/>
          <w:color w:val="000000"/>
          <w:lang w:val="en-GB"/>
        </w:rPr>
        <w:t xml:space="preserve">bin-specific </w:t>
      </w:r>
      <w:r w:rsidR="00A841DA">
        <w:rPr>
          <w:rFonts w:ascii="Helvetica" w:hAnsi="Helvetica"/>
          <w:color w:val="000000"/>
          <w:lang w:val="en-GB"/>
        </w:rPr>
        <w:t xml:space="preserve">correlations </w:t>
      </w:r>
      <w:commentRangeEnd w:id="8"/>
      <w:r w:rsidR="00A17CCE">
        <w:rPr>
          <w:rStyle w:val="CommentReference"/>
          <w:rFonts w:asciiTheme="minorHAnsi" w:eastAsiaTheme="minorHAnsi" w:hAnsiTheme="minorHAnsi" w:cstheme="minorBidi"/>
        </w:rPr>
        <w:commentReference w:id="8"/>
      </w:r>
      <w:r w:rsidR="00A841DA">
        <w:rPr>
          <w:rFonts w:ascii="Helvetica" w:hAnsi="Helvetica"/>
          <w:color w:val="000000"/>
          <w:lang w:val="en-GB"/>
        </w:rPr>
        <w:t xml:space="preserve">and </w:t>
      </w:r>
      <w:r w:rsidRPr="0081577A">
        <w:rPr>
          <w:rFonts w:ascii="Helvetica" w:hAnsi="Helvetica"/>
          <w:color w:val="000000"/>
          <w:lang w:val="en-GB"/>
        </w:rPr>
        <w:t>MR</w:t>
      </w:r>
      <w:r w:rsidR="00A841DA">
        <w:rPr>
          <w:rFonts w:ascii="Helvetica" w:hAnsi="Helvetica"/>
          <w:color w:val="000000"/>
          <w:lang w:val="en-GB"/>
        </w:rPr>
        <w:t>-</w:t>
      </w:r>
      <w:r w:rsidRPr="0081577A">
        <w:rPr>
          <w:rFonts w:ascii="Helvetica" w:hAnsi="Helvetica"/>
          <w:color w:val="000000"/>
          <w:lang w:val="en-GB"/>
        </w:rPr>
        <w:t>estimate</w:t>
      </w:r>
      <w:r w:rsidR="00A17CCE">
        <w:rPr>
          <w:rFonts w:ascii="Helvetica" w:hAnsi="Helvetica"/>
          <w:color w:val="000000"/>
          <w:lang w:val="en-GB"/>
        </w:rPr>
        <w:t>s</w:t>
      </w:r>
      <w:r w:rsidRPr="0081577A">
        <w:rPr>
          <w:rFonts w:ascii="Helvetica" w:hAnsi="Helvetica"/>
          <w:color w:val="000000"/>
          <w:lang w:val="en-GB"/>
        </w:rPr>
        <w:t xml:space="preserve">, inversely weighted by the SE, versus </w:t>
      </w:r>
      <w:proofErr w:type="gramStart"/>
      <w:r w:rsidRPr="0081577A">
        <w:rPr>
          <w:rFonts w:ascii="Helvetica" w:hAnsi="Helvetica"/>
          <w:color w:val="000000"/>
          <w:lang w:val="en-GB"/>
        </w:rPr>
        <w:t>the  bin</w:t>
      </w:r>
      <w:proofErr w:type="gramEnd"/>
      <w:r w:rsidRPr="0081577A">
        <w:rPr>
          <w:rFonts w:ascii="Helvetica" w:hAnsi="Helvetica"/>
          <w:color w:val="000000"/>
          <w:lang w:val="en-GB"/>
        </w:rPr>
        <w:t xml:space="preserve"> </w:t>
      </w:r>
      <w:r w:rsidR="00FE622A" w:rsidRPr="0081577A">
        <w:rPr>
          <w:rFonts w:ascii="Helvetica" w:hAnsi="Helvetica"/>
          <w:color w:val="000000"/>
          <w:lang w:val="en-GB"/>
        </w:rPr>
        <w:t>centre</w:t>
      </w:r>
      <w:r w:rsidRPr="0081577A">
        <w:rPr>
          <w:rFonts w:ascii="Helvetica" w:hAnsi="Helvetica"/>
          <w:color w:val="000000"/>
          <w:lang w:val="en-GB"/>
        </w:rPr>
        <w:t xml:space="preserve"> (more precisely, the median  age or time</w:t>
      </w:r>
      <w:r w:rsidR="00E8052A">
        <w:rPr>
          <w:rFonts w:ascii="Helvetica" w:hAnsi="Helvetica"/>
          <w:color w:val="000000"/>
          <w:lang w:val="en-GB"/>
        </w:rPr>
        <w:t>-</w:t>
      </w:r>
      <w:r w:rsidRPr="0081577A">
        <w:rPr>
          <w:rFonts w:ascii="Helvetica" w:hAnsi="Helvetica"/>
          <w:color w:val="000000"/>
          <w:lang w:val="en-GB"/>
        </w:rPr>
        <w:t>spent</w:t>
      </w:r>
      <w:r w:rsidR="00E8052A">
        <w:rPr>
          <w:rFonts w:ascii="Helvetica" w:hAnsi="Helvetica"/>
          <w:color w:val="000000"/>
          <w:lang w:val="en-GB"/>
        </w:rPr>
        <w:t>-</w:t>
      </w:r>
      <w:r w:rsidRPr="0081577A">
        <w:rPr>
          <w:rFonts w:ascii="Helvetica" w:hAnsi="Helvetica"/>
          <w:color w:val="000000"/>
          <w:lang w:val="en-GB"/>
        </w:rPr>
        <w:t xml:space="preserve">together for the given bin). </w:t>
      </w:r>
      <w:r w:rsidRPr="0081577A">
        <w:rPr>
          <w:rFonts w:ascii="Helvetica" w:hAnsi="Helvetica"/>
          <w:color w:val="000000"/>
          <w:shd w:val="clear" w:color="auto" w:fill="FFFFFF"/>
          <w:lang w:val="en-GB"/>
        </w:rPr>
        <w:t>Multiple testing was, as described above, adapted based on the effective number of tests, restricted to traits which showed significant causal effects in the joint (both sexes combined), non-binned MR. </w:t>
      </w:r>
    </w:p>
    <w:p w14:paraId="2D57A064" w14:textId="77777777" w:rsidR="00E9607F" w:rsidRPr="0081577A" w:rsidRDefault="00E9607F" w:rsidP="002B237D">
      <w:pPr>
        <w:spacing w:before="40" w:after="120"/>
        <w:jc w:val="both"/>
        <w:outlineLvl w:val="1"/>
        <w:rPr>
          <w:rFonts w:ascii="Helvetica" w:hAnsi="Helvetica" w:cs="Arial"/>
          <w:color w:val="2F5496"/>
          <w:sz w:val="26"/>
          <w:szCs w:val="26"/>
          <w:lang w:val="en-GB"/>
        </w:rPr>
      </w:pPr>
    </w:p>
    <w:p w14:paraId="4E543243" w14:textId="3FC2C04A"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Estimation of two-trait causal effects in couples </w:t>
      </w:r>
    </w:p>
    <w:p w14:paraId="0F19081D" w14:textId="0E635BBB" w:rsidR="004E1A6F" w:rsidRPr="0081577A" w:rsidRDefault="004E1A6F" w:rsidP="002B237D">
      <w:pPr>
        <w:jc w:val="both"/>
        <w:rPr>
          <w:rFonts w:ascii="Helvetica" w:hAnsi="Helvetica"/>
          <w:color w:val="000000"/>
          <w:shd w:val="clear" w:color="auto" w:fill="FFFFFF"/>
          <w:lang w:val="en-GB"/>
        </w:rPr>
      </w:pPr>
      <w:r w:rsidRPr="0081577A">
        <w:rPr>
          <w:rFonts w:ascii="Helvetica" w:hAnsi="Helvetica"/>
          <w:color w:val="000000"/>
          <w:lang w:val="en-GB"/>
        </w:rPr>
        <w:t>Using the same process described above involving a single trait, we also sought to investigate causal effects within couples involving two traits</w:t>
      </w:r>
      <w:r w:rsidR="00A77344"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A77344" w:rsidRPr="0081577A">
        <w:rPr>
          <w:rFonts w:ascii="Helvetica" w:hAnsi="Helvetica"/>
          <w:color w:val="000000"/>
          <w:lang w:val="en-GB"/>
        </w:rPr>
        <w:t>)</w:t>
      </w:r>
      <w:r w:rsidRPr="0081577A">
        <w:rPr>
          <w:rFonts w:ascii="Helvetica" w:hAnsi="Helvetica"/>
          <w:color w:val="000000"/>
          <w:lang w:val="en-GB"/>
        </w:rPr>
        <w:t xml:space="preserve">. In other words, two different traits were used as exposure (in the index individual) and outcome </w:t>
      </w:r>
      <w:r w:rsidR="00A77344" w:rsidRPr="0081577A">
        <w:rPr>
          <w:rFonts w:ascii="Helvetica" w:hAnsi="Helvetica"/>
          <w:color w:val="000000"/>
          <w:lang w:val="en-GB"/>
        </w:rPr>
        <w:t>(</w:t>
      </w:r>
      <w:r w:rsidRPr="0081577A">
        <w:rPr>
          <w:rFonts w:ascii="Helvetica" w:hAnsi="Helvetica"/>
          <w:color w:val="000000"/>
          <w:lang w:val="en-GB"/>
        </w:rPr>
        <w:t>in the partner</w:t>
      </w:r>
      <w:r w:rsidR="00A77344" w:rsidRPr="0081577A">
        <w:rPr>
          <w:rFonts w:ascii="Helvetica" w:hAnsi="Helvetica"/>
          <w:color w:val="000000"/>
          <w:lang w:val="en-GB"/>
        </w:rPr>
        <w:t>)</w:t>
      </w:r>
      <w:r w:rsidRPr="0081577A">
        <w:rPr>
          <w:rFonts w:ascii="Helvetica" w:hAnsi="Helvetica"/>
          <w:color w:val="000000"/>
          <w:lang w:val="en-GB"/>
        </w:rPr>
        <w:t xml:space="preserve"> to determine the causal effects in couples involving different traits (for example, effect of education in index case on BMI in the partner). Here, the number of tests could be as high as the number of traits squared, but we only considered trait combinations with phenotypic correlation &lt; 0.8 (estimated in the entire UKBB</w:t>
      </w:r>
      <w:r w:rsidR="00D15B64" w:rsidRPr="0081577A">
        <w:rPr>
          <w:rFonts w:ascii="Helvetica" w:hAnsi="Helvetica"/>
          <w:color w:val="000000"/>
          <w:lang w:val="en-GB"/>
        </w:rPr>
        <w:t>, N = 337,138</w:t>
      </w:r>
      <w:r w:rsidRPr="0081577A">
        <w:rPr>
          <w:rFonts w:ascii="Helvetica" w:hAnsi="Helvetica"/>
          <w:color w:val="000000"/>
          <w:lang w:val="en-GB"/>
        </w:rPr>
        <w:t xml:space="preserve">), </w:t>
      </w:r>
      <w:proofErr w:type="gramStart"/>
      <w:r w:rsidRPr="0081577A">
        <w:rPr>
          <w:rFonts w:ascii="Helvetica" w:hAnsi="Helvetica"/>
          <w:color w:val="000000"/>
          <w:lang w:val="en-GB"/>
        </w:rPr>
        <w:t>in order to</w:t>
      </w:r>
      <w:proofErr w:type="gramEnd"/>
      <w:r w:rsidRPr="0081577A">
        <w:rPr>
          <w:rFonts w:ascii="Helvetica" w:hAnsi="Helvetica"/>
          <w:color w:val="000000"/>
          <w:lang w:val="en-GB"/>
        </w:rPr>
        <w:t xml:space="preserve"> avoid too closely related traits. </w:t>
      </w:r>
      <w:r w:rsidR="007B6149" w:rsidRPr="0081577A">
        <w:rPr>
          <w:rFonts w:ascii="Helvetica" w:hAnsi="Helvetica"/>
          <w:color w:val="000000"/>
          <w:shd w:val="clear" w:color="auto" w:fill="FFFFFF"/>
          <w:lang w:val="en-GB"/>
        </w:rPr>
        <w:t>The same set of SNPs were used as in the same-person MR (</w:t>
      </w:r>
      <w:proofErr w:type="gramStart"/>
      <w:r w:rsidR="007B6149" w:rsidRPr="0081577A">
        <w:rPr>
          <w:rFonts w:ascii="Helvetica" w:hAnsi="Helvetica"/>
          <w:color w:val="000000"/>
          <w:shd w:val="clear" w:color="auto" w:fill="FFFFFF"/>
          <w:lang w:val="en-GB"/>
        </w:rPr>
        <w:t>i.e.</w:t>
      </w:r>
      <w:proofErr w:type="gramEnd"/>
      <w:r w:rsidR="007B6149" w:rsidRPr="0081577A">
        <w:rPr>
          <w:rFonts w:ascii="Helvetica" w:hAnsi="Helvetica"/>
          <w:color w:val="000000"/>
          <w:shd w:val="clear" w:color="auto" w:fill="FFFFFF"/>
          <w:lang w:val="en-GB"/>
        </w:rPr>
        <w:t xml:space="preserve"> first filtered for the presence of reverse causality). </w:t>
      </w:r>
      <w:r w:rsidRPr="0081577A">
        <w:rPr>
          <w:rFonts w:ascii="Helvetica" w:hAnsi="Helvetica"/>
          <w:color w:val="000000"/>
          <w:lang w:val="en-GB"/>
        </w:rPr>
        <w:t>As in the single trait MR, SNP-exposure effects were obtained from the Neale summary statistics and SNP-outcome effects were estimated in the couple derived dataset. MR models were run in both sexes separately and jointly (meta-</w:t>
      </w:r>
      <w:r w:rsidR="00FE622A" w:rsidRPr="0081577A">
        <w:rPr>
          <w:rFonts w:ascii="Helvetica" w:hAnsi="Helvetica"/>
          <w:color w:val="000000"/>
          <w:lang w:val="en-GB"/>
        </w:rPr>
        <w:t>analysing</w:t>
      </w:r>
      <w:r w:rsidRPr="0081577A">
        <w:rPr>
          <w:rFonts w:ascii="Helvetica" w:hAnsi="Helvetica"/>
          <w:color w:val="000000"/>
          <w:lang w:val="en-GB"/>
        </w:rPr>
        <w:t xml:space="preserve"> the SNP effects before performing MR analyses).</w:t>
      </w:r>
      <w:r w:rsidR="005C5CE1" w:rsidRPr="0081577A">
        <w:rPr>
          <w:rFonts w:ascii="Helvetica" w:hAnsi="Helvetica"/>
          <w:color w:val="000000"/>
          <w:lang w:val="en-GB"/>
        </w:rPr>
        <w:t xml:space="preserve"> </w:t>
      </w:r>
      <w:r w:rsidR="005C5CE1" w:rsidRPr="0081577A">
        <w:rPr>
          <w:rFonts w:ascii="Helvetica" w:hAnsi="Helvetica"/>
          <w:color w:val="000000"/>
          <w:lang w:val="en-GB"/>
        </w:rPr>
        <w:lastRenderedPageBreak/>
        <w:t xml:space="preserve">Significance was determined based on the effective number of tests (calculated previously as 66), square, for each pair (i.e. </w:t>
      </w:r>
      <w:r w:rsidR="005C5CE1" w:rsidRPr="0081577A">
        <w:rPr>
          <w:rFonts w:ascii="Helvetica" w:hAnsi="Helvetica"/>
          <w:i/>
          <w:iCs/>
          <w:color w:val="000000"/>
          <w:lang w:val="en-GB"/>
        </w:rPr>
        <w:t>p</w:t>
      </w:r>
      <w:r w:rsidR="005C5CE1" w:rsidRPr="0081577A">
        <w:rPr>
          <w:rFonts w:ascii="Helvetica" w:hAnsi="Helvetica"/>
          <w:color w:val="000000"/>
          <w:lang w:val="en-GB"/>
        </w:rPr>
        <w:t xml:space="preserve"> &lt; 0.05</w:t>
      </w:r>
      <w:proofErr w:type="gramStart"/>
      <w:r w:rsidR="005C5CE1" w:rsidRPr="0081577A">
        <w:rPr>
          <w:rFonts w:ascii="Helvetica" w:hAnsi="Helvetica"/>
          <w:color w:val="000000"/>
          <w:lang w:val="en-GB"/>
        </w:rPr>
        <w:t>/[</w:t>
      </w:r>
      <w:proofErr w:type="gramEnd"/>
      <w:r w:rsidR="005C5CE1" w:rsidRPr="0081577A">
        <w:rPr>
          <w:rFonts w:ascii="Helvetica" w:hAnsi="Helvetica"/>
          <w:color w:val="000000"/>
          <w:lang w:val="en-GB"/>
        </w:rPr>
        <w:t>66</w:t>
      </w:r>
      <w:r w:rsidR="005C5CE1" w:rsidRPr="0081577A">
        <w:rPr>
          <w:rFonts w:ascii="Helvetica" w:hAnsi="Helvetica"/>
          <w:color w:val="000000"/>
          <w:vertAlign w:val="superscript"/>
          <w:lang w:val="en-GB"/>
        </w:rPr>
        <w:t>2</w:t>
      </w:r>
      <w:r w:rsidR="005C5CE1" w:rsidRPr="0081577A">
        <w:rPr>
          <w:rFonts w:ascii="Helvetica" w:hAnsi="Helvetica"/>
          <w:color w:val="000000"/>
          <w:lang w:val="en-GB"/>
        </w:rPr>
        <w:t xml:space="preserve">]), and highly correlated trait pairs were also removed. </w:t>
      </w:r>
      <w:r w:rsidRPr="0081577A">
        <w:rPr>
          <w:rFonts w:ascii="Helvetica" w:hAnsi="Helvetica"/>
          <w:color w:val="000000"/>
          <w:lang w:val="en-GB"/>
        </w:rPr>
        <w:t xml:space="preserve"> </w:t>
      </w:r>
    </w:p>
    <w:p w14:paraId="4E58F6DC" w14:textId="77777777" w:rsidR="004E1A6F" w:rsidRPr="0081577A" w:rsidRDefault="004E1A6F" w:rsidP="002B237D">
      <w:pPr>
        <w:jc w:val="both"/>
        <w:rPr>
          <w:rFonts w:ascii="Helvetica" w:hAnsi="Helvetica"/>
          <w:lang w:val="en-GB"/>
        </w:rPr>
      </w:pPr>
    </w:p>
    <w:p w14:paraId="460323D9"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Comparison of paths from index to partner </w:t>
      </w:r>
    </w:p>
    <w:p w14:paraId="4FC697E1" w14:textId="3E5C7536" w:rsidR="003732FF" w:rsidRPr="0081577A" w:rsidRDefault="004E1A6F" w:rsidP="002B237D">
      <w:pPr>
        <w:jc w:val="both"/>
        <w:rPr>
          <w:rFonts w:ascii="Helvetica" w:hAnsi="Helvetica"/>
          <w:color w:val="000000"/>
          <w:bdr w:val="none" w:sz="0" w:space="0" w:color="auto" w:frame="1"/>
          <w:lang w:val="en-GB"/>
        </w:rPr>
      </w:pPr>
      <w:r w:rsidRPr="0081577A">
        <w:rPr>
          <w:rFonts w:ascii="Helvetica" w:hAnsi="Helvetica"/>
          <w:color w:val="000000"/>
          <w:lang w:val="en-GB"/>
        </w:rPr>
        <w:t>There are several independent paths through which a trait in an index case could exert a causal effect on a trait in the partner, and we wanted to explore if one path was more dominant, in general, and if there was evidence for the presence of other traits involved. Restricting to only BF-</w:t>
      </w:r>
      <w:r w:rsidR="005C5CE1" w:rsidRPr="0081577A">
        <w:rPr>
          <w:rFonts w:ascii="Helvetica" w:hAnsi="Helvetica"/>
          <w:color w:val="000000"/>
          <w:lang w:val="en-GB"/>
        </w:rPr>
        <w:t>significant</w:t>
      </w:r>
      <w:r w:rsidRPr="0081577A">
        <w:rPr>
          <w:rFonts w:ascii="Helvetica" w:hAnsi="Helvetica"/>
          <w:color w:val="000000"/>
          <w:lang w:val="en-GB"/>
        </w:rPr>
        <w:t xml:space="preserve"> trait pairs (with phenotypic correlation &lt; 0.8) from the couple MR, we sought to explore the various paths from a phenotype </w:t>
      </w:r>
      <m:oMath>
        <m:r>
          <w:rPr>
            <w:rFonts w:ascii="Cambria Math" w:hAnsi="Cambria Math"/>
            <w:color w:val="000000"/>
            <w:lang w:val="en-GB"/>
          </w:rPr>
          <m:t>X</m:t>
        </m:r>
      </m:oMath>
      <w:r w:rsidRPr="0081577A">
        <w:rPr>
          <w:rFonts w:ascii="Helvetica" w:hAnsi="Helvetica"/>
          <w:color w:val="000000"/>
          <w:lang w:val="en-GB"/>
        </w:rPr>
        <w:t xml:space="preserve"> in an index case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a phenotype </w:t>
      </w:r>
      <m:oMath>
        <m:r>
          <w:rPr>
            <w:rFonts w:ascii="Cambria Math" w:hAnsi="Cambria Math"/>
            <w:color w:val="000000"/>
            <w:lang w:val="en-GB"/>
          </w:rPr>
          <m:t>Y</m:t>
        </m:r>
      </m:oMath>
      <w:r w:rsidRPr="0081577A">
        <w:rPr>
          <w:rFonts w:ascii="Helvetica" w:hAnsi="Helvetica"/>
          <w:color w:val="000000"/>
          <w:lang w:val="en-GB"/>
        </w:rPr>
        <w:t xml:space="preserve"> in the partner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as illu</w:t>
      </w:r>
      <w:proofErr w:type="spellStart"/>
      <w:r w:rsidRPr="0081577A">
        <w:rPr>
          <w:rFonts w:ascii="Helvetica" w:hAnsi="Helvetica"/>
          <w:color w:val="000000"/>
          <w:lang w:val="en-GB"/>
        </w:rPr>
        <w:t>strated</w:t>
      </w:r>
      <w:proofErr w:type="spellEnd"/>
      <w:r w:rsidRPr="0081577A">
        <w:rPr>
          <w:rFonts w:ascii="Helvetica" w:hAnsi="Helvetica"/>
          <w:color w:val="000000"/>
          <w:lang w:val="en-GB"/>
        </w:rPr>
        <w:t xml:space="preserve"> in Figure</w:t>
      </w:r>
      <w:r w:rsidR="00E7314E" w:rsidRPr="0081577A">
        <w:rPr>
          <w:rFonts w:ascii="Helvetica" w:hAnsi="Helvetica"/>
          <w:color w:val="000000"/>
          <w:lang w:val="en-GB"/>
        </w:rPr>
        <w:t xml:space="preserve"> </w:t>
      </w:r>
      <w:r w:rsidR="00A77344" w:rsidRPr="0081577A">
        <w:rPr>
          <w:rFonts w:ascii="Helvetica" w:hAnsi="Helvetica"/>
          <w:color w:val="000000"/>
          <w:lang w:val="en-GB"/>
        </w:rPr>
        <w:t>1b</w:t>
      </w:r>
      <w:r w:rsidRPr="0081577A">
        <w:rPr>
          <w:rFonts w:ascii="Helvetica" w:hAnsi="Helvetica"/>
          <w:color w:val="000000"/>
          <w:lang w:val="en-GB"/>
        </w:rPr>
        <w:t xml:space="preserve">. Logically,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w:t>
      </w:r>
      <w:r w:rsidR="00CD244C" w:rsidRPr="0081577A">
        <w:rPr>
          <w:rFonts w:ascii="Helvetica" w:hAnsi="Helvetica"/>
          <w:color w:val="000000"/>
          <w:lang w:val="en-GB"/>
        </w:rPr>
        <w:t>is less likely to</w:t>
      </w:r>
      <w:r w:rsidRPr="0081577A">
        <w:rPr>
          <w:rFonts w:ascii="Helvetica" w:hAnsi="Helvetica"/>
          <w:color w:val="000000"/>
          <w:lang w:val="en-GB"/>
        </w:rPr>
        <w:t xml:space="preserve"> have a</w:t>
      </w:r>
      <w:r w:rsidR="00CD244C" w:rsidRPr="0081577A">
        <w:rPr>
          <w:rFonts w:ascii="Helvetica" w:hAnsi="Helvetica"/>
          <w:color w:val="000000"/>
          <w:lang w:val="en-GB"/>
        </w:rPr>
        <w:t xml:space="preserve"> direct</w:t>
      </w:r>
      <w:r w:rsidRPr="0081577A">
        <w:rPr>
          <w:rFonts w:ascii="Helvetica" w:hAnsi="Helvetica"/>
          <w:color w:val="000000"/>
          <w:lang w:val="en-GB"/>
        </w:rPr>
        <w:t xml:space="preserve"> effect on another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with the exception of exposure traits that directly alter the environment of their partner, such as smoking creating the presence of second-hand smoke. For instan</w:t>
      </w:r>
      <w:proofErr w:type="spellStart"/>
      <w:r w:rsidRPr="0081577A">
        <w:rPr>
          <w:rFonts w:ascii="Helvetica" w:hAnsi="Helvetica"/>
          <w:color w:val="000000"/>
          <w:lang w:val="en-GB"/>
        </w:rPr>
        <w:t>ce</w:t>
      </w:r>
      <w:proofErr w:type="spellEnd"/>
      <w:r w:rsidRPr="0081577A">
        <w:rPr>
          <w:rFonts w:ascii="Helvetica" w:hAnsi="Helvetica"/>
          <w:color w:val="000000"/>
          <w:lang w:val="en-GB"/>
        </w:rPr>
        <w:t xml:space="preserve">, increased BMI in an index case </w:t>
      </w:r>
      <w:r w:rsidR="00CD244C" w:rsidRPr="0081577A">
        <w:rPr>
          <w:rFonts w:ascii="Helvetica" w:hAnsi="Helvetica"/>
          <w:color w:val="000000"/>
          <w:lang w:val="en-GB"/>
        </w:rPr>
        <w:t xml:space="preserve">is </w:t>
      </w:r>
      <w:r w:rsidRPr="0081577A">
        <w:rPr>
          <w:rFonts w:ascii="Helvetica" w:hAnsi="Helvetica"/>
          <w:color w:val="000000"/>
          <w:lang w:val="en-GB"/>
        </w:rPr>
        <w:t xml:space="preserve">not </w:t>
      </w:r>
      <w:r w:rsidR="00CD244C" w:rsidRPr="0081577A">
        <w:rPr>
          <w:rFonts w:ascii="Helvetica" w:hAnsi="Helvetica"/>
          <w:color w:val="000000"/>
          <w:lang w:val="en-GB"/>
        </w:rPr>
        <w:t xml:space="preserve">expected to </w:t>
      </w:r>
      <w:r w:rsidRPr="0081577A">
        <w:rPr>
          <w:rFonts w:ascii="Helvetica" w:hAnsi="Helvetica"/>
          <w:color w:val="000000"/>
          <w:lang w:val="en-GB"/>
        </w:rPr>
        <w:t>directly increase cardiovascular disease risk in their partner</w:t>
      </w:r>
      <w:r w:rsidR="00CD244C" w:rsidRPr="0081577A">
        <w:rPr>
          <w:rFonts w:ascii="Helvetica" w:hAnsi="Helvetica"/>
          <w:color w:val="000000"/>
          <w:lang w:val="en-GB"/>
        </w:rPr>
        <w:t xml:space="preserve">, but more probably to </w:t>
      </w:r>
      <w:r w:rsidRPr="0081577A">
        <w:rPr>
          <w:rFonts w:ascii="Helvetica" w:hAnsi="Helvetica"/>
          <w:color w:val="000000"/>
          <w:lang w:val="en-GB"/>
        </w:rPr>
        <w:t xml:space="preserve">act first on BMI itself in the partner. </w:t>
      </w:r>
      <w:r w:rsidR="00CD244C" w:rsidRPr="0081577A">
        <w:rPr>
          <w:rFonts w:ascii="Helvetica" w:hAnsi="Helvetica"/>
          <w:color w:val="000000"/>
          <w:lang w:val="en-GB"/>
        </w:rPr>
        <w:t xml:space="preserve">To explore whether this intuition holds, we dissected the </w:t>
      </w:r>
      <w:r w:rsidRPr="0081577A">
        <w:rPr>
          <w:rFonts w:ascii="Helvetica" w:hAnsi="Helvetica"/>
          <w:color w:val="000000"/>
          <w:shd w:val="clear" w:color="auto" w:fill="FFFFFF"/>
          <w:lang w:val="en-GB"/>
        </w:rPr>
        <w:t xml:space="preserve">causal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8049A"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shd w:val="clear" w:color="auto" w:fill="FFFFFF"/>
          <w:lang w:val="en-GB"/>
        </w:rPr>
        <w:t xml:space="preserve"> </w:t>
      </w:r>
      <w:r w:rsidR="0018049A" w:rsidRPr="0081577A">
        <w:rPr>
          <w:rFonts w:ascii="Helvetica" w:hAnsi="Helvetica"/>
          <w:color w:val="000000"/>
          <w:shd w:val="clear" w:color="auto" w:fill="FFFFFF"/>
          <w:lang w:val="en-GB"/>
        </w:rPr>
        <w:t>(</w:t>
      </w:r>
      <m:oMath>
        <m:r>
          <w:rPr>
            <w:rFonts w:ascii="Cambria Math" w:hAnsi="Cambria Math"/>
            <w:color w:val="000000"/>
            <w:shd w:val="clear" w:color="auto" w:fill="FFFFFF"/>
            <w:lang w:val="en-GB"/>
          </w:rPr>
          <m:t>ω</m:t>
        </m:r>
      </m:oMath>
      <w:r w:rsidR="0018049A" w:rsidRPr="0081577A">
        <w:rPr>
          <w:rFonts w:ascii="Helvetica" w:hAnsi="Helvetica"/>
          <w:color w:val="000000"/>
          <w:shd w:val="clear" w:color="auto" w:fill="FFFFFF"/>
          <w:lang w:val="en-GB"/>
        </w:rPr>
        <w:t xml:space="preserve">) </w:t>
      </w:r>
      <w:r w:rsidR="00CD244C" w:rsidRPr="0081577A">
        <w:rPr>
          <w:rFonts w:ascii="Helvetica" w:hAnsi="Helvetica"/>
          <w:color w:val="000000"/>
          <w:shd w:val="clear" w:color="auto" w:fill="FFFFFF"/>
          <w:lang w:val="en-GB"/>
        </w:rPr>
        <w:t xml:space="preserve">into </w:t>
      </w:r>
      <w:r w:rsidRPr="0081577A">
        <w:rPr>
          <w:rFonts w:ascii="Helvetica" w:hAnsi="Helvetica"/>
          <w:color w:val="000000"/>
          <w:shd w:val="clear" w:color="auto" w:fill="FFFFFF"/>
          <w:lang w:val="en-GB"/>
        </w:rPr>
        <w:t>three possible (non-independent)</w:t>
      </w:r>
      <w:r w:rsidR="00CD244C" w:rsidRPr="0081577A">
        <w:rPr>
          <w:rFonts w:ascii="Helvetica" w:hAnsi="Helvetica"/>
          <w:color w:val="000000"/>
          <w:shd w:val="clear" w:color="auto" w:fill="FFFFFF"/>
          <w:lang w:val="en-GB"/>
        </w:rPr>
        <w:t xml:space="preserve"> mechanisms</w:t>
      </w:r>
      <w:r w:rsidRPr="0081577A">
        <w:rPr>
          <w:rFonts w:ascii="Helvetica" w:hAnsi="Helvetica"/>
          <w:color w:val="000000"/>
          <w:shd w:val="clear" w:color="auto" w:fill="FFFFFF"/>
          <w:lang w:val="en-GB"/>
        </w:rPr>
        <w:t>.</w:t>
      </w:r>
      <w:r w:rsidRPr="0081577A">
        <w:rPr>
          <w:rFonts w:ascii="Helvetica" w:hAnsi="Helvetica"/>
          <w:color w:val="000000"/>
          <w:lang w:val="en-GB"/>
        </w:rPr>
        <w:t xml:space="preserve"> First,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8049A" w:rsidRPr="0081577A">
        <w:rPr>
          <w:rFonts w:ascii="Helvetica" w:hAnsi="Helvetica"/>
          <w:color w:val="000000"/>
          <w:lang w:val="en-GB"/>
        </w:rPr>
        <w:t xml:space="preserve"> </w:t>
      </w:r>
      <w:r w:rsidRPr="0081577A">
        <w:rPr>
          <w:rFonts w:ascii="Helvetica" w:hAnsi="Helvetica"/>
          <w:color w:val="000000"/>
          <w:lang w:val="en-GB"/>
        </w:rPr>
        <w:t>could exert a causal effect on</w:t>
      </w:r>
      <w:r w:rsidR="0018049A"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followed by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having a causal effect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3732FF" w:rsidRPr="0081577A">
        <w:rPr>
          <w:rFonts w:ascii="Helvetica" w:hAnsi="Helvetica"/>
          <w:color w:val="000000"/>
          <w:lang w:val="en-GB"/>
        </w:rPr>
        <w:t xml:space="preserve"> </w:t>
      </w:r>
      <w:r w:rsidRPr="0081577A">
        <w:rPr>
          <w:rFonts w:ascii="Helvetica" w:hAnsi="Helvetica"/>
          <w:color w:val="000000"/>
          <w:lang w:val="en-GB"/>
        </w:rPr>
        <w:t>in the partner alone (</w:t>
      </w:r>
      <m:oMath>
        <m:r>
          <w:rPr>
            <w:rFonts w:ascii="Cambria Math" w:hAnsi="Cambria Math"/>
            <w:color w:val="000000"/>
            <w:lang w:val="en-GB"/>
          </w:rPr>
          <m:t>λ</m:t>
        </m:r>
      </m:oMath>
      <w:r w:rsidRPr="0081577A">
        <w:rPr>
          <w:rFonts w:ascii="Helvetica" w:hAnsi="Helvetica"/>
          <w:color w:val="000000"/>
          <w:lang w:val="en-GB"/>
        </w:rPr>
        <w:t xml:space="preserve">). Second, the reverse could occur whereby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3732FF" w:rsidRPr="0081577A">
        <w:rPr>
          <w:rFonts w:ascii="Helvetica" w:hAnsi="Helvetica"/>
          <w:lang w:val="en-GB"/>
        </w:rPr>
        <w:t xml:space="preserve"> </w:t>
      </w:r>
      <w:r w:rsidRPr="0081577A">
        <w:rPr>
          <w:rFonts w:ascii="Helvetica" w:hAnsi="Helvetica"/>
          <w:color w:val="000000"/>
          <w:lang w:val="en-GB"/>
        </w:rPr>
        <w:t xml:space="preserve">has a causal effect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in the index alone, followed by a causal effect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case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r>
          <w:rPr>
            <w:rFonts w:ascii="Cambria Math" w:hAnsi="Cambria Math"/>
            <w:color w:val="000000"/>
            <w:lang w:val="en-GB"/>
          </w:rPr>
          <m:t xml:space="preserve"> </m:t>
        </m:r>
      </m:oMath>
      <w:r w:rsidRPr="0081577A">
        <w:rPr>
          <w:rFonts w:ascii="Helvetica" w:hAnsi="Helvetica"/>
          <w:color w:val="000000"/>
          <w:lang w:val="en-GB"/>
        </w:rPr>
        <w:t>(</w:t>
      </w:r>
      <m:oMath>
        <m:r>
          <w:rPr>
            <w:rFonts w:ascii="Cambria Math" w:hAnsi="Cambria Math"/>
            <w:color w:val="000000"/>
            <w:lang w:val="en-GB"/>
          </w:rPr>
          <m:t>ρ</m:t>
        </m:r>
      </m:oMath>
      <w:r w:rsidRPr="0081577A">
        <w:rPr>
          <w:rFonts w:ascii="Helvetica" w:hAnsi="Helvetica"/>
          <w:color w:val="000000"/>
          <w:lang w:val="en-GB"/>
        </w:rPr>
        <w:t xml:space="preserve">). Third, there could be other mechanisms, either acting directly or through other unmeasured/considered variables. These three scenarios could also act in some combination. In this way, the </w:t>
      </w:r>
      <m:oMath>
        <m:r>
          <w:rPr>
            <w:rFonts w:ascii="Cambria Math" w:hAnsi="Cambria Math"/>
            <w:color w:val="000000"/>
            <w:lang w:val="en-GB"/>
          </w:rPr>
          <m:t>ω</m:t>
        </m:r>
      </m:oMath>
      <w:r w:rsidRPr="0081577A">
        <w:rPr>
          <w:rFonts w:ascii="Helvetica" w:hAnsi="Helvetica"/>
          <w:color w:val="000000"/>
          <w:lang w:val="en-GB"/>
        </w:rPr>
        <w:t xml:space="preserve"> estimate would capture the paths of </w:t>
      </w:r>
      <m:oMath>
        <m:r>
          <w:rPr>
            <w:rFonts w:ascii="Cambria Math" w:hAnsi="Cambria Math"/>
            <w:color w:val="000000"/>
            <w:lang w:val="en-GB"/>
          </w:rPr>
          <m:t>γ</m:t>
        </m:r>
      </m:oMath>
      <w:r w:rsidRPr="0081577A">
        <w:rPr>
          <w:rFonts w:ascii="Helvetica" w:hAnsi="Helvetica"/>
          <w:color w:val="000000"/>
          <w:lang w:val="en-GB"/>
        </w:rPr>
        <w:t xml:space="preserve">, </w:t>
      </w:r>
      <m:oMath>
        <m:r>
          <w:rPr>
            <w:rFonts w:ascii="Cambria Math" w:hAnsi="Cambria Math"/>
            <w:color w:val="000000"/>
            <w:lang w:val="en-GB"/>
          </w:rPr>
          <m:t>ρ</m:t>
        </m:r>
      </m:oMath>
      <w:r w:rsidRPr="0081577A">
        <w:rPr>
          <w:rFonts w:ascii="Helvetica" w:hAnsi="Helvetica"/>
          <w:color w:val="000000"/>
          <w:lang w:val="en-GB"/>
        </w:rPr>
        <w:t xml:space="preserve"> and other mechanisms</w:t>
      </w:r>
      <w:r w:rsidR="003732FF" w:rsidRPr="0081577A">
        <w:rPr>
          <w:rFonts w:ascii="Helvetica" w:hAnsi="Helvetica"/>
          <w:color w:val="000000"/>
          <w:lang w:val="en-GB"/>
        </w:rPr>
        <w:t xml:space="preserve"> </w:t>
      </w:r>
      <w:r w:rsidRPr="0081577A">
        <w:rPr>
          <w:rFonts w:ascii="Helvetica" w:hAnsi="Helvetica"/>
          <w:color w:val="000000"/>
          <w:lang w:val="en-GB"/>
        </w:rPr>
        <w:t>combined.</w:t>
      </w:r>
      <w:r w:rsidR="003732FF" w:rsidRPr="0081577A">
        <w:rPr>
          <w:rFonts w:ascii="Helvetica" w:hAnsi="Helvetica"/>
          <w:color w:val="000000"/>
          <w:bdr w:val="none" w:sz="0" w:space="0" w:color="auto" w:frame="1"/>
          <w:lang w:val="en-GB"/>
        </w:rPr>
        <w:t xml:space="preserve"> </w:t>
      </w:r>
    </w:p>
    <w:p w14:paraId="35C2621C" w14:textId="77777777" w:rsidR="00BD7DB8" w:rsidRPr="0081577A" w:rsidRDefault="00BD7DB8" w:rsidP="002B237D">
      <w:pPr>
        <w:jc w:val="both"/>
        <w:rPr>
          <w:rFonts w:ascii="Helvetica" w:hAnsi="Helvetica"/>
          <w:lang w:val="en-GB"/>
        </w:rPr>
      </w:pPr>
    </w:p>
    <w:p w14:paraId="09220E8F" w14:textId="64F5709D" w:rsidR="004E1A6F" w:rsidRPr="0081577A" w:rsidRDefault="005E785E" w:rsidP="002B237D">
      <w:pPr>
        <w:jc w:val="both"/>
        <w:rPr>
          <w:rFonts w:ascii="Helvetica" w:hAnsi="Helvetica"/>
          <w:lang w:val="en-GB"/>
        </w:rPr>
      </w:pPr>
      <w:r w:rsidRPr="0081577A">
        <w:rPr>
          <w:rFonts w:ascii="Helvetica" w:hAnsi="Helvetica"/>
          <w:lang w:val="en-GB"/>
        </w:rPr>
        <w:t>Using the same</w:t>
      </w:r>
      <w:r w:rsidR="00BD7DB8" w:rsidRPr="0081577A">
        <w:rPr>
          <w:rFonts w:ascii="Helvetica" w:hAnsi="Helvetica"/>
          <w:lang w:val="en-GB"/>
        </w:rPr>
        <w:t>-</w:t>
      </w:r>
      <w:r w:rsidRPr="0081577A">
        <w:rPr>
          <w:rFonts w:ascii="Helvetica" w:hAnsi="Helvetica"/>
          <w:color w:val="000000"/>
          <w:lang w:val="en-GB"/>
        </w:rPr>
        <w:t>person</w:t>
      </w:r>
      <w:r w:rsidR="004E1A6F" w:rsidRPr="0081577A">
        <w:rPr>
          <w:rFonts w:ascii="Helvetica" w:hAnsi="Helvetica"/>
          <w:color w:val="000000"/>
          <w:lang w:val="en-GB"/>
        </w:rPr>
        <w:t xml:space="preserve"> MR estimates</w:t>
      </w:r>
      <w:r w:rsidR="004E1A6F" w:rsidRPr="0081577A">
        <w:rPr>
          <w:rFonts w:ascii="Helvetica" w:hAnsi="Helvetica"/>
          <w:color w:val="000000"/>
          <w:shd w:val="clear" w:color="auto" w:fill="FFFFFF"/>
          <w:lang w:val="en-GB"/>
        </w:rPr>
        <w:t xml:space="preserve"> </w:t>
      </w:r>
      <w:r w:rsidRPr="0081577A">
        <w:rPr>
          <w:rFonts w:ascii="Helvetica" w:hAnsi="Helvetica"/>
          <w:color w:val="000000"/>
          <w:lang w:val="en-GB"/>
        </w:rPr>
        <w:t>(</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oMath>
      <w:r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that were </w:t>
      </w:r>
      <w:r w:rsidR="004E1A6F" w:rsidRPr="0081577A">
        <w:rPr>
          <w:rFonts w:ascii="Helvetica" w:hAnsi="Helvetica"/>
          <w:color w:val="000000"/>
          <w:shd w:val="clear" w:color="auto" w:fill="FFFFFF"/>
          <w:lang w:val="en-GB"/>
        </w:rPr>
        <w:t xml:space="preserve">calculated </w:t>
      </w:r>
      <w:r w:rsidR="00BD7DB8" w:rsidRPr="0081577A">
        <w:rPr>
          <w:rFonts w:ascii="Helvetica" w:hAnsi="Helvetica"/>
          <w:color w:val="000000"/>
          <w:shd w:val="clear" w:color="auto" w:fill="FFFFFF"/>
          <w:lang w:val="en-GB"/>
        </w:rPr>
        <w:t>as described above</w:t>
      </w:r>
      <w:r w:rsidR="004E1A6F" w:rsidRPr="0081577A">
        <w:rPr>
          <w:rFonts w:ascii="Helvetica" w:hAnsi="Helvetica"/>
          <w:color w:val="000000"/>
          <w:shd w:val="clear" w:color="auto" w:fill="FFFFFF"/>
          <w:lang w:val="en-GB"/>
        </w:rPr>
        <w:t xml:space="preserve">, we estimated </w:t>
      </w:r>
      <m:oMath>
        <m:r>
          <w:rPr>
            <w:rFonts w:ascii="Cambria Math" w:hAnsi="Cambria Math"/>
            <w:color w:val="000000"/>
            <w:shd w:val="clear" w:color="auto" w:fill="FFFFFF"/>
            <w:lang w:val="en-GB"/>
          </w:rPr>
          <m:t>γ</m:t>
        </m:r>
      </m:oMath>
      <w:r w:rsidR="004E1A6F" w:rsidRPr="0081577A">
        <w:rPr>
          <w:rFonts w:ascii="Helvetica" w:hAnsi="Helvetica"/>
          <w:color w:val="000000"/>
          <w:lang w:val="en-GB"/>
        </w:rPr>
        <w:t xml:space="preserve"> and </w:t>
      </w:r>
      <m:oMath>
        <m:r>
          <w:rPr>
            <w:rFonts w:ascii="Cambria Math" w:hAnsi="Cambria Math"/>
            <w:color w:val="000000"/>
            <w:lang w:val="en-GB"/>
          </w:rPr>
          <m:t>ρ</m:t>
        </m:r>
      </m:oMath>
      <w:r w:rsidR="004E1A6F" w:rsidRPr="0081577A">
        <w:rPr>
          <w:rFonts w:ascii="Helvetica" w:hAnsi="Helvetica"/>
          <w:color w:val="000000"/>
          <w:lang w:val="en-GB"/>
        </w:rPr>
        <w:t xml:space="preserve"> representing the various paths from</w:t>
      </w:r>
      <w:r w:rsidR="0098464E"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98464E" w:rsidRPr="0081577A">
        <w:rPr>
          <w:rFonts w:ascii="Helvetica" w:hAnsi="Helvetica"/>
          <w:color w:val="000000"/>
          <w:lang w:val="en-GB"/>
        </w:rPr>
        <w:t xml:space="preserve"> </w:t>
      </w:r>
      <w:r w:rsidR="004E1A6F" w:rsidRPr="0081577A">
        <w:rPr>
          <w:rFonts w:ascii="Helvetica" w:hAnsi="Helvetica"/>
          <w:color w:val="000000"/>
          <w:lang w:val="en-GB"/>
        </w:rPr>
        <w:t>to</w:t>
      </w:r>
      <w:r w:rsidR="0098464E"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lang w:val="en-GB"/>
        </w:rPr>
        <w:t xml:space="preserve">. To quantify </w:t>
      </w:r>
      <m:oMath>
        <m:r>
          <w:rPr>
            <w:rFonts w:ascii="Cambria Math" w:hAnsi="Cambria Math"/>
            <w:color w:val="000000"/>
            <w:lang w:val="en-GB"/>
          </w:rPr>
          <m:t>γ</m:t>
        </m:r>
      </m:oMath>
      <w:r w:rsidR="004E1A6F" w:rsidRPr="0081577A">
        <w:rPr>
          <w:rFonts w:ascii="Helvetica" w:hAnsi="Helvetica"/>
          <w:color w:val="000000"/>
          <w:lang w:val="en-GB"/>
        </w:rPr>
        <w:t>, the single-trait couple causal effect estimate (</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from the regression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ctrlPr>
              <w:rPr>
                <w:rFonts w:ascii="Cambria Math" w:hAnsi="Cambria Math"/>
                <w:color w:val="000000"/>
                <w:lang w:val="en-GB"/>
              </w:rPr>
            </m:ctrlPr>
          </m:e>
          <m:sub>
            <m:r>
              <w:rPr>
                <w:rFonts w:ascii="Cambria Math" w:hAnsi="Cambria Math"/>
                <w:color w:val="000000"/>
                <w:lang w:val="en-GB"/>
              </w:rPr>
              <m:t>i</m:t>
            </m:r>
          </m:sub>
        </m:sSub>
      </m:oMath>
      <w:r w:rsidR="004E1A6F" w:rsidRPr="0081577A">
        <w:rPr>
          <w:rFonts w:ascii="Helvetica" w:hAnsi="Helvetica"/>
          <w:color w:val="000000"/>
          <w:lang w:val="en-GB"/>
        </w:rPr>
        <w:t>) were multiplied by the same-individual causal estimate (i.e.</w:t>
      </w:r>
      <w:r w:rsidR="004A2329">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r>
          <w:rPr>
            <w:rFonts w:ascii="Cambria Math" w:hAnsi="Cambria Math"/>
            <w:color w:val="000000"/>
            <w:lang w:val="en-GB"/>
          </w:rPr>
          <m:t xml:space="preserve">  </m:t>
        </m:r>
      </m:oMath>
      <w:r w:rsidR="004A2329">
        <w:rPr>
          <w:rFonts w:ascii="Helvetica" w:hAnsi="Helvetica"/>
          <w:color w:val="000000"/>
          <w:lang w:val="en-GB"/>
        </w:rPr>
        <w:t xml:space="preserve">from </w:t>
      </w:r>
      <m:oMath>
        <m:r>
          <w:rPr>
            <w:rFonts w:ascii="Cambria Math" w:hAnsi="Cambria Math"/>
            <w:color w:val="000000"/>
            <w:lang w:val="en-GB"/>
          </w:rPr>
          <m:t xml:space="preserve"> Y </m:t>
        </m:r>
        <m:r>
          <m:rPr>
            <m:sty m:val="p"/>
          </m:rPr>
          <w:rPr>
            <w:rFonts w:ascii="Cambria Math" w:hAnsi="Cambria Math"/>
            <w:color w:val="000000"/>
            <w:lang w:val="en-GB"/>
          </w:rPr>
          <m:t>∼</m:t>
        </m:r>
        <m:r>
          <w:rPr>
            <w:rFonts w:ascii="Cambria Math" w:hAnsi="Cambria Math"/>
            <w:color w:val="000000"/>
            <w:lang w:val="en-GB"/>
          </w:rPr>
          <m:t>X</m:t>
        </m:r>
      </m:oMath>
      <w:r w:rsidR="004E1A6F"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To quantify </w:t>
      </w:r>
      <m:oMath>
        <m:r>
          <w:rPr>
            <w:rFonts w:ascii="Cambria Math" w:hAnsi="Cambria Math"/>
            <w:color w:val="000000"/>
            <w:shd w:val="clear" w:color="auto" w:fill="FFFFFF"/>
            <w:lang w:val="en-GB"/>
          </w:rPr>
          <m:t>ρ</m:t>
        </m:r>
      </m:oMath>
      <w:r w:rsidR="004E1A6F" w:rsidRPr="0081577A">
        <w:rPr>
          <w:rFonts w:ascii="Helvetica" w:hAnsi="Helvetica"/>
          <w:color w:val="000000"/>
          <w:shd w:val="clear" w:color="auto" w:fill="FFFFFF"/>
          <w:lang w:val="en-GB"/>
        </w:rPr>
        <w:t xml:space="preserve">, we first estimated the causal effect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in multivariable MR (MVMR), to exclude any residual effect of </w:t>
      </w:r>
      <m:oMath>
        <m:r>
          <w:rPr>
            <w:rFonts w:ascii="Cambria Math" w:hAnsi="Cambria Math"/>
            <w:color w:val="000000"/>
            <w:shd w:val="clear" w:color="auto" w:fill="FFFFFF"/>
            <w:lang w:val="en-GB"/>
          </w:rPr>
          <m:t>X</m:t>
        </m:r>
      </m:oMath>
      <w:r w:rsidR="00861940" w:rsidRPr="0081577A">
        <w:rPr>
          <w:rFonts w:ascii="Helvetica" w:hAnsi="Helvetica"/>
          <w:color w:val="000000"/>
          <w:shd w:val="clear" w:color="auto" w:fill="FFFFFF"/>
          <w:lang w:val="en-GB"/>
        </w:rPr>
        <w:t xml:space="preserve"> </w:t>
      </w:r>
      <w:r w:rsidR="004E1A6F" w:rsidRPr="0081577A">
        <w:rPr>
          <w:rFonts w:ascii="Helvetica" w:hAnsi="Helvetica"/>
          <w:color w:val="000000"/>
          <w:shd w:val="clear" w:color="auto" w:fill="FFFFFF"/>
          <w:lang w:val="en-GB"/>
        </w:rPr>
        <w:t>on phenotype</w:t>
      </w:r>
      <w:r w:rsidR="00861940" w:rsidRPr="0081577A">
        <w:rPr>
          <w:rFonts w:ascii="Helvetica" w:hAnsi="Helvetica"/>
          <w:color w:val="000000"/>
          <w:shd w:val="clear" w:color="auto" w:fill="FFFFFF"/>
          <w:lang w:val="en-GB"/>
        </w:rPr>
        <w:t xml:space="preserve"> </w:t>
      </w:r>
      <m:oMath>
        <m:r>
          <w:rPr>
            <w:rFonts w:ascii="Cambria Math" w:hAnsi="Cambria Math"/>
            <w:color w:val="000000"/>
            <w:shd w:val="clear" w:color="auto" w:fill="FFFFFF"/>
            <w:lang w:val="en-GB"/>
          </w:rPr>
          <m:t>Y</m:t>
        </m:r>
      </m:oMath>
      <w:r w:rsidR="004E1A6F" w:rsidRPr="0081577A">
        <w:rPr>
          <w:rFonts w:ascii="Helvetica" w:hAnsi="Helvetica"/>
          <w:color w:val="000000"/>
          <w:shd w:val="clear" w:color="auto" w:fill="FFFFFF"/>
          <w:lang w:val="en-GB"/>
        </w:rPr>
        <w:t xml:space="preserve"> from index to partner. Specifically,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shd w:val="clear" w:color="auto" w:fill="FFFFFF"/>
          <w:lang w:val="en-GB"/>
        </w:rPr>
        <w:t xml:space="preserve"> was used as the independent variable with both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and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as independent variables </w:t>
      </w:r>
      <w:r w:rsidR="004E1A6F" w:rsidRPr="0081577A">
        <w:rPr>
          <w:rFonts w:ascii="Helvetica" w:hAnsi="Helvetica"/>
          <w:color w:val="000000"/>
          <w:lang w:val="en-GB"/>
        </w:rPr>
        <w:t>(</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the MVMR was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4E1A6F" w:rsidRPr="0081577A">
        <w:rPr>
          <w:rFonts w:ascii="Helvetica" w:hAnsi="Helvetica"/>
          <w:color w:val="000000"/>
          <w:lang w:val="en-GB"/>
        </w:rPr>
        <w:t>)</w:t>
      </w:r>
      <w:r w:rsidR="004E1A6F" w:rsidRPr="0081577A">
        <w:rPr>
          <w:rFonts w:ascii="Helvetica" w:hAnsi="Helvetica"/>
          <w:color w:val="000000"/>
          <w:shd w:val="clear" w:color="auto" w:fill="FFFFFF"/>
          <w:lang w:val="en-GB"/>
        </w:rPr>
        <w:t xml:space="preserve">. We included both IVs from </w:t>
      </w:r>
      <m:oMath>
        <m:r>
          <w:rPr>
            <w:rFonts w:ascii="Cambria Math" w:hAnsi="Cambria Math"/>
            <w:color w:val="000000"/>
            <w:shd w:val="clear" w:color="auto" w:fill="FFFFFF"/>
            <w:lang w:val="en-GB"/>
          </w:rPr>
          <m:t>X</m:t>
        </m:r>
      </m:oMath>
      <w:r w:rsidR="004E1A6F" w:rsidRPr="0081577A">
        <w:rPr>
          <w:rFonts w:ascii="Helvetica" w:hAnsi="Helvetica"/>
          <w:color w:val="000000"/>
          <w:shd w:val="clear" w:color="auto" w:fill="FFFFFF"/>
          <w:lang w:val="en-GB"/>
        </w:rPr>
        <w:t xml:space="preserve"> and</w:t>
      </w:r>
      <w:r w:rsidR="00861940" w:rsidRPr="0081577A">
        <w:rPr>
          <w:rFonts w:ascii="Helvetica" w:hAnsi="Helvetica"/>
          <w:color w:val="000000"/>
          <w:shd w:val="clear" w:color="auto" w:fill="FFFFFF"/>
          <w:lang w:val="en-GB"/>
        </w:rPr>
        <w:t xml:space="preserve"> </w:t>
      </w:r>
      <m:oMath>
        <m:r>
          <w:rPr>
            <w:rFonts w:ascii="Cambria Math" w:hAnsi="Cambria Math"/>
            <w:color w:val="000000"/>
            <w:shd w:val="clear" w:color="auto" w:fill="FFFFFF"/>
            <w:lang w:val="en-GB"/>
          </w:rPr>
          <m:t>Y</m:t>
        </m:r>
      </m:oMath>
      <w:r w:rsidR="004E1A6F" w:rsidRPr="0081577A">
        <w:rPr>
          <w:rFonts w:ascii="Helvetica" w:hAnsi="Helvetica"/>
          <w:color w:val="000000"/>
          <w:shd w:val="clear" w:color="auto" w:fill="FFFFFF"/>
          <w:lang w:val="en-GB"/>
        </w:rPr>
        <w:t xml:space="preserve">, pruned for independence </w:t>
      </w:r>
      <w:r w:rsidR="004E1A6F" w:rsidRPr="0081577A">
        <w:rPr>
          <w:rFonts w:ascii="Helvetica" w:hAnsi="Helvetica"/>
          <w:color w:val="000000"/>
          <w:lang w:val="en-GB"/>
        </w:rPr>
        <w:t xml:space="preserve">(performed in PLINK with the options </w:t>
      </w:r>
      <w:r w:rsidR="004E1A6F" w:rsidRPr="0081577A">
        <w:rPr>
          <w:rFonts w:ascii="Helvetica" w:hAnsi="Helvetica" w:cs="Courier New"/>
          <w:color w:val="000000"/>
          <w:lang w:val="en-GB"/>
        </w:rPr>
        <w:t>--clump-kb 10000</w:t>
      </w:r>
      <w:r w:rsidR="004E1A6F" w:rsidRPr="0081577A">
        <w:rPr>
          <w:rFonts w:ascii="Helvetica" w:hAnsi="Helvetica"/>
          <w:color w:val="000000"/>
          <w:lang w:val="en-GB"/>
        </w:rPr>
        <w:t xml:space="preserve"> and </w:t>
      </w:r>
      <w:r w:rsidR="004E1A6F" w:rsidRPr="0081577A">
        <w:rPr>
          <w:rFonts w:ascii="Helvetica" w:hAnsi="Helvetica" w:cs="Courier New"/>
          <w:color w:val="000000"/>
          <w:lang w:val="en-GB"/>
        </w:rPr>
        <w:t>--clump-r2 0.001</w:t>
      </w:r>
      <w:r w:rsidR="004E1A6F" w:rsidRPr="0081577A">
        <w:rPr>
          <w:rFonts w:ascii="Helvetica" w:hAnsi="Helvetica"/>
          <w:color w:val="000000"/>
          <w:lang w:val="en-GB"/>
        </w:rPr>
        <w:t xml:space="preserve"> using the 1000 Genomes European samples as a reference). We took the coefficient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as the direct causal effect from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76BE2"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176BE2" w:rsidRPr="0081577A">
        <w:rPr>
          <w:rFonts w:ascii="Helvetica" w:hAnsi="Helvetica"/>
          <w:color w:val="000000"/>
          <w:lang w:val="en-GB"/>
        </w:rPr>
        <w:t>) and multiplied this by the same-individual causal estimate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oMath>
      <w:r w:rsidR="00176BE2" w:rsidRPr="0081577A">
        <w:rPr>
          <w:rFonts w:ascii="Helvetica" w:hAnsi="Helvetica"/>
          <w:color w:val="000000"/>
          <w:lang w:val="en-GB"/>
        </w:rPr>
        <w:t>).</w:t>
      </w:r>
      <w:r w:rsidR="004E1A6F" w:rsidRPr="0081577A">
        <w:rPr>
          <w:rFonts w:ascii="Helvetica" w:hAnsi="Helvetica"/>
          <w:color w:val="000000"/>
          <w:lang w:val="en-GB"/>
        </w:rPr>
        <w:t xml:space="preserve"> Finally, we estimated </w:t>
      </w:r>
      <m:oMath>
        <m:r>
          <w:rPr>
            <w:rFonts w:ascii="Cambria Math" w:hAnsi="Cambria Math"/>
            <w:color w:val="000000"/>
            <w:lang w:val="en-GB"/>
          </w:rPr>
          <m:t>ω</m:t>
        </m:r>
      </m:oMath>
      <w:r w:rsidR="004E1A6F" w:rsidRPr="0081577A">
        <w:rPr>
          <w:rFonts w:ascii="Helvetica" w:hAnsi="Helvetica"/>
          <w:color w:val="000000"/>
          <w:lang w:val="en-GB"/>
        </w:rPr>
        <w:t xml:space="preserve"> directly from our two-trait couple MR framework</w:t>
      </w:r>
      <w:r w:rsidR="00A77344"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A77344" w:rsidRPr="0081577A">
        <w:rPr>
          <w:rFonts w:ascii="Helvetica" w:hAnsi="Helvetica"/>
          <w:color w:val="000000"/>
          <w:lang w:val="en-GB"/>
        </w:rPr>
        <w:t>).</w:t>
      </w:r>
      <w:r w:rsidR="004E1A6F" w:rsidRPr="0081577A">
        <w:rPr>
          <w:rFonts w:ascii="Helvetica" w:hAnsi="Helvetica"/>
          <w:color w:val="000000"/>
          <w:lang w:val="en-GB"/>
        </w:rPr>
        <w:t xml:space="preserve"> We compared the estimates of </w:t>
      </w:r>
      <m:oMath>
        <m:r>
          <w:rPr>
            <w:rFonts w:ascii="Cambria Math" w:hAnsi="Cambria Math"/>
            <w:color w:val="000000"/>
            <w:lang w:val="en-GB"/>
          </w:rPr>
          <m:t>γ</m:t>
        </m:r>
      </m:oMath>
      <w:r w:rsidR="004B6ACC" w:rsidRPr="0081577A">
        <w:rPr>
          <w:rFonts w:ascii="Helvetica" w:hAnsi="Helvetica"/>
          <w:color w:val="000000"/>
          <w:lang w:val="en-GB"/>
        </w:rPr>
        <w:t xml:space="preserve">, </w:t>
      </w:r>
      <m:oMath>
        <m:r>
          <w:rPr>
            <w:rFonts w:ascii="Cambria Math" w:hAnsi="Cambria Math"/>
            <w:color w:val="000000"/>
            <w:lang w:val="en-GB"/>
          </w:rPr>
          <m:t>ρ</m:t>
        </m:r>
      </m:oMath>
      <w:r w:rsidR="004E1A6F" w:rsidRPr="0081577A">
        <w:rPr>
          <w:rFonts w:ascii="Helvetica" w:hAnsi="Helvetica"/>
          <w:color w:val="000000"/>
          <w:lang w:val="en-GB"/>
        </w:rPr>
        <w:t xml:space="preserve">, and </w:t>
      </w:r>
      <m:oMath>
        <m:r>
          <w:rPr>
            <w:rFonts w:ascii="Cambria Math" w:hAnsi="Cambria Math"/>
            <w:color w:val="000000"/>
            <w:lang w:val="en-GB"/>
          </w:rPr>
          <m:t>ω</m:t>
        </m:r>
      </m:oMath>
      <w:r w:rsidR="004B6ACC" w:rsidRPr="0081577A">
        <w:rPr>
          <w:rFonts w:ascii="Helvetica" w:hAnsi="Helvetica"/>
          <w:color w:val="000000"/>
          <w:lang w:val="en-GB"/>
        </w:rPr>
        <w:t xml:space="preserve"> </w:t>
      </w:r>
      <w:r w:rsidR="004E1A6F" w:rsidRPr="0081577A">
        <w:rPr>
          <w:rFonts w:ascii="Helvetica" w:hAnsi="Helvetica"/>
          <w:color w:val="000000"/>
          <w:lang w:val="en-GB"/>
        </w:rPr>
        <w:t xml:space="preserve">using a </w:t>
      </w:r>
      <w:r w:rsidR="00536F98" w:rsidRPr="0081577A">
        <w:rPr>
          <w:rFonts w:ascii="Helvetica" w:hAnsi="Helvetica"/>
          <w:color w:val="000000"/>
          <w:lang w:val="en-GB"/>
        </w:rPr>
        <w:t>z</w:t>
      </w:r>
      <w:r w:rsidR="004E1A6F" w:rsidRPr="0081577A">
        <w:rPr>
          <w:rFonts w:ascii="Helvetica" w:hAnsi="Helvetica"/>
          <w:color w:val="000000"/>
          <w:lang w:val="en-GB"/>
        </w:rPr>
        <w:t xml:space="preserve">-test to assess their difference and assessed their relationship using linear regression with the intercept forced through the origin. Finally, we assessed the proportion of </w:t>
      </w:r>
      <m:oMath>
        <m:r>
          <w:rPr>
            <w:rFonts w:ascii="Cambria Math" w:hAnsi="Cambria Math"/>
            <w:color w:val="000000"/>
            <w:lang w:val="en-GB"/>
          </w:rPr>
          <m:t>ω</m:t>
        </m:r>
      </m:oMath>
      <w:r w:rsidR="004E1A6F" w:rsidRPr="0081577A">
        <w:rPr>
          <w:rFonts w:ascii="Helvetica" w:hAnsi="Helvetica"/>
          <w:color w:val="000000"/>
          <w:lang w:val="en-GB"/>
        </w:rPr>
        <w:t xml:space="preserve"> that could not be explained merely by the</w:t>
      </w:r>
      <w:r w:rsidR="004D0C9F" w:rsidRPr="0081577A">
        <w:rPr>
          <w:rFonts w:ascii="Helvetica" w:hAnsi="Helvetica"/>
          <w:color w:val="000000"/>
          <w:lang w:val="en-GB"/>
        </w:rPr>
        <w:t xml:space="preserve"> paths quantified by</w:t>
      </w:r>
      <w:r w:rsidR="004E1A6F" w:rsidRPr="0081577A">
        <w:rPr>
          <w:rFonts w:ascii="Helvetica" w:hAnsi="Helvetica"/>
          <w:color w:val="000000"/>
          <w:lang w:val="en-GB"/>
        </w:rPr>
        <w:t xml:space="preserve"> </w:t>
      </w:r>
      <m:oMath>
        <m:r>
          <w:rPr>
            <w:rFonts w:ascii="Cambria Math" w:hAnsi="Cambria Math"/>
            <w:color w:val="000000"/>
            <w:lang w:val="en-GB"/>
          </w:rPr>
          <m:t>γ</m:t>
        </m:r>
      </m:oMath>
      <w:r w:rsidR="004B6ACC" w:rsidRPr="0081577A">
        <w:rPr>
          <w:rFonts w:ascii="Helvetica" w:hAnsi="Helvetica"/>
          <w:color w:val="000000"/>
          <w:lang w:val="en-GB"/>
        </w:rPr>
        <w:t xml:space="preserve"> and </w:t>
      </w:r>
      <m:oMath>
        <m:r>
          <w:rPr>
            <w:rFonts w:ascii="Cambria Math" w:hAnsi="Cambria Math"/>
            <w:color w:val="000000"/>
            <w:lang w:val="en-GB"/>
          </w:rPr>
          <m:t>ρ</m:t>
        </m:r>
      </m:oMath>
      <w:r w:rsidR="004E1A6F" w:rsidRPr="0081577A">
        <w:rPr>
          <w:rFonts w:ascii="Helvetica" w:hAnsi="Helvetica"/>
          <w:color w:val="000000"/>
          <w:lang w:val="en-GB"/>
        </w:rPr>
        <w:t xml:space="preserve">. </w:t>
      </w:r>
      <w:r w:rsidR="00232E94" w:rsidRPr="0081577A">
        <w:rPr>
          <w:rFonts w:ascii="Helvetica" w:hAnsi="Helvetica"/>
          <w:color w:val="000000"/>
          <w:lang w:val="en-GB"/>
        </w:rPr>
        <w:t xml:space="preserve">As </w:t>
      </w:r>
      <m:oMath>
        <m:r>
          <w:rPr>
            <w:rFonts w:ascii="Cambria Math" w:hAnsi="Cambria Math"/>
            <w:color w:val="000000"/>
            <w:lang w:val="en-GB"/>
          </w:rPr>
          <m:t>γ</m:t>
        </m:r>
      </m:oMath>
      <w:r w:rsidR="00232E94" w:rsidRPr="0081577A">
        <w:rPr>
          <w:rFonts w:ascii="Helvetica" w:hAnsi="Helvetica"/>
          <w:color w:val="000000"/>
          <w:lang w:val="en-GB"/>
        </w:rPr>
        <w:t xml:space="preserve"> and </w:t>
      </w:r>
      <m:oMath>
        <m:r>
          <w:rPr>
            <w:rFonts w:ascii="Cambria Math" w:hAnsi="Cambria Math"/>
            <w:color w:val="000000"/>
            <w:lang w:val="en-GB"/>
          </w:rPr>
          <m:t>ρ</m:t>
        </m:r>
      </m:oMath>
      <w:r w:rsidR="00232E94" w:rsidRPr="0081577A">
        <w:rPr>
          <w:rFonts w:ascii="Helvetica" w:hAnsi="Helvetica"/>
          <w:color w:val="000000"/>
          <w:lang w:val="en-GB"/>
        </w:rPr>
        <w:t xml:space="preserve"> are not perfectly independent, potentially due to correlation between </w:t>
      </w:r>
      <m:oMath>
        <m:r>
          <w:rPr>
            <w:rFonts w:ascii="Cambria Math" w:hAnsi="Cambria Math"/>
            <w:color w:val="000000"/>
            <w:shd w:val="clear" w:color="auto" w:fill="FFFFFF"/>
            <w:lang w:val="en-GB"/>
          </w:rPr>
          <m:t>X</m:t>
        </m:r>
      </m:oMath>
      <w:r w:rsidR="00232E94" w:rsidRPr="0081577A">
        <w:rPr>
          <w:rFonts w:ascii="Helvetica" w:hAnsi="Helvetica"/>
          <w:color w:val="000000"/>
          <w:shd w:val="clear" w:color="auto" w:fill="FFFFFF"/>
          <w:lang w:val="en-GB"/>
        </w:rPr>
        <w:t xml:space="preserve"> and </w:t>
      </w:r>
      <m:oMath>
        <m:r>
          <w:rPr>
            <w:rFonts w:ascii="Cambria Math" w:hAnsi="Cambria Math"/>
            <w:color w:val="000000"/>
            <w:shd w:val="clear" w:color="auto" w:fill="FFFFFF"/>
            <w:lang w:val="en-GB"/>
          </w:rPr>
          <m:t>Y</m:t>
        </m:r>
      </m:oMath>
      <w:r w:rsidR="00232E94" w:rsidRPr="0081577A">
        <w:rPr>
          <w:rFonts w:ascii="Helvetica" w:hAnsi="Helvetica"/>
          <w:color w:val="000000"/>
          <w:shd w:val="clear" w:color="auto" w:fill="FFFFFF"/>
          <w:lang w:val="en-GB"/>
        </w:rPr>
        <w:t xml:space="preserve"> </w:t>
      </w:r>
      <w:r w:rsidR="008C03CE" w:rsidRPr="0081577A">
        <w:rPr>
          <w:rFonts w:ascii="Helvetica" w:hAnsi="Helvetica"/>
          <w:color w:val="000000"/>
          <w:shd w:val="clear" w:color="auto" w:fill="FFFFFF"/>
          <w:lang w:val="en-GB"/>
        </w:rPr>
        <w:t xml:space="preserve">or pleiotropic </w:t>
      </w:r>
      <w:r w:rsidR="00232E94" w:rsidRPr="0081577A">
        <w:rPr>
          <w:rFonts w:ascii="Helvetica" w:hAnsi="Helvetica"/>
          <w:color w:val="000000"/>
          <w:shd w:val="clear" w:color="auto" w:fill="FFFFFF"/>
          <w:lang w:val="en-GB"/>
        </w:rPr>
        <w:t>limitations of MR</w:t>
      </w:r>
      <w:r w:rsidR="008678A7" w:rsidRPr="0081577A">
        <w:rPr>
          <w:rFonts w:ascii="Helvetica" w:hAnsi="Helvetica"/>
          <w:color w:val="000000"/>
          <w:shd w:val="clear" w:color="auto" w:fill="FFFFFF"/>
          <w:lang w:val="en-GB"/>
        </w:rPr>
        <w:t>, w</w:t>
      </w:r>
      <w:r w:rsidR="004D0C9F" w:rsidRPr="0081577A">
        <w:rPr>
          <w:rFonts w:ascii="Helvetica" w:hAnsi="Helvetica"/>
          <w:color w:val="000000"/>
          <w:shd w:val="clear" w:color="auto" w:fill="FFFFFF"/>
          <w:lang w:val="en-GB"/>
        </w:rPr>
        <w:t xml:space="preserve">e estimated the extent of dependence </w:t>
      </w:r>
      <w:r w:rsidR="009C2A40" w:rsidRPr="0081577A">
        <w:rPr>
          <w:rFonts w:ascii="Helvetica" w:hAnsi="Helvetica"/>
          <w:color w:val="000000"/>
          <w:shd w:val="clear" w:color="auto" w:fill="FFFFFF"/>
          <w:lang w:val="en-GB"/>
        </w:rPr>
        <w:t>via</w:t>
      </w:r>
      <w:r w:rsidR="004D0C9F" w:rsidRPr="0081577A">
        <w:rPr>
          <w:rFonts w:ascii="Helvetica" w:hAnsi="Helvetica"/>
          <w:color w:val="000000"/>
          <w:shd w:val="clear" w:color="auto" w:fill="FFFFFF"/>
          <w:lang w:val="en-GB"/>
        </w:rPr>
        <w:t xml:space="preserve"> the correlation between </w:t>
      </w:r>
      <m:oMath>
        <m:r>
          <w:rPr>
            <w:rFonts w:ascii="Cambria Math" w:hAnsi="Cambria Math"/>
            <w:color w:val="000000"/>
            <w:lang w:val="en-GB"/>
          </w:rPr>
          <m:t>ρ</m:t>
        </m:r>
      </m:oMath>
      <w:r w:rsidR="004D0C9F" w:rsidRPr="0081577A">
        <w:rPr>
          <w:rFonts w:ascii="Helvetica" w:hAnsi="Helvetica"/>
          <w:color w:val="000000"/>
          <w:lang w:val="en-GB"/>
        </w:rPr>
        <w:t xml:space="preserve"> and </w:t>
      </w:r>
      <m:oMath>
        <m:r>
          <w:rPr>
            <w:rFonts w:ascii="Cambria Math" w:hAnsi="Cambria Math"/>
            <w:color w:val="000000"/>
            <w:lang w:val="en-GB"/>
          </w:rPr>
          <m:t>γ</m:t>
        </m:r>
      </m:oMath>
      <w:r w:rsidR="004D0C9F" w:rsidRPr="0081577A">
        <w:rPr>
          <w:rFonts w:ascii="Helvetica" w:hAnsi="Helvetica"/>
          <w:color w:val="000000"/>
          <w:lang w:val="en-GB"/>
        </w:rPr>
        <w:t xml:space="preserve"> across the </w:t>
      </w:r>
      <w:r w:rsidR="004D0C9F" w:rsidRPr="0081577A">
        <w:rPr>
          <w:rFonts w:ascii="Helvetica" w:hAnsi="Helvetica"/>
          <w:color w:val="000000"/>
          <w:lang w:val="en-GB"/>
        </w:rPr>
        <w:lastRenderedPageBreak/>
        <w:t xml:space="preserve">different trait pairs. </w:t>
      </w:r>
      <w:r w:rsidR="009C2A40" w:rsidRPr="0081577A">
        <w:rPr>
          <w:rFonts w:ascii="Helvetica" w:hAnsi="Helvetica"/>
          <w:color w:val="000000"/>
          <w:lang w:val="en-GB"/>
        </w:rPr>
        <w:t>To account for the duplicate signals due to this correlation, w</w:t>
      </w:r>
      <w:r w:rsidR="004D0C9F" w:rsidRPr="0081577A">
        <w:rPr>
          <w:rFonts w:ascii="Helvetica" w:hAnsi="Helvetica"/>
          <w:color w:val="000000"/>
          <w:lang w:val="en-GB"/>
        </w:rPr>
        <w:t xml:space="preserve">e </w:t>
      </w:r>
      <w:r w:rsidR="009C2A40" w:rsidRPr="0081577A">
        <w:rPr>
          <w:rFonts w:ascii="Helvetica" w:hAnsi="Helvetica"/>
          <w:color w:val="000000"/>
          <w:lang w:val="en-GB"/>
        </w:rPr>
        <w:t xml:space="preserve">removed the effects of </w:t>
      </w:r>
      <m:oMath>
        <m:r>
          <w:rPr>
            <w:rFonts w:ascii="Cambria Math" w:hAnsi="Cambria Math"/>
            <w:color w:val="000000"/>
            <w:lang w:val="en-GB"/>
          </w:rPr>
          <m:t>γ</m:t>
        </m:r>
      </m:oMath>
      <w:r w:rsidR="009C2A40" w:rsidRPr="0081577A">
        <w:rPr>
          <w:rFonts w:ascii="Helvetica" w:hAnsi="Helvetica"/>
          <w:color w:val="000000"/>
          <w:lang w:val="en-GB"/>
        </w:rPr>
        <w:t xml:space="preserve"> from</w:t>
      </w:r>
      <w:r w:rsidR="004D0C9F" w:rsidRPr="0081577A">
        <w:rPr>
          <w:rFonts w:ascii="Helvetica" w:hAnsi="Helvetica"/>
          <w:color w:val="000000"/>
          <w:lang w:val="en-GB"/>
        </w:rPr>
        <w:t xml:space="preserve"> </w:t>
      </w:r>
      <m:oMath>
        <m:r>
          <w:rPr>
            <w:rFonts w:ascii="Cambria Math" w:hAnsi="Cambria Math"/>
            <w:color w:val="000000"/>
            <w:lang w:val="en-GB"/>
          </w:rPr>
          <m:t>ρ</m:t>
        </m:r>
      </m:oMath>
      <w:r w:rsidR="004D0C9F" w:rsidRPr="0081577A">
        <w:rPr>
          <w:rFonts w:ascii="Helvetica" w:hAnsi="Helvetica"/>
          <w:color w:val="000000"/>
          <w:lang w:val="en-GB"/>
        </w:rPr>
        <w:t xml:space="preserve"> by </w:t>
      </w:r>
      <w:r w:rsidR="009C2A40" w:rsidRPr="0081577A">
        <w:rPr>
          <w:rFonts w:ascii="Helvetica" w:hAnsi="Helvetica"/>
          <w:color w:val="000000"/>
          <w:lang w:val="en-GB"/>
        </w:rPr>
        <w:t xml:space="preserve">keeping the residuals from the </w:t>
      </w:r>
      <w:r w:rsidR="004D0C9F" w:rsidRPr="0081577A">
        <w:rPr>
          <w:rFonts w:ascii="Helvetica" w:hAnsi="Helvetica"/>
          <w:color w:val="000000"/>
          <w:lang w:val="en-GB"/>
        </w:rPr>
        <w:t xml:space="preserve">linear regression </w:t>
      </w:r>
      <m:oMath>
        <m:r>
          <m:rPr>
            <m:sty m:val="p"/>
          </m:rPr>
          <w:rPr>
            <w:rFonts w:ascii="Cambria Math" w:hAnsi="Cambria Math"/>
            <w:color w:val="000000"/>
            <w:lang w:val="en-GB"/>
          </w:rPr>
          <m:t>ρ∼γ</m:t>
        </m:r>
      </m:oMath>
      <w:r w:rsidR="009C2A40" w:rsidRPr="0081577A">
        <w:rPr>
          <w:rFonts w:ascii="Helvetica" w:hAnsi="Helvetica"/>
          <w:color w:val="000000"/>
          <w:lang w:val="en-GB"/>
        </w:rPr>
        <w:t>.</w:t>
      </w:r>
      <w:r w:rsidR="00232E94" w:rsidRPr="0081577A">
        <w:rPr>
          <w:rFonts w:ascii="Helvetica" w:hAnsi="Helvetica"/>
          <w:color w:val="000000"/>
          <w:shd w:val="clear" w:color="auto" w:fill="FFFFFF"/>
          <w:lang w:val="en-GB"/>
        </w:rPr>
        <w:t xml:space="preserve"> </w:t>
      </w:r>
      <w:r w:rsidR="009C2A40" w:rsidRPr="0081577A">
        <w:rPr>
          <w:rFonts w:ascii="Helvetica" w:hAnsi="Helvetica"/>
          <w:color w:val="000000"/>
          <w:shd w:val="clear" w:color="auto" w:fill="FFFFFF"/>
          <w:lang w:val="en-GB"/>
        </w:rPr>
        <w:t>W</w:t>
      </w:r>
      <w:r w:rsidR="00232E94" w:rsidRPr="0081577A">
        <w:rPr>
          <w:rFonts w:ascii="Helvetica" w:hAnsi="Helvetica"/>
          <w:color w:val="000000"/>
          <w:shd w:val="clear" w:color="auto" w:fill="FFFFFF"/>
          <w:lang w:val="en-GB"/>
        </w:rPr>
        <w:t>e</w:t>
      </w:r>
      <w:r w:rsidR="004E1A6F" w:rsidRPr="0081577A">
        <w:rPr>
          <w:rFonts w:ascii="Helvetica" w:hAnsi="Helvetica"/>
          <w:color w:val="000000"/>
          <w:lang w:val="en-GB"/>
        </w:rPr>
        <w:t xml:space="preserve"> </w:t>
      </w:r>
      <w:r w:rsidR="009C2A40" w:rsidRPr="0081577A">
        <w:rPr>
          <w:rFonts w:ascii="Helvetica" w:hAnsi="Helvetica"/>
          <w:color w:val="000000"/>
          <w:lang w:val="en-GB"/>
        </w:rPr>
        <w:t>then</w:t>
      </w:r>
      <w:r w:rsidR="004E1A6F" w:rsidRPr="0081577A">
        <w:rPr>
          <w:rFonts w:ascii="Helvetica" w:hAnsi="Helvetica"/>
          <w:color w:val="000000"/>
          <w:lang w:val="en-GB"/>
        </w:rPr>
        <w:t xml:space="preserve"> estimat</w:t>
      </w:r>
      <w:r w:rsidR="009C2A40" w:rsidRPr="0081577A">
        <w:rPr>
          <w:rFonts w:ascii="Helvetica" w:hAnsi="Helvetica"/>
          <w:color w:val="000000"/>
          <w:lang w:val="en-GB"/>
        </w:rPr>
        <w:t>ed</w:t>
      </w:r>
      <w:r w:rsidR="004E1A6F" w:rsidRPr="0081577A">
        <w:rPr>
          <w:rFonts w:ascii="Helvetica" w:hAnsi="Helvetica"/>
          <w:color w:val="000000"/>
          <w:lang w:val="en-GB"/>
        </w:rPr>
        <w:t xml:space="preserve"> the proportion of variance explained </w:t>
      </w:r>
      <w:r w:rsidR="004B6ACC" w:rsidRPr="0081577A">
        <w:rPr>
          <w:rFonts w:ascii="Helvetica" w:hAnsi="Helvetica"/>
          <w:color w:val="000000"/>
          <w:lang w:val="en-GB"/>
        </w:rPr>
        <w:t>(</w:t>
      </w:r>
      <m:oMath>
        <m:sSup>
          <m:sSupPr>
            <m:ctrlPr>
              <w:rPr>
                <w:rFonts w:ascii="Cambria Math" w:hAnsi="Cambria Math"/>
                <w:i/>
                <w:color w:val="000000"/>
                <w:lang w:val="en-GB"/>
              </w:rPr>
            </m:ctrlPr>
          </m:sSupPr>
          <m:e>
            <m:r>
              <w:rPr>
                <w:rFonts w:ascii="Cambria Math" w:hAnsi="Cambria Math"/>
                <w:color w:val="000000"/>
                <w:lang w:val="en-GB"/>
              </w:rPr>
              <m:t>R</m:t>
            </m:r>
          </m:e>
          <m:sup>
            <m:r>
              <w:rPr>
                <w:rFonts w:ascii="Cambria Math" w:hAnsi="Cambria Math"/>
                <w:color w:val="000000"/>
                <w:lang w:val="en-GB"/>
              </w:rPr>
              <m:t>2</m:t>
            </m:r>
          </m:sup>
        </m:sSup>
      </m:oMath>
      <w:r w:rsidR="004E1A6F" w:rsidRPr="0081577A">
        <w:rPr>
          <w:rFonts w:ascii="Helvetica" w:hAnsi="Helvetica"/>
          <w:color w:val="000000"/>
          <w:lang w:val="en-GB"/>
        </w:rPr>
        <w:t xml:space="preserve">) of </w:t>
      </w:r>
      <m:oMath>
        <m:r>
          <w:rPr>
            <w:rFonts w:ascii="Cambria Math" w:hAnsi="Cambria Math"/>
            <w:color w:val="000000"/>
            <w:lang w:val="en-GB"/>
          </w:rPr>
          <m:t>ω</m:t>
        </m:r>
      </m:oMath>
      <w:r w:rsidR="004E1A6F" w:rsidRPr="0081577A">
        <w:rPr>
          <w:rFonts w:ascii="Helvetica" w:hAnsi="Helvetica"/>
          <w:color w:val="000000"/>
          <w:lang w:val="en-GB"/>
        </w:rPr>
        <w:t xml:space="preserve"> </w:t>
      </w:r>
      <w:r w:rsidR="009C2A40" w:rsidRPr="0081577A">
        <w:rPr>
          <w:rFonts w:ascii="Helvetica" w:hAnsi="Helvetica"/>
          <w:color w:val="000000"/>
          <w:lang w:val="en-GB"/>
        </w:rPr>
        <w:t xml:space="preserve">jointly by </w:t>
      </w:r>
      <m:oMath>
        <m:r>
          <w:rPr>
            <w:rFonts w:ascii="Cambria Math" w:hAnsi="Cambria Math"/>
            <w:color w:val="000000"/>
            <w:lang w:val="en-GB"/>
          </w:rPr>
          <m:t>γ</m:t>
        </m:r>
      </m:oMath>
      <w:r w:rsidR="009C2A40" w:rsidRPr="0081577A">
        <w:rPr>
          <w:rFonts w:ascii="Helvetica" w:hAnsi="Helvetica"/>
          <w:color w:val="000000"/>
          <w:lang w:val="en-GB"/>
        </w:rPr>
        <w:t xml:space="preserve"> and the </w:t>
      </w:r>
      <w:proofErr w:type="spellStart"/>
      <w:r w:rsidR="008C03CE" w:rsidRPr="0081577A">
        <w:rPr>
          <w:rFonts w:ascii="Helvetica" w:hAnsi="Helvetica"/>
          <w:color w:val="000000"/>
          <w:lang w:val="en-GB"/>
        </w:rPr>
        <w:t>residuali</w:t>
      </w:r>
      <w:r w:rsidR="00864D2D" w:rsidRPr="0081577A">
        <w:rPr>
          <w:rFonts w:ascii="Helvetica" w:hAnsi="Helvetica"/>
          <w:color w:val="000000"/>
          <w:lang w:val="en-GB"/>
        </w:rPr>
        <w:t>s</w:t>
      </w:r>
      <w:r w:rsidR="008C03CE" w:rsidRPr="0081577A">
        <w:rPr>
          <w:rFonts w:ascii="Helvetica" w:hAnsi="Helvetica"/>
          <w:color w:val="000000"/>
          <w:lang w:val="en-GB"/>
        </w:rPr>
        <w:t>ed</w:t>
      </w:r>
      <w:proofErr w:type="spellEnd"/>
      <w:r w:rsidR="008C03CE" w:rsidRPr="0081577A">
        <w:rPr>
          <w:rFonts w:ascii="Helvetica" w:hAnsi="Helvetica"/>
          <w:color w:val="000000"/>
          <w:lang w:val="en-GB"/>
        </w:rPr>
        <w:t xml:space="preserve"> </w:t>
      </w:r>
      <m:oMath>
        <m:r>
          <w:rPr>
            <w:rFonts w:ascii="Cambria Math" w:hAnsi="Cambria Math"/>
            <w:color w:val="000000"/>
            <w:lang w:val="en-GB"/>
          </w:rPr>
          <m:t>ρ</m:t>
        </m:r>
      </m:oMath>
      <w:del w:id="9" w:author="Zoltan Kutalik" w:date="2022-03-02T22:41:00Z">
        <w:r w:rsidR="008C03CE" w:rsidRPr="0081577A" w:rsidDel="009C2A40">
          <w:rPr>
            <w:rFonts w:ascii="Helvetica" w:hAnsi="Helvetica"/>
            <w:color w:val="000000"/>
            <w:lang w:val="en-GB"/>
          </w:rPr>
          <w:delText xml:space="preserve"> for </w:delText>
        </w:r>
      </w:del>
      <m:oMath>
        <m:r>
          <w:del w:id="10" w:author="Zoltan Kutalik" w:date="2022-03-02T22:41:00Z">
            <w:rPr>
              <w:rFonts w:ascii="Cambria Math" w:hAnsi="Cambria Math"/>
              <w:color w:val="000000"/>
              <w:lang w:val="en-GB"/>
            </w:rPr>
            <m:t>γ</m:t>
          </w:del>
        </m:r>
      </m:oMath>
      <w:del w:id="11" w:author="Zoltan Kutalik" w:date="2022-03-02T22:41:00Z">
        <w:r w:rsidR="008C03CE" w:rsidRPr="0081577A" w:rsidDel="009C2A40">
          <w:rPr>
            <w:rFonts w:ascii="Helvetica" w:hAnsi="Helvetica"/>
            <w:color w:val="000000"/>
            <w:lang w:val="en-GB"/>
          </w:rPr>
          <w:delText xml:space="preserve"> by running a linear regression as follows: </w:delText>
        </w:r>
      </w:del>
      <m:oMath>
        <m:sSub>
          <m:sSubPr>
            <m:ctrlPr>
              <w:del w:id="12" w:author="Zoltan Kutalik" w:date="2022-03-02T22:41:00Z">
                <w:rPr>
                  <w:rFonts w:ascii="Cambria Math" w:hAnsi="Cambria Math"/>
                  <w:i/>
                  <w:color w:val="000000"/>
                  <w:lang w:val="en-GB"/>
                </w:rPr>
              </w:del>
            </m:ctrlPr>
          </m:sSubPr>
          <m:e>
            <m:r>
              <w:del w:id="13" w:author="Zoltan Kutalik" w:date="2022-03-02T22:41:00Z">
                <m:rPr>
                  <m:sty m:val="p"/>
                </m:rPr>
                <w:rPr>
                  <w:rFonts w:ascii="Cambria Math" w:hAnsi="Cambria Math"/>
                  <w:color w:val="000000"/>
                  <w:lang w:val="en-GB"/>
                </w:rPr>
                <m:t>ρ</m:t>
              </w:del>
            </m:r>
            <m:ctrlPr>
              <w:del w:id="14" w:author="Zoltan Kutalik" w:date="2022-03-02T22:41:00Z">
                <w:rPr>
                  <w:rFonts w:ascii="Cambria Math" w:hAnsi="Cambria Math"/>
                  <w:color w:val="000000"/>
                  <w:lang w:val="en-GB"/>
                </w:rPr>
              </w:del>
            </m:ctrlPr>
          </m:e>
          <m:sub>
            <m:r>
              <w:del w:id="15" w:author="Zoltan Kutalik" w:date="2022-03-02T22:41:00Z">
                <w:rPr>
                  <w:rFonts w:ascii="Cambria Math" w:hAnsi="Cambria Math"/>
                  <w:color w:val="000000"/>
                  <w:lang w:val="en-GB"/>
                </w:rPr>
                <m:t>resid</m:t>
              </w:del>
            </m:r>
          </m:sub>
        </m:sSub>
        <m:r>
          <w:del w:id="16" w:author="Zoltan Kutalik" w:date="2022-03-02T22:41:00Z">
            <w:rPr>
              <w:rFonts w:ascii="Cambria Math" w:hAnsi="Cambria Math"/>
              <w:color w:val="000000"/>
              <w:lang w:val="en-GB"/>
            </w:rPr>
            <m:t>=resid</m:t>
          </w:del>
        </m:r>
        <m:d>
          <m:dPr>
            <m:ctrlPr>
              <w:del w:id="17" w:author="Zoltan Kutalik" w:date="2022-03-02T22:41:00Z">
                <w:rPr>
                  <w:rFonts w:ascii="Cambria Math" w:hAnsi="Cambria Math"/>
                  <w:i/>
                  <w:color w:val="000000"/>
                  <w:lang w:val="en-GB"/>
                </w:rPr>
              </w:del>
            </m:ctrlPr>
          </m:dPr>
          <m:e>
            <m:r>
              <w:del w:id="18" w:author="Zoltan Kutalik" w:date="2022-03-02T22:41:00Z">
                <w:rPr>
                  <w:rFonts w:ascii="Cambria Math" w:hAnsi="Cambria Math"/>
                  <w:color w:val="000000"/>
                  <w:lang w:val="en-GB"/>
                </w:rPr>
                <m:t>lm</m:t>
              </w:del>
            </m:r>
            <m:d>
              <m:dPr>
                <m:ctrlPr>
                  <w:del w:id="19" w:author="Zoltan Kutalik" w:date="2022-03-02T22:41:00Z">
                    <w:rPr>
                      <w:rFonts w:ascii="Cambria Math" w:hAnsi="Cambria Math"/>
                      <w:i/>
                      <w:color w:val="000000"/>
                      <w:lang w:val="en-GB"/>
                    </w:rPr>
                  </w:del>
                </m:ctrlPr>
              </m:dPr>
              <m:e>
                <m:r>
                  <w:del w:id="20" w:author="Zoltan Kutalik" w:date="2022-03-02T22:41:00Z">
                    <m:rPr>
                      <m:sty m:val="p"/>
                    </m:rPr>
                    <w:rPr>
                      <w:rFonts w:ascii="Cambria Math" w:hAnsi="Cambria Math"/>
                      <w:color w:val="000000"/>
                      <w:lang w:val="en-GB"/>
                    </w:rPr>
                    <m:t>ρ∼γ</m:t>
                  </w:del>
                </m:r>
              </m:e>
            </m:d>
          </m:e>
        </m:d>
      </m:oMath>
      <w:del w:id="21" w:author="Zoltan Kutalik" w:date="2022-03-02T22:41:00Z">
        <w:r w:rsidR="008C03CE" w:rsidRPr="0081577A" w:rsidDel="009C2A40">
          <w:rPr>
            <w:rFonts w:ascii="Helvetica" w:hAnsi="Helvetica"/>
            <w:color w:val="000000"/>
            <w:lang w:val="en-GB"/>
          </w:rPr>
          <w:delText xml:space="preserve"> and then summing </w:delText>
        </w:r>
      </w:del>
      <m:oMath>
        <m:sSub>
          <m:sSubPr>
            <m:ctrlPr>
              <w:del w:id="22" w:author="Zoltan Kutalik" w:date="2022-03-02T22:41:00Z">
                <w:rPr>
                  <w:rFonts w:ascii="Cambria Math" w:hAnsi="Cambria Math"/>
                  <w:i/>
                  <w:color w:val="000000"/>
                  <w:lang w:val="en-GB"/>
                </w:rPr>
              </w:del>
            </m:ctrlPr>
          </m:sSubPr>
          <m:e>
            <m:r>
              <w:del w:id="23" w:author="Zoltan Kutalik" w:date="2022-03-02T22:41:00Z">
                <w:rPr>
                  <w:rFonts w:ascii="Cambria Math" w:hAnsi="Cambria Math"/>
                  <w:color w:val="000000"/>
                  <w:lang w:val="en-GB"/>
                </w:rPr>
                <m:t>ρ</m:t>
              </w:del>
            </m:r>
            <m:ctrlPr>
              <w:del w:id="24" w:author="Zoltan Kutalik" w:date="2022-03-02T22:41:00Z">
                <w:rPr>
                  <w:rFonts w:ascii="Cambria Math" w:hAnsi="Cambria Math"/>
                  <w:color w:val="000000"/>
                  <w:lang w:val="en-GB"/>
                </w:rPr>
              </w:del>
            </m:ctrlPr>
          </m:e>
          <m:sub>
            <m:r>
              <w:del w:id="25" w:author="Zoltan Kutalik" w:date="2022-03-02T22:41:00Z">
                <w:rPr>
                  <w:rFonts w:ascii="Cambria Math" w:hAnsi="Cambria Math"/>
                  <w:color w:val="000000"/>
                  <w:lang w:val="en-GB"/>
                </w:rPr>
                <m:t>resid</m:t>
              </w:del>
            </m:r>
          </m:sub>
        </m:sSub>
      </m:oMath>
      <w:del w:id="26" w:author="Zoltan Kutalik" w:date="2022-03-02T22:41:00Z">
        <w:r w:rsidR="008C03CE" w:rsidRPr="0081577A" w:rsidDel="009C2A40">
          <w:rPr>
            <w:rFonts w:ascii="Helvetica" w:hAnsi="Helvetica"/>
            <w:color w:val="000000"/>
            <w:lang w:val="en-GB"/>
          </w:rPr>
          <w:delText xml:space="preserve"> to </w:delText>
        </w:r>
      </w:del>
      <m:oMath>
        <m:r>
          <w:del w:id="27" w:author="Zoltan Kutalik" w:date="2022-03-02T22:41:00Z">
            <w:rPr>
              <w:rFonts w:ascii="Cambria Math" w:hAnsi="Cambria Math"/>
              <w:color w:val="000000"/>
              <w:lang w:val="en-GB"/>
            </w:rPr>
            <m:t>γ</m:t>
          </w:del>
        </m:r>
      </m:oMath>
      <w:r w:rsidR="008C03CE" w:rsidRPr="0081577A">
        <w:rPr>
          <w:rFonts w:ascii="Helvetica" w:hAnsi="Helvetica"/>
          <w:color w:val="000000"/>
          <w:lang w:val="en-GB"/>
        </w:rPr>
        <w:t xml:space="preserve">.  </w:t>
      </w:r>
    </w:p>
    <w:p w14:paraId="75D76EAD" w14:textId="38EAAFFA" w:rsidR="00144EB6" w:rsidRPr="000123A7" w:rsidRDefault="004E1A6F" w:rsidP="000123A7">
      <w:pPr>
        <w:spacing w:before="240" w:after="120"/>
        <w:jc w:val="both"/>
        <w:outlineLvl w:val="0"/>
        <w:rPr>
          <w:rFonts w:ascii="Helvetica" w:hAnsi="Helvetica" w:cs="Arial"/>
          <w:color w:val="2F5496"/>
          <w:kern w:val="36"/>
          <w:sz w:val="32"/>
          <w:szCs w:val="32"/>
          <w:lang w:val="en-GB"/>
        </w:rPr>
      </w:pPr>
      <w:r w:rsidRPr="0081577A">
        <w:rPr>
          <w:rFonts w:ascii="Helvetica" w:hAnsi="Helvetica" w:cs="Arial"/>
          <w:color w:val="2F5496"/>
          <w:kern w:val="36"/>
          <w:sz w:val="32"/>
          <w:szCs w:val="32"/>
          <w:lang w:val="en-GB"/>
        </w:rPr>
        <w:t>Results</w:t>
      </w:r>
    </w:p>
    <w:p w14:paraId="4BF5F5C1"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Relationship between causal effects and raw phenotypic correlation in couples</w:t>
      </w:r>
    </w:p>
    <w:p w14:paraId="35E1BF76" w14:textId="326549D7" w:rsidR="004E1A6F" w:rsidRDefault="000123A7" w:rsidP="002B237D">
      <w:pPr>
        <w:jc w:val="both"/>
        <w:rPr>
          <w:rFonts w:ascii="Helvetica" w:hAnsi="Helvetica"/>
          <w:color w:val="000000"/>
          <w:lang w:val="en-GB"/>
        </w:rPr>
      </w:pPr>
      <w:r>
        <w:rPr>
          <w:rFonts w:ascii="Helvetica" w:hAnsi="Helvetica"/>
          <w:color w:val="000000"/>
          <w:lang w:val="en-GB"/>
        </w:rPr>
        <w:t>First</w:t>
      </w:r>
      <w:r w:rsidR="00E46D98" w:rsidRPr="0081577A">
        <w:rPr>
          <w:rFonts w:ascii="Helvetica" w:hAnsi="Helvetica"/>
          <w:color w:val="000000"/>
          <w:lang w:val="en-GB"/>
        </w:rPr>
        <w:t>, we asked whether discrepancies between observational couple correlations and causal effects could be explained by specific confounder traits. For this, a</w:t>
      </w:r>
      <w:r w:rsidR="004E1A6F" w:rsidRPr="0081577A">
        <w:rPr>
          <w:rFonts w:ascii="Helvetica" w:hAnsi="Helvetica"/>
          <w:color w:val="000000"/>
          <w:lang w:val="en-GB"/>
        </w:rPr>
        <w:t xml:space="preserve"> total of </w:t>
      </w:r>
      <w:r w:rsidR="00BE1853" w:rsidRPr="0081577A">
        <w:rPr>
          <w:rFonts w:ascii="Helvetica" w:hAnsi="Helvetica"/>
          <w:color w:val="000000"/>
          <w:lang w:val="en-GB"/>
        </w:rPr>
        <w:t>118</w:t>
      </w:r>
      <w:r w:rsidR="004E1A6F" w:rsidRPr="0081577A">
        <w:rPr>
          <w:rFonts w:ascii="Helvetica" w:hAnsi="Helvetica"/>
          <w:color w:val="000000"/>
          <w:lang w:val="en-GB"/>
        </w:rPr>
        <w:t xml:space="preserve"> phenotypes were selected (based on their elevated correlation between partners and </w:t>
      </w:r>
      <w:r w:rsidR="00741FEF" w:rsidRPr="0081577A">
        <w:rPr>
          <w:rFonts w:ascii="Helvetica" w:hAnsi="Helvetica"/>
          <w:color w:val="000000"/>
          <w:lang w:val="en-GB"/>
        </w:rPr>
        <w:t>sufficient [&gt; 5]</w:t>
      </w:r>
      <w:r w:rsidR="004E1A6F" w:rsidRPr="0081577A">
        <w:rPr>
          <w:rFonts w:ascii="Helvetica" w:hAnsi="Helvetica"/>
          <w:color w:val="000000"/>
          <w:lang w:val="en-GB"/>
        </w:rPr>
        <w:t xml:space="preserve"> valid IVs suitable for MR analysis) and subsequently tested for a causal effect from index to partner within couples, using MR. We then compared the causal effects obtained using MR with the raw phenotypic correlation observed among couples to identify any traits where the correlation was </w:t>
      </w:r>
      <w:r w:rsidR="00756B76" w:rsidRPr="0081577A">
        <w:rPr>
          <w:rFonts w:ascii="Helvetica" w:hAnsi="Helvetica"/>
          <w:color w:val="000000"/>
          <w:lang w:val="en-GB"/>
        </w:rPr>
        <w:t>different</w:t>
      </w:r>
      <w:r w:rsidR="004E1A6F" w:rsidRPr="0081577A">
        <w:rPr>
          <w:rFonts w:ascii="Helvetica" w:hAnsi="Helvetica"/>
          <w:color w:val="000000"/>
          <w:lang w:val="en-GB"/>
        </w:rPr>
        <w:t xml:space="preserve"> than the MR-estimate, using a</w:t>
      </w:r>
      <w:r w:rsidR="00756B76" w:rsidRPr="0081577A">
        <w:rPr>
          <w:rFonts w:ascii="Helvetica" w:hAnsi="Helvetica"/>
          <w:color w:val="000000"/>
          <w:lang w:val="en-GB"/>
        </w:rPr>
        <w:t xml:space="preserve"> two</w:t>
      </w:r>
      <w:r w:rsidR="004E1A6F" w:rsidRPr="0081577A">
        <w:rPr>
          <w:rFonts w:ascii="Helvetica" w:hAnsi="Helvetica"/>
          <w:color w:val="000000"/>
          <w:lang w:val="en-GB"/>
        </w:rPr>
        <w:t xml:space="preserve">-tailed </w:t>
      </w:r>
      <w:r w:rsidR="00A65996" w:rsidRPr="0081577A">
        <w:rPr>
          <w:rFonts w:ascii="Helvetica" w:hAnsi="Helvetica"/>
          <w:color w:val="000000"/>
          <w:lang w:val="en-GB"/>
        </w:rPr>
        <w:t>z</w:t>
      </w:r>
      <w:r w:rsidR="004E1A6F" w:rsidRPr="0081577A">
        <w:rPr>
          <w:rFonts w:ascii="Helvetica" w:hAnsi="Helvetica"/>
          <w:color w:val="000000"/>
          <w:lang w:val="en-GB"/>
        </w:rPr>
        <w:t>-test to test for a significan</w:t>
      </w:r>
      <w:r w:rsidR="006B3FD3" w:rsidRPr="0081577A">
        <w:rPr>
          <w:rFonts w:ascii="Helvetica" w:hAnsi="Helvetica"/>
          <w:color w:val="000000"/>
          <w:lang w:val="en-GB"/>
        </w:rPr>
        <w:t xml:space="preserve">t </w:t>
      </w:r>
      <w:r w:rsidR="004E1A6F" w:rsidRPr="0081577A">
        <w:rPr>
          <w:rFonts w:ascii="Helvetica" w:hAnsi="Helvetica"/>
          <w:color w:val="000000"/>
          <w:lang w:val="en-GB"/>
        </w:rPr>
        <w:t>difference between the estimates</w:t>
      </w:r>
      <w:r w:rsidR="00BE39BC" w:rsidRPr="0081577A">
        <w:rPr>
          <w:rFonts w:ascii="Helvetica" w:hAnsi="Helvetica"/>
          <w:color w:val="000000"/>
          <w:lang w:val="en-GB"/>
        </w:rPr>
        <w:t>. Significant difference</w:t>
      </w:r>
      <w:r w:rsidR="004A32F6" w:rsidRPr="0081577A">
        <w:rPr>
          <w:rFonts w:ascii="Helvetica" w:hAnsi="Helvetica"/>
          <w:color w:val="000000"/>
          <w:lang w:val="en-GB"/>
        </w:rPr>
        <w:t>s</w:t>
      </w:r>
      <w:r w:rsidR="00BE39BC" w:rsidRPr="0081577A">
        <w:rPr>
          <w:rFonts w:ascii="Helvetica" w:hAnsi="Helvetica"/>
          <w:color w:val="000000"/>
          <w:lang w:val="en-GB"/>
        </w:rPr>
        <w:t xml:space="preserve"> </w:t>
      </w:r>
      <w:r w:rsidR="004E1A6F" w:rsidRPr="0081577A">
        <w:rPr>
          <w:rFonts w:ascii="Helvetica" w:hAnsi="Helvetica"/>
          <w:color w:val="000000"/>
          <w:lang w:val="en-GB"/>
        </w:rPr>
        <w:t xml:space="preserve">would be indicative of the presence of confounders </w:t>
      </w:r>
      <w:r w:rsidR="00BE39BC" w:rsidRPr="0081577A">
        <w:rPr>
          <w:rFonts w:ascii="Helvetica" w:hAnsi="Helvetica"/>
          <w:color w:val="000000"/>
          <w:lang w:val="en-GB"/>
        </w:rPr>
        <w:t xml:space="preserve">(either negative or positive) </w:t>
      </w:r>
      <w:r w:rsidR="004E1A6F" w:rsidRPr="0081577A">
        <w:rPr>
          <w:rFonts w:ascii="Helvetica" w:hAnsi="Helvetica"/>
          <w:color w:val="000000"/>
          <w:lang w:val="en-GB"/>
        </w:rPr>
        <w:t>driving the observed phenotypic correlation. After adjusting for the effective number of tested traits (p &lt; 0.05/6</w:t>
      </w:r>
      <w:r w:rsidR="00DA7A8A" w:rsidRPr="0081577A">
        <w:rPr>
          <w:rFonts w:ascii="Helvetica" w:hAnsi="Helvetica"/>
          <w:color w:val="000000"/>
          <w:lang w:val="en-GB"/>
        </w:rPr>
        <w:t>6</w:t>
      </w:r>
      <w:r w:rsidR="004E1A6F" w:rsidRPr="0081577A">
        <w:rPr>
          <w:rFonts w:ascii="Helvetica" w:hAnsi="Helvetica"/>
          <w:color w:val="000000"/>
          <w:lang w:val="en-GB"/>
        </w:rPr>
        <w:t xml:space="preserve">), we identified </w:t>
      </w:r>
      <w:r w:rsidR="005C3F8A" w:rsidRPr="0081577A">
        <w:rPr>
          <w:rFonts w:ascii="Helvetica" w:hAnsi="Helvetica"/>
          <w:color w:val="000000"/>
          <w:lang w:val="en-GB"/>
        </w:rPr>
        <w:t>43</w:t>
      </w:r>
      <w:r w:rsidR="004E1A6F" w:rsidRPr="0081577A">
        <w:rPr>
          <w:rFonts w:ascii="Helvetica" w:hAnsi="Helvetica"/>
          <w:color w:val="000000"/>
          <w:lang w:val="en-GB"/>
        </w:rPr>
        <w:t xml:space="preserve"> traits which showed </w:t>
      </w:r>
      <w:r w:rsidR="00756B76" w:rsidRPr="0081577A">
        <w:rPr>
          <w:rFonts w:ascii="Helvetica" w:hAnsi="Helvetica"/>
          <w:color w:val="000000"/>
          <w:lang w:val="en-GB"/>
        </w:rPr>
        <w:t xml:space="preserve">different </w:t>
      </w:r>
      <w:r w:rsidR="004E1A6F" w:rsidRPr="0081577A">
        <w:rPr>
          <w:rFonts w:ascii="Helvetica" w:hAnsi="Helvetica"/>
          <w:color w:val="000000"/>
          <w:lang w:val="en-GB"/>
        </w:rPr>
        <w:t>phenotypic correlation compared to MR</w:t>
      </w:r>
      <w:r w:rsidR="006F4010" w:rsidRPr="0081577A">
        <w:rPr>
          <w:rFonts w:ascii="Helvetica" w:hAnsi="Helvetica"/>
          <w:color w:val="000000"/>
          <w:lang w:val="en-GB"/>
        </w:rPr>
        <w:t>-</w:t>
      </w:r>
      <w:r w:rsidR="004E1A6F" w:rsidRPr="0081577A">
        <w:rPr>
          <w:rFonts w:ascii="Helvetica" w:hAnsi="Helvetica"/>
          <w:color w:val="000000"/>
          <w:lang w:val="en-GB"/>
        </w:rPr>
        <w:t>estimate</w:t>
      </w:r>
      <w:r w:rsidR="00FE0BE8" w:rsidRPr="0081577A">
        <w:rPr>
          <w:rFonts w:ascii="Helvetica" w:hAnsi="Helvetica"/>
          <w:color w:val="000000"/>
          <w:lang w:val="en-GB"/>
        </w:rPr>
        <w:t xml:space="preserve"> (see Figure</w:t>
      </w:r>
      <w:r w:rsidR="00A56AF4" w:rsidRPr="0081577A">
        <w:rPr>
          <w:rFonts w:ascii="Helvetica" w:hAnsi="Helvetica"/>
          <w:color w:val="000000"/>
          <w:lang w:val="en-GB"/>
        </w:rPr>
        <w:t xml:space="preserve"> </w:t>
      </w:r>
      <w:r w:rsidR="00CC322A">
        <w:rPr>
          <w:rFonts w:ascii="Helvetica" w:hAnsi="Helvetica"/>
          <w:color w:val="000000"/>
          <w:lang w:val="en-GB"/>
        </w:rPr>
        <w:t>3</w:t>
      </w:r>
      <w:r w:rsidR="00C638A0" w:rsidRPr="0081577A">
        <w:rPr>
          <w:rFonts w:ascii="Helvetica" w:hAnsi="Helvetica"/>
          <w:color w:val="000000"/>
          <w:lang w:val="en-GB"/>
        </w:rPr>
        <w:t xml:space="preserve">, </w:t>
      </w:r>
      <w:r w:rsidR="00287556">
        <w:rPr>
          <w:rFonts w:ascii="Helvetica" w:hAnsi="Helvetica"/>
          <w:color w:val="000000"/>
          <w:lang w:val="en-GB"/>
        </w:rPr>
        <w:t xml:space="preserve">Supplementary </w:t>
      </w:r>
      <w:r w:rsidR="00287556">
        <w:rPr>
          <w:rFonts w:ascii="Helvetica" w:hAnsi="Helvetica"/>
          <w:color w:val="000000"/>
          <w:highlight w:val="yellow"/>
          <w:lang w:val="en-GB"/>
        </w:rPr>
        <w:t>T</w:t>
      </w:r>
      <w:r w:rsidR="00C638A0" w:rsidRPr="0081577A">
        <w:rPr>
          <w:rFonts w:ascii="Helvetica" w:hAnsi="Helvetica"/>
          <w:color w:val="000000"/>
          <w:highlight w:val="yellow"/>
          <w:lang w:val="en-GB"/>
        </w:rPr>
        <w:t xml:space="preserve">able </w:t>
      </w:r>
      <w:r w:rsidR="00287556">
        <w:rPr>
          <w:rFonts w:ascii="Helvetica" w:hAnsi="Helvetica"/>
          <w:color w:val="000000"/>
          <w:highlight w:val="yellow"/>
          <w:lang w:val="en-GB"/>
        </w:rPr>
        <w:t>1</w:t>
      </w:r>
      <w:r w:rsidR="00FE0BE8" w:rsidRPr="0081577A">
        <w:rPr>
          <w:rFonts w:ascii="Helvetica" w:hAnsi="Helvetica"/>
          <w:color w:val="000000"/>
          <w:lang w:val="en-GB"/>
        </w:rPr>
        <w:t xml:space="preserve">). </w:t>
      </w:r>
      <w:r w:rsidR="006F4010" w:rsidRPr="0081577A">
        <w:rPr>
          <w:rFonts w:ascii="Helvetica" w:hAnsi="Helvetica"/>
          <w:color w:val="000000"/>
          <w:lang w:val="en-GB"/>
        </w:rPr>
        <w:t xml:space="preserve">Of these, 3 traits corresponded to larger MR-estimate compared to correlation (time spent watching television, comparative height size at age 10, and overall health rating), while the remaining 36 represented traits with larger correlation compared to MR-estimate. </w:t>
      </w:r>
      <w:r w:rsidR="004E1A6F" w:rsidRPr="0081577A">
        <w:rPr>
          <w:rFonts w:ascii="Helvetica" w:hAnsi="Helvetica"/>
          <w:color w:val="000000"/>
          <w:lang w:val="en-GB"/>
        </w:rPr>
        <w:t xml:space="preserve">Among these included place of birth, North-coordinate (NC); </w:t>
      </w:r>
      <w:r w:rsidR="00997E6F" w:rsidRPr="0081577A">
        <w:rPr>
          <w:rFonts w:ascii="Helvetica" w:hAnsi="Helvetica"/>
          <w:color w:val="000000"/>
          <w:lang w:val="en-GB"/>
        </w:rPr>
        <w:t xml:space="preserve">systolic blood pressure (SBP); </w:t>
      </w:r>
      <w:r w:rsidR="004E1A6F" w:rsidRPr="0081577A">
        <w:rPr>
          <w:rFonts w:ascii="Helvetica" w:hAnsi="Helvetica"/>
          <w:color w:val="000000"/>
          <w:lang w:val="en-GB"/>
        </w:rPr>
        <w:t>height</w:t>
      </w:r>
      <w:r w:rsidR="00997E6F" w:rsidRPr="0081577A">
        <w:rPr>
          <w:rFonts w:ascii="Helvetica" w:hAnsi="Helvetica"/>
          <w:color w:val="000000"/>
          <w:lang w:val="en-GB"/>
        </w:rPr>
        <w:t>;</w:t>
      </w:r>
      <w:r w:rsidR="004E1A6F" w:rsidRPr="0081577A">
        <w:rPr>
          <w:rFonts w:ascii="Helvetica" w:hAnsi="Helvetica"/>
          <w:color w:val="000000"/>
          <w:lang w:val="en-GB"/>
        </w:rPr>
        <w:t xml:space="preserve"> and various blood cell counts, including</w:t>
      </w:r>
      <w:r w:rsidR="00997E6F" w:rsidRPr="0081577A">
        <w:rPr>
          <w:rFonts w:ascii="Helvetica" w:hAnsi="Helvetica"/>
          <w:color w:val="000000"/>
          <w:lang w:val="en-GB"/>
        </w:rPr>
        <w:t xml:space="preserve"> basophil</w:t>
      </w:r>
      <w:r w:rsidR="004E1A6F" w:rsidRPr="0081577A">
        <w:rPr>
          <w:rFonts w:ascii="Helvetica" w:hAnsi="Helvetica"/>
          <w:color w:val="000000"/>
          <w:lang w:val="en-GB"/>
        </w:rPr>
        <w:t xml:space="preserve"> count (place of birth NC: correlation (</w:t>
      </w:r>
      <m:oMath>
        <m:r>
          <w:rPr>
            <w:rFonts w:ascii="Cambria Math" w:hAnsi="Cambria Math"/>
            <w:color w:val="000000"/>
            <w:lang w:val="en-GB"/>
          </w:rPr>
          <m:t>r</m:t>
        </m:r>
      </m:oMath>
      <w:r w:rsidR="004E1A6F" w:rsidRPr="0081577A">
        <w:rPr>
          <w:rFonts w:ascii="Helvetica" w:hAnsi="Helvetica"/>
          <w:color w:val="000000"/>
          <w:lang w:val="en-GB"/>
        </w:rPr>
        <w:t>) = 0.58, MR-estimate (</w:t>
      </w:r>
      <m:oMath>
        <m:r>
          <w:rPr>
            <w:rFonts w:ascii="Cambria Math" w:hAnsi="Cambria Math"/>
            <w:color w:val="000000"/>
            <w:lang w:val="en-GB"/>
          </w:rPr>
          <m:t>α</m:t>
        </m:r>
      </m:oMath>
      <w:r w:rsidR="004E1A6F" w:rsidRPr="0081577A">
        <w:rPr>
          <w:rFonts w:ascii="Helvetica" w:hAnsi="Helvetica"/>
          <w:color w:val="000000"/>
          <w:lang w:val="en-GB"/>
        </w:rPr>
        <w:t>) = 0.33, one tailed p-value for difference (</w:t>
      </w:r>
      <w:r w:rsidR="004E1A6F" w:rsidRPr="0081577A">
        <w:rPr>
          <w:rFonts w:ascii="Helvetica" w:hAnsi="Helvetica"/>
          <w:i/>
          <w:iCs/>
          <w:color w:val="000000"/>
          <w:lang w:val="en-GB"/>
        </w:rPr>
        <w:t>p</w:t>
      </w:r>
      <w:r w:rsidR="004E1A6F" w:rsidRPr="0081577A">
        <w:rPr>
          <w:rFonts w:ascii="Helvetica" w:hAnsi="Helvetica"/>
          <w:color w:val="000000"/>
          <w:lang w:val="en-GB"/>
        </w:rPr>
        <w:t>) &lt; 1 x 1</w:t>
      </w:r>
      <w:r w:rsidR="00997E6F" w:rsidRPr="0081577A">
        <w:rPr>
          <w:rFonts w:ascii="Helvetica" w:hAnsi="Helvetica"/>
          <w:color w:val="000000"/>
          <w:lang w:val="en-GB"/>
        </w:rPr>
        <w:t>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xml:space="preserve">; </w:t>
      </w:r>
      <w:r w:rsidR="00997E6F" w:rsidRPr="0081577A">
        <w:rPr>
          <w:rFonts w:ascii="Helvetica" w:hAnsi="Helvetica"/>
          <w:color w:val="000000"/>
          <w:lang w:val="en-GB"/>
        </w:rPr>
        <w:t>SB</w:t>
      </w:r>
      <w:r w:rsidR="004E1A6F" w:rsidRPr="0081577A">
        <w:rPr>
          <w:rFonts w:ascii="Helvetica" w:hAnsi="Helvetica"/>
          <w:color w:val="000000"/>
          <w:lang w:val="en-GB"/>
        </w:rPr>
        <w:t xml:space="preserve">P: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0.16</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0.054</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 </w:t>
      </w:r>
      <w:r w:rsidR="00997E6F" w:rsidRPr="0081577A">
        <w:rPr>
          <w:rFonts w:ascii="Helvetica" w:hAnsi="Helvetica"/>
          <w:color w:val="000000"/>
          <w:lang w:val="en-GB"/>
        </w:rPr>
        <w:t>1 x 10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xml:space="preserve">; height: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0.25</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0.21</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 </w:t>
      </w:r>
      <w:r w:rsidR="00997E6F" w:rsidRPr="0081577A">
        <w:rPr>
          <w:rFonts w:ascii="Helvetica" w:hAnsi="Helvetica"/>
          <w:color w:val="000000"/>
          <w:lang w:val="en-GB"/>
        </w:rPr>
        <w:t>6.6 x 10</w:t>
      </w:r>
      <w:r w:rsidR="00997E6F" w:rsidRPr="0081577A">
        <w:rPr>
          <w:rFonts w:ascii="Helvetica" w:hAnsi="Helvetica"/>
          <w:color w:val="000000"/>
          <w:vertAlign w:val="superscript"/>
          <w:lang w:val="en-GB"/>
        </w:rPr>
        <w:t>-6</w:t>
      </w:r>
      <w:r w:rsidR="004E1A6F" w:rsidRPr="0081577A">
        <w:rPr>
          <w:rFonts w:ascii="Helvetica" w:hAnsi="Helvetica"/>
          <w:color w:val="000000"/>
          <w:lang w:val="en-GB"/>
        </w:rPr>
        <w:t xml:space="preserve">; </w:t>
      </w:r>
      <w:r w:rsidR="00997E6F" w:rsidRPr="0081577A">
        <w:rPr>
          <w:rFonts w:ascii="Helvetica" w:hAnsi="Helvetica"/>
          <w:color w:val="000000"/>
          <w:lang w:val="en-GB"/>
        </w:rPr>
        <w:t>basophil</w:t>
      </w:r>
      <w:r w:rsidR="004E1A6F" w:rsidRPr="0081577A">
        <w:rPr>
          <w:rFonts w:ascii="Helvetica" w:hAnsi="Helvetica"/>
          <w:color w:val="000000"/>
          <w:lang w:val="en-GB"/>
        </w:rPr>
        <w:t xml:space="preserve"> count: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0.47</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0.0013</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w:t>
      </w:r>
      <w:r w:rsidR="00997E6F" w:rsidRPr="0081577A">
        <w:rPr>
          <w:rFonts w:ascii="Helvetica" w:hAnsi="Helvetica"/>
          <w:color w:val="000000"/>
          <w:lang w:val="en-GB"/>
        </w:rPr>
        <w:t>&lt; 1 x 10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w:t>
      </w:r>
    </w:p>
    <w:p w14:paraId="7D9D43CF" w14:textId="153F6A6B" w:rsidR="00DE17C1" w:rsidRDefault="00DE17C1" w:rsidP="002B237D">
      <w:pPr>
        <w:jc w:val="both"/>
        <w:rPr>
          <w:rFonts w:ascii="Helvetica" w:hAnsi="Helvetica"/>
          <w:color w:val="000000"/>
          <w:lang w:val="en-GB"/>
        </w:rPr>
      </w:pPr>
    </w:p>
    <w:p w14:paraId="4D1A3E0A" w14:textId="3C083E32" w:rsidR="00DE17C1" w:rsidRPr="0081577A" w:rsidRDefault="00DE17C1" w:rsidP="00DE17C1">
      <w:pPr>
        <w:jc w:val="both"/>
        <w:rPr>
          <w:ins w:id="28" w:author="Zoltan Kutalik" w:date="2022-03-30T23:44:00Z"/>
          <w:rFonts w:ascii="Helvetica" w:hAnsi="Helvetica"/>
          <w:color w:val="000000"/>
          <w:lang w:val="en-GB"/>
        </w:rPr>
      </w:pPr>
      <w:r w:rsidRPr="0081577A">
        <w:rPr>
          <w:rFonts w:ascii="Helvetica" w:hAnsi="Helvetica"/>
          <w:color w:val="000000"/>
          <w:lang w:val="en-GB"/>
        </w:rPr>
        <w:t xml:space="preserve">Of these 43 traits where couple correlation was significantly different than MR causal estimates, we sought to identify potential confounders which may, in part, explain the discrepant estimates. For </w:t>
      </w:r>
      <w:ins w:id="29" w:author="Zoltan Kutalik" w:date="2022-03-31T10:31:00Z">
        <w:r>
          <w:rPr>
            <w:rFonts w:ascii="Helvetica" w:hAnsi="Helvetica"/>
            <w:color w:val="000000"/>
            <w:lang w:val="en-GB"/>
          </w:rPr>
          <w:t xml:space="preserve">the three </w:t>
        </w:r>
      </w:ins>
      <w:r w:rsidRPr="0081577A">
        <w:rPr>
          <w:rFonts w:ascii="Helvetica" w:hAnsi="Helvetica"/>
          <w:color w:val="000000"/>
          <w:lang w:val="en-GB"/>
        </w:rPr>
        <w:t>traits where correlation was less than MR-estimate, we searched for negative confounders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negative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and conversely for traits where the correlation was greater than the MR-estimate we searched for positive confounders. We found no potential negative confounder to explain the cases where correlation was smaller than the MR-estimate. On the other hand, for the 40 traits with phenotypic correlation larger than MR-estimate, we found many potential positive confounders. Namely, the mean number of potential confounders from our set of 117 candidates was 22.56, with a maximum of 39, for one trait we did not identify any potential confounders (</w:t>
      </w:r>
      <w:r w:rsidR="00287556">
        <w:rPr>
          <w:rFonts w:ascii="Helvetica" w:hAnsi="Helvetica"/>
          <w:color w:val="000000"/>
          <w:highlight w:val="yellow"/>
          <w:lang w:val="en-GB"/>
        </w:rPr>
        <w:t>Supplementary T</w:t>
      </w:r>
      <w:r w:rsidRPr="0081577A">
        <w:rPr>
          <w:rFonts w:ascii="Helvetica" w:hAnsi="Helvetica"/>
          <w:color w:val="000000"/>
          <w:highlight w:val="yellow"/>
          <w:lang w:val="en-GB"/>
        </w:rPr>
        <w:t xml:space="preserve">able </w:t>
      </w:r>
      <w:r w:rsidR="00287556">
        <w:rPr>
          <w:rFonts w:ascii="Helvetica" w:hAnsi="Helvetica"/>
          <w:color w:val="000000"/>
          <w:highlight w:val="yellow"/>
          <w:lang w:val="en-GB"/>
        </w:rPr>
        <w:t>2</w:t>
      </w:r>
      <w:r w:rsidRPr="0081577A">
        <w:rPr>
          <w:rFonts w:ascii="Helvetica" w:hAnsi="Helvetica"/>
          <w:color w:val="000000"/>
          <w:lang w:val="en-GB"/>
        </w:rPr>
        <w:t xml:space="preserve">). </w:t>
      </w:r>
      <w:commentRangeStart w:id="30"/>
      <w:r w:rsidRPr="0081577A">
        <w:rPr>
          <w:rFonts w:ascii="Helvetica" w:hAnsi="Helvetica"/>
          <w:color w:val="000000"/>
          <w:lang w:val="en-GB"/>
        </w:rPr>
        <w:t>For instance, for</w:t>
      </w:r>
      <w:r>
        <w:rPr>
          <w:rFonts w:ascii="Helvetica" w:hAnsi="Helvetica"/>
          <w:color w:val="000000"/>
          <w:lang w:val="en-GB"/>
        </w:rPr>
        <w:t xml:space="preserve"> </w:t>
      </w:r>
      <w:commentRangeStart w:id="31"/>
      <w:r>
        <w:rPr>
          <w:rFonts w:ascii="Helvetica" w:hAnsi="Helvetica"/>
          <w:color w:val="000000"/>
          <w:lang w:val="en-GB"/>
        </w:rPr>
        <w:t>systolic blood pressure</w:t>
      </w:r>
      <w:commentRangeEnd w:id="31"/>
      <w:r>
        <w:rPr>
          <w:rStyle w:val="CommentReference"/>
          <w:rFonts w:asciiTheme="minorHAnsi" w:eastAsiaTheme="minorHAnsi" w:hAnsiTheme="minorHAnsi" w:cstheme="minorBidi"/>
        </w:rPr>
        <w:commentReference w:id="31"/>
      </w:r>
      <w:r w:rsidRPr="0081577A">
        <w:rPr>
          <w:rFonts w:ascii="Helvetica" w:hAnsi="Helvetica"/>
          <w:color w:val="000000"/>
          <w:lang w:val="en-GB"/>
        </w:rPr>
        <w:t xml:space="preserve">, we identified </w:t>
      </w:r>
      <w:r w:rsidR="00DB4891">
        <w:rPr>
          <w:rFonts w:ascii="Helvetica" w:hAnsi="Helvetica"/>
          <w:color w:val="000000"/>
          <w:lang w:val="en-GB"/>
        </w:rPr>
        <w:t>29</w:t>
      </w:r>
      <w:r w:rsidRPr="0081577A">
        <w:rPr>
          <w:rFonts w:ascii="Helvetica" w:hAnsi="Helvetica"/>
          <w:color w:val="000000"/>
          <w:lang w:val="en-GB"/>
        </w:rPr>
        <w:t xml:space="preserve"> (correlated) potential confounders which may explain the larger phenotypic correlation as compared to MR effect. These potential confounders included</w:t>
      </w:r>
      <w:r w:rsidR="00DB4891">
        <w:rPr>
          <w:rFonts w:ascii="Helvetica" w:hAnsi="Helvetica"/>
          <w:color w:val="000000"/>
          <w:lang w:val="en-GB"/>
        </w:rPr>
        <w:t xml:space="preserve"> physical activity, BMI, lung fitness measures, overall health rating</w:t>
      </w:r>
      <w:ins w:id="32" w:author="Zoltan Kutalik" w:date="2022-03-31T10:46:00Z">
        <w:r>
          <w:rPr>
            <w:rFonts w:ascii="Helvetica" w:hAnsi="Helvetica"/>
            <w:color w:val="000000"/>
            <w:lang w:val="en-GB"/>
          </w:rPr>
          <w:t xml:space="preserve"> </w:t>
        </w:r>
      </w:ins>
      <w:r w:rsidRPr="0081577A">
        <w:rPr>
          <w:rFonts w:ascii="Helvetica" w:hAnsi="Helvetica"/>
          <w:color w:val="000000"/>
          <w:lang w:val="en-GB"/>
        </w:rPr>
        <w:t xml:space="preserve">among many others. </w:t>
      </w:r>
      <w:r w:rsidR="00287556">
        <w:rPr>
          <w:rFonts w:ascii="Helvetica" w:hAnsi="Helvetica"/>
          <w:color w:val="000000"/>
          <w:lang w:val="en-GB"/>
        </w:rPr>
        <w:t xml:space="preserve">For weight, we found 30 potential confounders, including anthropometric traits (such as leg, trunk, </w:t>
      </w:r>
      <w:r w:rsidR="00287556">
        <w:rPr>
          <w:rFonts w:ascii="Helvetica" w:hAnsi="Helvetica"/>
          <w:color w:val="000000"/>
          <w:lang w:val="en-GB"/>
        </w:rPr>
        <w:lastRenderedPageBreak/>
        <w:t xml:space="preserve">arm fat mass), various behavioural traits which are reflective of exercise patterns, such as time spent watching television, walking pace, phone use, among many others. </w:t>
      </w:r>
      <w:r w:rsidR="00A0271F">
        <w:rPr>
          <w:rFonts w:ascii="Helvetica" w:hAnsi="Helvetica"/>
          <w:color w:val="000000"/>
          <w:lang w:val="en-GB"/>
        </w:rPr>
        <w:t xml:space="preserve">Many of the 40 traits with larger phenotypic correlation compared to MR-estimates included blood cell counts and/or percentages (such as white blood cell (leukocyte) count, neutrophil count, monocyte count and percentage, reticulocyte percentage and count). The </w:t>
      </w:r>
      <w:r w:rsidR="004C292D">
        <w:rPr>
          <w:rFonts w:ascii="Helvetica" w:hAnsi="Helvetica"/>
          <w:color w:val="000000"/>
          <w:lang w:val="en-GB"/>
        </w:rPr>
        <w:t xml:space="preserve">potential </w:t>
      </w:r>
      <w:r w:rsidR="00A0271F">
        <w:rPr>
          <w:rFonts w:ascii="Helvetica" w:hAnsi="Helvetica"/>
          <w:color w:val="000000"/>
          <w:lang w:val="en-GB"/>
        </w:rPr>
        <w:t xml:space="preserve">confounders for these traits were highly overlapping, including physical activity level, anthropometric traits, smoking and health rating. </w:t>
      </w:r>
      <w:r w:rsidR="006C762A">
        <w:rPr>
          <w:rFonts w:ascii="Helvetica" w:hAnsi="Helvetica"/>
          <w:color w:val="000000"/>
          <w:lang w:val="en-GB"/>
        </w:rPr>
        <w:t xml:space="preserve">Other notable confounders included measures of physical activity for forced vital capacity, smoking status and fitness measures for basal metabolic rate, and measures of body size for hand grip strength. </w:t>
      </w:r>
      <w:commentRangeEnd w:id="30"/>
      <w:r w:rsidR="006C762A">
        <w:rPr>
          <w:rStyle w:val="CommentReference"/>
          <w:rFonts w:asciiTheme="minorHAnsi" w:eastAsiaTheme="minorHAnsi" w:hAnsiTheme="minorHAnsi" w:cstheme="minorBidi"/>
        </w:rPr>
        <w:commentReference w:id="30"/>
      </w:r>
      <w:r w:rsidR="006C762A">
        <w:rPr>
          <w:rFonts w:ascii="Helvetica" w:hAnsi="Helvetica"/>
          <w:color w:val="000000"/>
          <w:lang w:val="en-GB"/>
        </w:rPr>
        <w:t>F</w:t>
      </w:r>
      <w:r w:rsidRPr="0081577A">
        <w:rPr>
          <w:rFonts w:ascii="Helvetica" w:hAnsi="Helvetica"/>
          <w:color w:val="000000"/>
          <w:lang w:val="en-GB"/>
        </w:rPr>
        <w:t>inally, for each confounder we calculated the correlation due to confounding (C) for each potential confounder as described above (see Figure 2). We then compared the difference in estimates to the maximum C</w:t>
      </w:r>
      <w:r w:rsidR="006C762A">
        <w:rPr>
          <w:rFonts w:ascii="Helvetica" w:hAnsi="Helvetica"/>
          <w:color w:val="000000"/>
          <w:lang w:val="en-GB"/>
        </w:rPr>
        <w:t>-</w:t>
      </w:r>
      <w:r w:rsidRPr="0081577A">
        <w:rPr>
          <w:rFonts w:ascii="Helvetica" w:hAnsi="Helvetica"/>
          <w:color w:val="000000"/>
          <w:lang w:val="en-GB"/>
        </w:rPr>
        <w:t xml:space="preserve">value for each trait (Figure </w:t>
      </w:r>
      <w:r>
        <w:rPr>
          <w:rFonts w:ascii="Helvetica" w:hAnsi="Helvetica"/>
          <w:color w:val="000000"/>
          <w:lang w:val="en-GB"/>
        </w:rPr>
        <w:t>4</w:t>
      </w:r>
      <w:r w:rsidRPr="0081577A">
        <w:rPr>
          <w:rFonts w:ascii="Helvetica" w:hAnsi="Helvetica"/>
          <w:color w:val="000000"/>
          <w:lang w:val="en-GB"/>
        </w:rPr>
        <w:t xml:space="preserve">) since due to the high correlation between confounders hindered the sensible estimation of their cumulative effect. </w:t>
      </w:r>
    </w:p>
    <w:p w14:paraId="3CE2350E" w14:textId="77777777" w:rsidR="00DE17C1" w:rsidRDefault="00DE17C1" w:rsidP="002B237D">
      <w:pPr>
        <w:jc w:val="both"/>
        <w:rPr>
          <w:rFonts w:ascii="Helvetica" w:hAnsi="Helvetica"/>
          <w:color w:val="000000"/>
          <w:lang w:val="en-GB"/>
        </w:rPr>
      </w:pPr>
    </w:p>
    <w:p w14:paraId="0EA7E7F4" w14:textId="77777777" w:rsidR="00CC322A" w:rsidRPr="0081577A" w:rsidRDefault="00CC322A" w:rsidP="00CC322A">
      <w:pPr>
        <w:spacing w:after="240"/>
        <w:jc w:val="both"/>
        <w:rPr>
          <w:rFonts w:ascii="Helvetica" w:hAnsi="Helvetica"/>
          <w:lang w:val="en-GB"/>
        </w:rPr>
      </w:pPr>
      <w:commentRangeStart w:id="33"/>
      <w:commentRangeStart w:id="34"/>
      <w:r w:rsidRPr="0081577A">
        <w:rPr>
          <w:rFonts w:ascii="Helvetica" w:hAnsi="Helvetica"/>
          <w:noProof/>
          <w:lang w:val="en-GB"/>
        </w:rPr>
        <w:drawing>
          <wp:inline distT="0" distB="0" distL="0" distR="0" wp14:anchorId="3C09FBDF" wp14:editId="66107054">
            <wp:extent cx="5943600" cy="424561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End w:id="33"/>
      <w:r w:rsidRPr="0081577A">
        <w:rPr>
          <w:rStyle w:val="CommentReference"/>
          <w:rFonts w:asciiTheme="minorHAnsi" w:eastAsiaTheme="minorHAnsi" w:hAnsiTheme="minorHAnsi" w:cstheme="minorBidi"/>
          <w:lang w:val="en-GB"/>
        </w:rPr>
        <w:commentReference w:id="33"/>
      </w:r>
      <w:commentRangeEnd w:id="34"/>
      <w:r w:rsidR="00B15545">
        <w:rPr>
          <w:rStyle w:val="CommentReference"/>
          <w:rFonts w:asciiTheme="minorHAnsi" w:eastAsiaTheme="minorHAnsi" w:hAnsiTheme="minorHAnsi" w:cstheme="minorBidi"/>
        </w:rPr>
        <w:commentReference w:id="34"/>
      </w:r>
    </w:p>
    <w:p w14:paraId="5A7A3868" w14:textId="77777777" w:rsidR="00CC322A" w:rsidRPr="0081577A" w:rsidRDefault="00CC322A" w:rsidP="00CC322A">
      <w:pPr>
        <w:jc w:val="both"/>
        <w:rPr>
          <w:rFonts w:ascii="Helvetica" w:hAnsi="Helvetica"/>
          <w:lang w:val="en-GB"/>
        </w:rPr>
      </w:pPr>
    </w:p>
    <w:p w14:paraId="1DD2D389" w14:textId="133DD131" w:rsidR="00CC322A" w:rsidRPr="00FE622A" w:rsidRDefault="00CC322A" w:rsidP="00CC322A">
      <w:pPr>
        <w:jc w:val="both"/>
        <w:rPr>
          <w:rFonts w:ascii="Helvetica" w:hAnsi="Helvetica"/>
          <w:color w:val="000000"/>
          <w:lang w:val="en-GB"/>
        </w:rPr>
      </w:pPr>
      <w:r w:rsidRPr="00FE622A">
        <w:rPr>
          <w:rFonts w:ascii="Helvetica" w:hAnsi="Helvetica"/>
          <w:b/>
          <w:bCs/>
          <w:color w:val="000000"/>
          <w:lang w:val="en-GB"/>
        </w:rPr>
        <w:t xml:space="preserve">Figure </w:t>
      </w:r>
      <w:r w:rsidR="00476D49" w:rsidRPr="00FE622A">
        <w:rPr>
          <w:rFonts w:ascii="Helvetica" w:hAnsi="Helvetica"/>
          <w:b/>
          <w:bCs/>
          <w:color w:val="000000"/>
          <w:lang w:val="en-GB"/>
        </w:rPr>
        <w:t>3</w:t>
      </w:r>
      <w:r w:rsidRPr="00FE622A">
        <w:rPr>
          <w:rFonts w:ascii="Helvetica" w:hAnsi="Helvetica"/>
          <w:b/>
          <w:bCs/>
          <w:color w:val="000000"/>
          <w:lang w:val="en-GB"/>
        </w:rPr>
        <w:t>:</w:t>
      </w:r>
      <w:r w:rsidRPr="00FE622A">
        <w:rPr>
          <w:rFonts w:ascii="Helvetica" w:hAnsi="Helvetica"/>
          <w:color w:val="000000"/>
          <w:lang w:val="en-GB"/>
        </w:rPr>
        <w:t xml:space="preserve"> Scatter plot shows the within couple standardized MR-estimates (</w:t>
      </w:r>
      <m:oMath>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oMath>
      <w:r w:rsidRPr="00FE622A">
        <w:rPr>
          <w:rFonts w:ascii="Helvetica" w:hAnsi="Helvetica"/>
          <w:color w:val="000000"/>
          <w:lang w:val="en-GB"/>
        </w:rPr>
        <w:t>) versus the phenotypic correlation among couples (</w:t>
      </w:r>
      <m:oMath>
        <m:sSub>
          <m:sSubPr>
            <m:ctrlPr>
              <w:rPr>
                <w:rFonts w:ascii="Cambria Math" w:hAnsi="Cambria Math"/>
                <w:color w:val="000000"/>
                <w:lang w:val="en-GB"/>
              </w:rPr>
            </m:ctrlPr>
          </m:sSubPr>
          <m:e>
            <m:r>
              <m:rPr>
                <m:sty m:val="p"/>
              </m:rPr>
              <w:rPr>
                <w:rFonts w:ascii="Cambria Math" w:hAnsi="Cambria Math"/>
                <w:color w:val="000000"/>
                <w:lang w:val="en-GB"/>
              </w:rPr>
              <m:t>r</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r>
          <m:rPr>
            <m:sty m:val="p"/>
          </m:rPr>
          <w:rPr>
            <w:rFonts w:ascii="Cambria Math" w:hAnsi="Cambria Math"/>
            <w:color w:val="000000"/>
            <w:lang w:val="en-GB"/>
          </w:rPr>
          <m:t>)</m:t>
        </m:r>
      </m:oMath>
      <w:r w:rsidRPr="00FE622A">
        <w:rPr>
          <w:rFonts w:ascii="Helvetica" w:hAnsi="Helvetica"/>
          <w:color w:val="000000"/>
          <w:lang w:val="en-GB"/>
        </w:rPr>
        <w:t>. A two-tailed z-test was used to test for a significant difference between the estimates. After adjusting for the num</w:t>
      </w:r>
      <w:proofErr w:type="spellStart"/>
      <w:r w:rsidRPr="00FE622A">
        <w:rPr>
          <w:rFonts w:ascii="Helvetica" w:hAnsi="Helvetica"/>
          <w:color w:val="000000"/>
          <w:lang w:val="en-GB"/>
        </w:rPr>
        <w:t>ber</w:t>
      </w:r>
      <w:proofErr w:type="spellEnd"/>
      <w:r w:rsidRPr="00FE622A">
        <w:rPr>
          <w:rFonts w:ascii="Helvetica" w:hAnsi="Helvetica"/>
          <w:color w:val="000000"/>
          <w:lang w:val="en-GB"/>
        </w:rPr>
        <w:t xml:space="preserve"> of effective tests (p &lt; 0.05/66), 39 significant differences were identified (shown in dark blue), where </w:t>
      </w:r>
      <w:r w:rsidRPr="00FE622A">
        <w:rPr>
          <w:rFonts w:ascii="Helvetica" w:hAnsi="Helvetica"/>
          <w:color w:val="000000"/>
          <w:lang w:val="en-GB"/>
        </w:rPr>
        <w:lastRenderedPageBreak/>
        <w:t xml:space="preserve">3 traits showed larger MR-estimates compared to correlation, and 36 traits showed larger correlation compared to MR-estimates. </w:t>
      </w:r>
    </w:p>
    <w:p w14:paraId="165FC701" w14:textId="0C38777F" w:rsidR="004E1A6F" w:rsidRDefault="004E1A6F" w:rsidP="002B237D">
      <w:pPr>
        <w:jc w:val="both"/>
        <w:rPr>
          <w:rFonts w:ascii="Helvetica" w:hAnsi="Helvetica"/>
          <w:lang w:val="en-GB"/>
        </w:rPr>
      </w:pPr>
    </w:p>
    <w:p w14:paraId="49751E71" w14:textId="77777777" w:rsidR="00DE17C1" w:rsidRPr="0081577A" w:rsidRDefault="00DE17C1" w:rsidP="00DE17C1">
      <w:pPr>
        <w:jc w:val="both"/>
        <w:rPr>
          <w:rFonts w:ascii="Helvetica" w:hAnsi="Helvetica"/>
          <w:lang w:val="en-GB"/>
        </w:rPr>
      </w:pPr>
      <w:r w:rsidRPr="0081577A">
        <w:rPr>
          <w:rFonts w:ascii="Helvetica" w:hAnsi="Helvetica"/>
          <w:noProof/>
          <w:lang w:val="en-GB"/>
        </w:rPr>
        <w:drawing>
          <wp:inline distT="0" distB="0" distL="0" distR="0" wp14:anchorId="68DEFA93" wp14:editId="4D3FB7A9">
            <wp:extent cx="5943600" cy="424561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Start w:id="35"/>
      <w:commentRangeStart w:id="36"/>
      <w:commentRangeEnd w:id="35"/>
      <w:r w:rsidRPr="0081577A">
        <w:rPr>
          <w:rStyle w:val="CommentReference"/>
          <w:rFonts w:asciiTheme="minorHAnsi" w:eastAsiaTheme="minorHAnsi" w:hAnsiTheme="minorHAnsi" w:cstheme="minorBidi"/>
          <w:lang w:val="en-GB"/>
        </w:rPr>
        <w:commentReference w:id="35"/>
      </w:r>
      <w:commentRangeEnd w:id="36"/>
      <w:r w:rsidRPr="0081577A">
        <w:rPr>
          <w:rStyle w:val="CommentReference"/>
          <w:rFonts w:asciiTheme="minorHAnsi" w:eastAsiaTheme="minorHAnsi" w:hAnsiTheme="minorHAnsi" w:cstheme="minorBidi"/>
          <w:lang w:val="en-GB"/>
        </w:rPr>
        <w:commentReference w:id="36"/>
      </w:r>
    </w:p>
    <w:p w14:paraId="6D4CF962" w14:textId="216CED12" w:rsidR="00DE17C1" w:rsidRPr="00FE622A" w:rsidRDefault="00DE17C1" w:rsidP="00DE17C1">
      <w:pPr>
        <w:rPr>
          <w:rFonts w:ascii="Helvetica" w:hAnsi="Helvetica"/>
          <w:b/>
          <w:bCs/>
          <w:lang w:val="en-GB"/>
        </w:rPr>
      </w:pPr>
      <w:commentRangeStart w:id="37"/>
      <w:commentRangeStart w:id="38"/>
      <w:r w:rsidRPr="00FE622A">
        <w:rPr>
          <w:rFonts w:ascii="Helvetica" w:hAnsi="Helvetica"/>
          <w:b/>
          <w:bCs/>
          <w:lang w:val="en-GB"/>
        </w:rPr>
        <w:t xml:space="preserve">Figure </w:t>
      </w:r>
      <w:r w:rsidRPr="00FE622A">
        <w:rPr>
          <w:rFonts w:ascii="Helvetica" w:hAnsi="Helvetica"/>
          <w:b/>
          <w:bCs/>
          <w:lang w:val="en-GB"/>
        </w:rPr>
        <w:t>4</w:t>
      </w:r>
      <w:r w:rsidRPr="00FE622A">
        <w:rPr>
          <w:rFonts w:ascii="Helvetica" w:hAnsi="Helvetica"/>
          <w:b/>
          <w:bCs/>
          <w:lang w:val="en-GB"/>
        </w:rPr>
        <w:t xml:space="preserve">: </w:t>
      </w:r>
      <w:commentRangeEnd w:id="37"/>
      <w:r w:rsidRPr="00FE622A">
        <w:rPr>
          <w:rStyle w:val="CommentReference"/>
          <w:rFonts w:asciiTheme="minorHAnsi" w:eastAsiaTheme="minorHAnsi" w:hAnsiTheme="minorHAnsi" w:cstheme="minorBidi"/>
          <w:lang w:val="en-GB"/>
        </w:rPr>
        <w:commentReference w:id="37"/>
      </w:r>
      <w:commentRangeEnd w:id="38"/>
      <w:r w:rsidR="009546DE">
        <w:rPr>
          <w:rStyle w:val="CommentReference"/>
          <w:rFonts w:asciiTheme="minorHAnsi" w:eastAsiaTheme="minorHAnsi" w:hAnsiTheme="minorHAnsi" w:cstheme="minorBidi"/>
        </w:rPr>
        <w:commentReference w:id="38"/>
      </w:r>
      <w:r w:rsidRPr="00FE622A">
        <w:rPr>
          <w:rFonts w:ascii="Helvetica" w:hAnsi="Helvetica"/>
          <w:lang w:val="en-GB"/>
        </w:rPr>
        <w:t>Scatter plot shows the difference in phenotypic correlation and MR-estimate versus the maximum C for each trait where the phenotypic correlation was greater than the MR-estimate (number of traits = 39).</w:t>
      </w:r>
      <w:r w:rsidR="00FE622A">
        <w:rPr>
          <w:rFonts w:ascii="Helvetica" w:hAnsi="Helvetica"/>
          <w:lang w:val="en-GB"/>
        </w:rPr>
        <w:t xml:space="preserve"> </w:t>
      </w:r>
      <w:r w:rsidR="00FE622A" w:rsidRPr="00FE622A">
        <w:rPr>
          <w:rFonts w:ascii="Helvetica" w:hAnsi="Helvetica"/>
          <w:lang w:val="en-GB"/>
        </w:rPr>
        <w:t xml:space="preserve">The identity line is shown in black. </w:t>
      </w:r>
    </w:p>
    <w:p w14:paraId="02870239" w14:textId="106CFEDB" w:rsidR="008678A7" w:rsidRPr="0081577A" w:rsidRDefault="008678A7" w:rsidP="002B237D">
      <w:pPr>
        <w:jc w:val="both"/>
        <w:rPr>
          <w:ins w:id="39" w:author="Zoltan Kutalik" w:date="2022-03-30T23:44:00Z"/>
          <w:rFonts w:ascii="Helvetica" w:hAnsi="Helvetica"/>
          <w:color w:val="000000"/>
          <w:lang w:val="en-GB"/>
        </w:rPr>
      </w:pPr>
    </w:p>
    <w:p w14:paraId="1B2A040D" w14:textId="77777777" w:rsidR="008678A7" w:rsidRPr="0081577A" w:rsidRDefault="008678A7" w:rsidP="008678A7">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Impact of potential confounders on trait correlation in couples</w:t>
      </w:r>
    </w:p>
    <w:p w14:paraId="4079C93D" w14:textId="14568E89" w:rsidR="008678A7" w:rsidRDefault="00476D49" w:rsidP="002B237D">
      <w:pPr>
        <w:jc w:val="both"/>
        <w:rPr>
          <w:rFonts w:ascii="Helvetica" w:hAnsi="Helvetica"/>
          <w:color w:val="000000"/>
          <w:lang w:val="en-GB"/>
        </w:rPr>
      </w:pPr>
      <w:r>
        <w:rPr>
          <w:rFonts w:ascii="Helvetica" w:hAnsi="Helvetica"/>
          <w:color w:val="000000"/>
          <w:lang w:val="en-GB"/>
        </w:rPr>
        <w:t>Next</w:t>
      </w:r>
      <w:r w:rsidR="008678A7" w:rsidRPr="0081577A">
        <w:rPr>
          <w:rFonts w:ascii="Helvetica" w:hAnsi="Helvetica"/>
          <w:color w:val="000000"/>
          <w:lang w:val="en-GB"/>
        </w:rPr>
        <w:t xml:space="preserve">, we assessed the impact of potential confounders on trait correlation in couples. Our first observation was that geographical location (using </w:t>
      </w:r>
      <w:r w:rsidR="008A59D4">
        <w:rPr>
          <w:rFonts w:ascii="Helvetica" w:hAnsi="Helvetica"/>
          <w:color w:val="000000"/>
          <w:lang w:val="en-GB"/>
        </w:rPr>
        <w:t xml:space="preserve">place of birth </w:t>
      </w:r>
      <w:r w:rsidR="008678A7" w:rsidRPr="0081577A">
        <w:rPr>
          <w:rFonts w:ascii="Helvetica" w:hAnsi="Helvetica"/>
          <w:color w:val="000000"/>
          <w:lang w:val="en-GB"/>
        </w:rPr>
        <w:t xml:space="preserve">North/East coordinates) has a negligible impact on phenotypic correlations. However, </w:t>
      </w:r>
      <w:commentRangeStart w:id="40"/>
      <w:commentRangeStart w:id="41"/>
      <w:r w:rsidR="008678A7" w:rsidRPr="0081577A">
        <w:rPr>
          <w:rFonts w:ascii="Helvetica" w:hAnsi="Helvetica"/>
          <w:color w:val="000000"/>
          <w:lang w:val="en-GB"/>
        </w:rPr>
        <w:t xml:space="preserve">we found </w:t>
      </w:r>
      <w:r w:rsidR="006B4B0D">
        <w:rPr>
          <w:rFonts w:ascii="Helvetica" w:hAnsi="Helvetica"/>
          <w:color w:val="000000"/>
          <w:lang w:val="en-GB"/>
        </w:rPr>
        <w:t>that</w:t>
      </w:r>
      <w:r w:rsidR="008678A7" w:rsidRPr="0081577A">
        <w:rPr>
          <w:rFonts w:ascii="Helvetica" w:hAnsi="Helvetica"/>
          <w:color w:val="000000"/>
          <w:lang w:val="en-GB"/>
        </w:rPr>
        <w:t xml:space="preserve"> household income</w:t>
      </w:r>
      <w:r w:rsidR="006B4B0D">
        <w:rPr>
          <w:rFonts w:ascii="Helvetica" w:hAnsi="Helvetica"/>
          <w:color w:val="000000"/>
          <w:lang w:val="en-GB"/>
        </w:rPr>
        <w:t>, age completed full time education and physical activity levels (measured using the variable “leisure/social activities: sport club or gym”)</w:t>
      </w:r>
      <w:r w:rsidR="008678A7" w:rsidRPr="0081577A">
        <w:rPr>
          <w:rFonts w:ascii="Helvetica" w:hAnsi="Helvetica"/>
          <w:color w:val="000000"/>
          <w:lang w:val="en-GB"/>
        </w:rPr>
        <w:t xml:space="preserve"> </w:t>
      </w:r>
      <w:r w:rsidR="006B4B0D">
        <w:rPr>
          <w:rFonts w:ascii="Helvetica" w:hAnsi="Helvetica"/>
          <w:color w:val="000000"/>
          <w:lang w:val="en-GB"/>
        </w:rPr>
        <w:t xml:space="preserve">had an important confounding impact </w:t>
      </w:r>
      <w:r w:rsidR="008678A7" w:rsidRPr="0081577A">
        <w:rPr>
          <w:rFonts w:ascii="Helvetica" w:hAnsi="Helvetica"/>
          <w:color w:val="000000"/>
          <w:lang w:val="en-GB"/>
        </w:rPr>
        <w:t xml:space="preserve">on raw phenotypic correlation among couples </w:t>
      </w:r>
      <w:commentRangeEnd w:id="40"/>
      <w:r w:rsidR="00C82F01" w:rsidRPr="0081577A">
        <w:rPr>
          <w:rStyle w:val="CommentReference"/>
          <w:rFonts w:asciiTheme="minorHAnsi" w:eastAsiaTheme="minorHAnsi" w:hAnsiTheme="minorHAnsi" w:cstheme="minorBidi"/>
          <w:lang w:val="en-GB"/>
        </w:rPr>
        <w:commentReference w:id="40"/>
      </w:r>
      <w:commentRangeEnd w:id="41"/>
      <w:r w:rsidR="008A59D4">
        <w:rPr>
          <w:rStyle w:val="CommentReference"/>
          <w:rFonts w:asciiTheme="minorHAnsi" w:eastAsiaTheme="minorHAnsi" w:hAnsiTheme="minorHAnsi" w:cstheme="minorBidi"/>
        </w:rPr>
        <w:commentReference w:id="41"/>
      </w:r>
      <w:r w:rsidR="008678A7" w:rsidRPr="0081577A">
        <w:rPr>
          <w:rFonts w:ascii="Helvetica" w:hAnsi="Helvetica"/>
          <w:color w:val="000000"/>
          <w:lang w:val="en-GB"/>
        </w:rPr>
        <w:t xml:space="preserve">(Figure </w:t>
      </w:r>
      <w:r>
        <w:rPr>
          <w:rFonts w:ascii="Helvetica" w:hAnsi="Helvetica"/>
          <w:color w:val="000000"/>
          <w:lang w:val="en-GB"/>
        </w:rPr>
        <w:t>4</w:t>
      </w:r>
      <w:r w:rsidR="008678A7" w:rsidRPr="0081577A">
        <w:rPr>
          <w:rFonts w:ascii="Helvetica" w:hAnsi="Helvetica"/>
          <w:color w:val="000000"/>
          <w:lang w:val="en-GB"/>
        </w:rPr>
        <w:t xml:space="preserve">). </w:t>
      </w:r>
      <w:r w:rsidR="008A59D4">
        <w:rPr>
          <w:rFonts w:ascii="Helvetica" w:hAnsi="Helvetica"/>
          <w:color w:val="000000"/>
          <w:lang w:val="en-GB"/>
        </w:rPr>
        <w:t>Specifically, w</w:t>
      </w:r>
      <w:r w:rsidR="006B4B0D">
        <w:rPr>
          <w:rFonts w:ascii="Helvetica" w:hAnsi="Helvetica"/>
          <w:color w:val="000000"/>
          <w:lang w:val="en-GB"/>
        </w:rPr>
        <w:t>hen w</w:t>
      </w:r>
      <w:r w:rsidR="008678A7" w:rsidRPr="0081577A">
        <w:rPr>
          <w:rFonts w:ascii="Helvetica" w:hAnsi="Helvetica"/>
          <w:color w:val="000000"/>
          <w:lang w:val="en-GB"/>
        </w:rPr>
        <w:t>e calculated the ratio of correlation due to confounding over the raw phenotypic correlation among couples and took the average across all traits tested</w:t>
      </w:r>
      <w:r w:rsidR="008A59D4">
        <w:rPr>
          <w:rFonts w:ascii="Helvetica" w:hAnsi="Helvetica"/>
          <w:color w:val="000000"/>
          <w:lang w:val="en-GB"/>
        </w:rPr>
        <w:t xml:space="preserve">, we found that the impact was far from non-zero (29.8, 11.6 and 17.1%, respectively) while </w:t>
      </w:r>
      <w:commentRangeStart w:id="42"/>
      <w:r w:rsidR="008A59D4">
        <w:rPr>
          <w:rFonts w:ascii="Helvetica" w:hAnsi="Helvetica"/>
          <w:color w:val="000000"/>
          <w:lang w:val="en-GB"/>
        </w:rPr>
        <w:t xml:space="preserve">only </w:t>
      </w:r>
      <w:r w:rsidR="008A59D4" w:rsidRPr="008A59D4">
        <w:rPr>
          <w:rFonts w:ascii="Helvetica" w:hAnsi="Helvetica"/>
          <w:color w:val="000000"/>
          <w:highlight w:val="yellow"/>
          <w:lang w:val="en-GB"/>
        </w:rPr>
        <w:t>1.2%</w:t>
      </w:r>
      <w:r w:rsidR="008A59D4">
        <w:rPr>
          <w:rFonts w:ascii="Helvetica" w:hAnsi="Helvetica"/>
          <w:color w:val="000000"/>
          <w:lang w:val="en-GB"/>
        </w:rPr>
        <w:t xml:space="preserve"> </w:t>
      </w:r>
      <w:commentRangeEnd w:id="42"/>
      <w:r w:rsidR="00863E27">
        <w:rPr>
          <w:rStyle w:val="CommentReference"/>
          <w:rFonts w:asciiTheme="minorHAnsi" w:eastAsiaTheme="minorHAnsi" w:hAnsiTheme="minorHAnsi" w:cstheme="minorBidi"/>
        </w:rPr>
        <w:commentReference w:id="42"/>
      </w:r>
      <w:r w:rsidR="008A59D4">
        <w:rPr>
          <w:rFonts w:ascii="Helvetica" w:hAnsi="Helvetica"/>
          <w:color w:val="000000"/>
          <w:lang w:val="en-GB"/>
        </w:rPr>
        <w:t xml:space="preserve">for place of birth location </w:t>
      </w:r>
      <w:r w:rsidR="008678A7" w:rsidRPr="0081577A">
        <w:rPr>
          <w:rFonts w:ascii="Helvetica" w:hAnsi="Helvetica"/>
          <w:color w:val="000000"/>
          <w:highlight w:val="yellow"/>
          <w:lang w:val="en-GB"/>
        </w:rPr>
        <w:t>(Table X).</w:t>
      </w:r>
      <w:r w:rsidR="008678A7" w:rsidRPr="0081577A">
        <w:rPr>
          <w:rFonts w:ascii="Helvetica" w:hAnsi="Helvetica"/>
          <w:color w:val="000000"/>
          <w:lang w:val="en-GB"/>
        </w:rPr>
        <w:t>  </w:t>
      </w:r>
    </w:p>
    <w:p w14:paraId="5D6DDE98" w14:textId="5B0166FA" w:rsidR="00476D49" w:rsidRDefault="00476D49" w:rsidP="002B237D">
      <w:pPr>
        <w:jc w:val="both"/>
        <w:rPr>
          <w:rFonts w:ascii="Helvetica" w:hAnsi="Helvetica"/>
          <w:color w:val="000000"/>
          <w:lang w:val="en-GB"/>
        </w:rPr>
      </w:pPr>
    </w:p>
    <w:p w14:paraId="5F11CD45" w14:textId="1496BEF0" w:rsidR="00476D49" w:rsidRPr="00D20DD7" w:rsidRDefault="00FE622A" w:rsidP="00D20DD7">
      <w:r w:rsidRPr="00FE622A">
        <w:lastRenderedPageBreak/>
        <w:t xml:space="preserve"> </w:t>
      </w:r>
      <w:commentRangeStart w:id="43"/>
      <w:commentRangeEnd w:id="43"/>
      <w:r w:rsidR="00CA11A0">
        <w:rPr>
          <w:rStyle w:val="CommentReference"/>
          <w:rFonts w:asciiTheme="minorHAnsi" w:eastAsiaTheme="minorHAnsi" w:hAnsiTheme="minorHAnsi" w:cstheme="minorBidi"/>
        </w:rPr>
        <w:commentReference w:id="43"/>
      </w:r>
      <w:r w:rsidR="00D20DD7" w:rsidRPr="00D20DD7">
        <w:t xml:space="preserve"> </w:t>
      </w:r>
      <w:r w:rsidR="00D20DD7">
        <w:fldChar w:fldCharType="begin"/>
      </w:r>
      <w:r w:rsidR="00D20DD7">
        <w:instrText xml:space="preserve"> INCLUDEPICTURE "http://localhost:4321/plots/ca2df9b5f3f277d88dc5545146aaf3fd.png" \* MERGEFORMATINET </w:instrText>
      </w:r>
      <w:r w:rsidR="00D20DD7">
        <w:fldChar w:fldCharType="separate"/>
      </w:r>
      <w:r w:rsidR="00D20DD7">
        <w:rPr>
          <w:noProof/>
        </w:rPr>
        <w:drawing>
          <wp:inline distT="0" distB="0" distL="0" distR="0" wp14:anchorId="55256667" wp14:editId="625DB880">
            <wp:extent cx="5943600" cy="59436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D20DD7">
        <w:fldChar w:fldCharType="end"/>
      </w:r>
    </w:p>
    <w:p w14:paraId="48FCBE23" w14:textId="77777777" w:rsidR="00476D49" w:rsidRPr="0081577A" w:rsidRDefault="00476D49" w:rsidP="00476D49">
      <w:pPr>
        <w:jc w:val="both"/>
        <w:rPr>
          <w:rFonts w:ascii="Helvetica" w:hAnsi="Helvetica"/>
          <w:lang w:val="en-GB"/>
        </w:rPr>
      </w:pPr>
    </w:p>
    <w:p w14:paraId="2317180A" w14:textId="24715CBB" w:rsidR="00476D49" w:rsidRPr="00FE622A" w:rsidRDefault="00476D49" w:rsidP="00476D49">
      <w:pPr>
        <w:spacing w:before="40"/>
        <w:jc w:val="both"/>
        <w:rPr>
          <w:rFonts w:ascii="Helvetica" w:hAnsi="Helvetica"/>
          <w:lang w:val="en-GB"/>
        </w:rPr>
      </w:pPr>
      <w:r w:rsidRPr="00FE622A">
        <w:rPr>
          <w:rFonts w:ascii="Helvetica" w:hAnsi="Helvetica"/>
          <w:b/>
          <w:bCs/>
          <w:color w:val="000000"/>
          <w:lang w:val="en-GB"/>
        </w:rPr>
        <w:t xml:space="preserve">Figure </w:t>
      </w:r>
      <w:r w:rsidR="00DE17C1" w:rsidRPr="00FE622A">
        <w:rPr>
          <w:rFonts w:ascii="Helvetica" w:hAnsi="Helvetica"/>
          <w:b/>
          <w:bCs/>
          <w:color w:val="000000"/>
          <w:lang w:val="en-GB"/>
        </w:rPr>
        <w:t>5</w:t>
      </w:r>
      <w:r w:rsidRPr="00FE622A">
        <w:rPr>
          <w:rFonts w:ascii="Helvetica" w:hAnsi="Helvetica"/>
          <w:b/>
          <w:bCs/>
          <w:color w:val="000000"/>
          <w:lang w:val="en-GB"/>
        </w:rPr>
        <w:t>:</w:t>
      </w:r>
      <w:r w:rsidRPr="00FE622A">
        <w:rPr>
          <w:rFonts w:ascii="Helvetica" w:hAnsi="Helvetica"/>
          <w:color w:val="000000"/>
          <w:lang w:val="en-GB"/>
        </w:rPr>
        <w:t xml:space="preserve"> Figure displays couple correlation due to confounding versus the phenotypic trait correlation among couples for selected potential confounder traits</w:t>
      </w:r>
      <w:r w:rsidR="00FE622A" w:rsidRPr="00FE622A">
        <w:rPr>
          <w:rFonts w:ascii="Helvetica" w:hAnsi="Helvetica"/>
          <w:color w:val="000000"/>
          <w:lang w:val="en-GB"/>
        </w:rPr>
        <w:t xml:space="preserve"> (</w:t>
      </w:r>
      <m:oMath>
        <m:r>
          <m:rPr>
            <m:sty m:val="p"/>
          </m:rPr>
          <w:rPr>
            <w:rFonts w:ascii="Cambria Math" w:hAnsi="Cambria Math"/>
            <w:color w:val="000000"/>
            <w:lang w:val="en-GB"/>
          </w:rPr>
          <m:t>Z</m:t>
        </m:r>
      </m:oMath>
      <w:r w:rsidR="00FE622A" w:rsidRPr="00FE622A">
        <w:rPr>
          <w:rFonts w:ascii="Helvetica" w:hAnsi="Helvetica"/>
          <w:color w:val="000000"/>
          <w:lang w:val="en-GB"/>
        </w:rPr>
        <w:t>)</w:t>
      </w:r>
      <w:r w:rsidRPr="00FE622A">
        <w:rPr>
          <w:rFonts w:ascii="Helvetica" w:hAnsi="Helvetica"/>
          <w:color w:val="000000"/>
          <w:lang w:val="en-GB"/>
        </w:rPr>
        <w:t xml:space="preserve">. For each trait in the pipeline, we tested the contribution </w:t>
      </w:r>
      <w:r w:rsidR="00FE622A" w:rsidRPr="00FE622A">
        <w:rPr>
          <w:rFonts w:ascii="Helvetica" w:hAnsi="Helvetica"/>
          <w:color w:val="000000"/>
          <w:lang w:val="en-GB"/>
        </w:rPr>
        <w:t>four</w:t>
      </w:r>
      <w:r w:rsidRPr="00FE622A">
        <w:rPr>
          <w:rFonts w:ascii="Helvetica" w:hAnsi="Helvetica"/>
          <w:color w:val="000000"/>
          <w:lang w:val="en-GB"/>
        </w:rPr>
        <w:t xml:space="preserve"> confounder traits (average household income, </w:t>
      </w:r>
      <w:r w:rsidRPr="00FE622A">
        <w:rPr>
          <w:rFonts w:ascii="Helvetica" w:hAnsi="Helvetica"/>
          <w:color w:val="000000"/>
          <w:shd w:val="clear" w:color="auto" w:fill="FFFFFF"/>
          <w:lang w:val="en-GB"/>
        </w:rPr>
        <w:t xml:space="preserve">age completed full-time education, </w:t>
      </w:r>
      <w:r w:rsidRPr="00FE622A">
        <w:rPr>
          <w:rFonts w:ascii="Helvetica" w:hAnsi="Helvetica"/>
          <w:color w:val="000000"/>
          <w:lang w:val="en-GB"/>
        </w:rPr>
        <w:t>and sports club or gym user</w:t>
      </w:r>
      <w:r w:rsidR="00FE622A" w:rsidRPr="00FE622A">
        <w:rPr>
          <w:rFonts w:ascii="Helvetica" w:hAnsi="Helvetica"/>
          <w:color w:val="000000"/>
          <w:lang w:val="en-GB"/>
        </w:rPr>
        <w:t>, PCs</w:t>
      </w:r>
      <w:r w:rsidRPr="00FE622A">
        <w:rPr>
          <w:rFonts w:ascii="Helvetica" w:hAnsi="Helvetica"/>
          <w:color w:val="000000"/>
          <w:lang w:val="en-GB"/>
        </w:rPr>
        <w:t xml:space="preserve">) could impact the phenotypic couple correlation. The couple correlation due to confounding for each trait </w:t>
      </w:r>
      <m:oMath>
        <m:r>
          <m:rPr>
            <m:sty m:val="p"/>
          </m:rPr>
          <w:rPr>
            <w:rFonts w:ascii="Cambria Math" w:hAnsi="Cambria Math"/>
            <w:color w:val="000000"/>
            <w:lang w:val="en-GB"/>
          </w:rPr>
          <m:t>X</m:t>
        </m:r>
      </m:oMath>
      <w:r w:rsidRPr="00FE622A">
        <w:rPr>
          <w:rFonts w:ascii="Helvetica" w:hAnsi="Helvetica"/>
          <w:color w:val="000000"/>
          <w:lang w:val="en-GB"/>
        </w:rPr>
        <w:t xml:space="preserve"> was calculated for each confounder </w:t>
      </w:r>
      <m:oMath>
        <m:r>
          <m:rPr>
            <m:sty m:val="p"/>
          </m:rPr>
          <w:rPr>
            <w:rFonts w:ascii="Cambria Math" w:hAnsi="Cambria Math"/>
            <w:color w:val="000000"/>
            <w:lang w:val="en-GB"/>
          </w:rPr>
          <m:t>Z</m:t>
        </m:r>
      </m:oMath>
      <w:r w:rsidRPr="00FE622A">
        <w:rPr>
          <w:rFonts w:ascii="Helvetica" w:hAnsi="Helvetica"/>
          <w:color w:val="000000"/>
          <w:lang w:val="en-GB"/>
        </w:rPr>
        <w:t xml:space="preserve"> as </w:t>
      </w:r>
      <m:oMath>
        <m:sSup>
          <m:sSupPr>
            <m:ctrlPr>
              <w:rPr>
                <w:rFonts w:ascii="Cambria Math" w:hAnsi="Cambria Math"/>
                <w:color w:val="000000"/>
                <w:lang w:val="en-GB"/>
              </w:rPr>
            </m:ctrlPr>
          </m:sSupPr>
          <m:e>
            <m:sSub>
              <m:sSubPr>
                <m:ctrlPr>
                  <w:rPr>
                    <w:rFonts w:ascii="Cambria Math" w:hAnsi="Cambria Math"/>
                    <w:color w:val="000000"/>
                    <w:lang w:val="en-GB"/>
                  </w:rPr>
                </m:ctrlPr>
              </m:sSubPr>
              <m:e>
                <m:r>
                  <m:rPr>
                    <m:sty m:val="p"/>
                  </m:rPr>
                  <w:rPr>
                    <w:rFonts w:ascii="Cambria Math" w:hAnsi="Cambria Math"/>
                    <w:color w:val="000000"/>
                    <w:lang w:val="en-GB"/>
                  </w:rPr>
                  <m:t>C =α</m:t>
                </m:r>
              </m:e>
              <m:sub>
                <m:r>
                  <m:rPr>
                    <m:sty m:val="p"/>
                  </m:rPr>
                  <w:rPr>
                    <w:rFonts w:ascii="Cambria Math" w:hAnsi="Cambria Math"/>
                    <w:color w:val="000000"/>
                    <w:lang w:val="en-GB"/>
                  </w:rPr>
                  <m:t>z→x</m:t>
                </m:r>
              </m:sub>
            </m:sSub>
          </m:e>
          <m:sup>
            <m:r>
              <m:rPr>
                <m:sty m:val="p"/>
              </m:rPr>
              <w:rPr>
                <w:rFonts w:ascii="Cambria Math" w:hAnsi="Cambria Math"/>
                <w:color w:val="000000"/>
                <w:lang w:val="en-GB"/>
              </w:rPr>
              <m:t>2</m:t>
            </m:r>
          </m:sup>
        </m:sSup>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z</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z</m:t>
                </m:r>
              </m:e>
              <m:sub>
                <m:r>
                  <m:rPr>
                    <m:sty m:val="p"/>
                  </m:rPr>
                  <w:rPr>
                    <w:rFonts w:ascii="Cambria Math" w:hAnsi="Cambria Math"/>
                    <w:color w:val="000000"/>
                    <w:lang w:val="en-GB"/>
                  </w:rPr>
                  <m:t>p</m:t>
                </m:r>
              </m:sub>
            </m:sSub>
          </m:sub>
        </m:sSub>
      </m:oMath>
      <w:r w:rsidR="00D06EEB">
        <w:rPr>
          <w:rFonts w:ascii="Helvetica" w:hAnsi="Helvetica"/>
          <w:color w:val="000000"/>
          <w:lang w:val="en-GB"/>
        </w:rPr>
        <w:t>.</w:t>
      </w:r>
      <w:r w:rsidR="00FE622A" w:rsidRPr="00FE622A">
        <w:rPr>
          <w:rFonts w:ascii="Helvetica" w:hAnsi="Helvetica"/>
          <w:color w:val="000000"/>
          <w:lang w:val="en-GB"/>
        </w:rPr>
        <w:t xml:space="preserve"> </w:t>
      </w:r>
      <w:r w:rsidR="00D06EEB">
        <w:rPr>
          <w:rFonts w:ascii="Helvetica" w:hAnsi="Helvetica"/>
          <w:color w:val="000000"/>
          <w:lang w:val="en-GB"/>
        </w:rPr>
        <w:t>I</w:t>
      </w:r>
      <w:commentRangeStart w:id="44"/>
      <w:r w:rsidR="00D06EEB">
        <w:rPr>
          <w:rFonts w:ascii="Helvetica" w:hAnsi="Helvetica"/>
          <w:color w:val="000000"/>
          <w:lang w:val="en-GB"/>
        </w:rPr>
        <w:t xml:space="preserve">n the case of </w:t>
      </w:r>
      <w:r w:rsidR="00170854">
        <w:rPr>
          <w:rFonts w:ascii="Helvetica" w:hAnsi="Helvetica"/>
          <w:color w:val="000000"/>
          <w:lang w:val="en-GB"/>
        </w:rPr>
        <w:t xml:space="preserve">place of birth </w:t>
      </w:r>
      <w:r w:rsidR="00D06EEB">
        <w:rPr>
          <w:rFonts w:ascii="Helvetica" w:hAnsi="Helvetica"/>
          <w:color w:val="000000"/>
          <w:lang w:val="en-GB"/>
        </w:rPr>
        <w:t>coordinates, C</w:t>
      </w:r>
      <w:r w:rsidR="006C762A">
        <w:rPr>
          <w:rFonts w:ascii="Helvetica" w:hAnsi="Helvetica"/>
          <w:color w:val="000000"/>
          <w:lang w:val="en-GB"/>
        </w:rPr>
        <w:t>-</w:t>
      </w:r>
      <w:r w:rsidR="00D06EEB">
        <w:rPr>
          <w:rFonts w:ascii="Helvetica" w:hAnsi="Helvetica"/>
          <w:color w:val="000000"/>
          <w:lang w:val="en-GB"/>
        </w:rPr>
        <w:t xml:space="preserve">values were summed across the two (independent) North and East coordinates. </w:t>
      </w:r>
      <w:r w:rsidR="00CA11A0">
        <w:rPr>
          <w:rFonts w:ascii="Helvetica" w:hAnsi="Helvetica"/>
          <w:color w:val="000000"/>
          <w:lang w:val="en-GB"/>
        </w:rPr>
        <w:t>The i</w:t>
      </w:r>
      <w:r w:rsidR="00FE622A" w:rsidRPr="00FE622A">
        <w:rPr>
          <w:rFonts w:ascii="Helvetica" w:hAnsi="Helvetica"/>
          <w:color w:val="000000"/>
          <w:lang w:val="en-GB"/>
        </w:rPr>
        <w:t xml:space="preserve">dentity line is shown in black. </w:t>
      </w:r>
      <w:commentRangeEnd w:id="44"/>
      <w:r w:rsidR="00D06EEB">
        <w:rPr>
          <w:rStyle w:val="CommentReference"/>
          <w:rFonts w:asciiTheme="minorHAnsi" w:eastAsiaTheme="minorHAnsi" w:hAnsiTheme="minorHAnsi" w:cstheme="minorBidi"/>
        </w:rPr>
        <w:commentReference w:id="44"/>
      </w:r>
    </w:p>
    <w:p w14:paraId="4D5470F2" w14:textId="163E866C" w:rsidR="00917B0D" w:rsidRPr="0081577A" w:rsidRDefault="00917B0D" w:rsidP="002B237D">
      <w:pPr>
        <w:jc w:val="both"/>
        <w:rPr>
          <w:rFonts w:ascii="Helvetica" w:hAnsi="Helvetica"/>
          <w:lang w:val="en-GB"/>
        </w:rPr>
      </w:pPr>
    </w:p>
    <w:p w14:paraId="2DBB3F30" w14:textId="0B40028C" w:rsidR="004E1A6F" w:rsidRPr="0081577A" w:rsidRDefault="004E1A6F" w:rsidP="002B237D">
      <w:pPr>
        <w:jc w:val="both"/>
        <w:rPr>
          <w:rFonts w:ascii="Helvetica" w:hAnsi="Helvetica"/>
          <w:lang w:val="en-GB"/>
        </w:rPr>
      </w:pPr>
      <w:r w:rsidRPr="0081577A">
        <w:rPr>
          <w:rFonts w:ascii="Helvetica" w:hAnsi="Helvetica" w:cs="Arial"/>
          <w:color w:val="2F5496"/>
          <w:sz w:val="26"/>
          <w:szCs w:val="26"/>
          <w:lang w:val="en-GB"/>
        </w:rPr>
        <w:t xml:space="preserve">Effect of sex, </w:t>
      </w:r>
      <w:proofErr w:type="gramStart"/>
      <w:r w:rsidRPr="0081577A">
        <w:rPr>
          <w:rFonts w:ascii="Helvetica" w:hAnsi="Helvetica" w:cs="Arial"/>
          <w:color w:val="2F5496"/>
          <w:sz w:val="26"/>
          <w:szCs w:val="26"/>
          <w:lang w:val="en-GB"/>
        </w:rPr>
        <w:t>age</w:t>
      </w:r>
      <w:proofErr w:type="gramEnd"/>
      <w:r w:rsidRPr="0081577A">
        <w:rPr>
          <w:rFonts w:ascii="Helvetica" w:hAnsi="Helvetica" w:cs="Arial"/>
          <w:color w:val="2F5496"/>
          <w:sz w:val="26"/>
          <w:szCs w:val="26"/>
          <w:lang w:val="en-GB"/>
        </w:rPr>
        <w:t xml:space="preserve"> and time together causal effects in couples</w:t>
      </w:r>
    </w:p>
    <w:p w14:paraId="0373DFF8" w14:textId="77777777" w:rsidR="004E1A6F" w:rsidRPr="0081577A" w:rsidRDefault="004E1A6F" w:rsidP="002B237D">
      <w:pPr>
        <w:jc w:val="both"/>
        <w:rPr>
          <w:rFonts w:ascii="Helvetica" w:hAnsi="Helvetica"/>
          <w:lang w:val="en-GB"/>
        </w:rPr>
      </w:pPr>
    </w:p>
    <w:p w14:paraId="0F63E42B" w14:textId="48F76087" w:rsidR="004E1A6F" w:rsidRPr="0081577A" w:rsidRDefault="004E1A6F" w:rsidP="002B237D">
      <w:pPr>
        <w:jc w:val="both"/>
        <w:rPr>
          <w:rFonts w:ascii="Helvetica" w:hAnsi="Helvetica"/>
          <w:lang w:val="en-GB"/>
        </w:rPr>
      </w:pPr>
      <w:r w:rsidRPr="0081577A">
        <w:rPr>
          <w:rFonts w:ascii="Helvetica" w:hAnsi="Helvetica"/>
          <w:color w:val="000000"/>
          <w:lang w:val="en-GB"/>
        </w:rPr>
        <w:t xml:space="preserve">Among the </w:t>
      </w:r>
      <w:r w:rsidR="00D97F47" w:rsidRPr="0081577A">
        <w:rPr>
          <w:rFonts w:ascii="Helvetica" w:hAnsi="Helvetica"/>
          <w:color w:val="000000"/>
          <w:lang w:val="en-GB"/>
        </w:rPr>
        <w:t>118</w:t>
      </w:r>
      <w:r w:rsidRPr="0081577A">
        <w:rPr>
          <w:rFonts w:ascii="Helvetica" w:hAnsi="Helvetica"/>
          <w:color w:val="000000"/>
          <w:lang w:val="en-GB"/>
        </w:rPr>
        <w:t xml:space="preserve"> phenotypes tested, we identified 6</w:t>
      </w:r>
      <w:r w:rsidR="00C24905" w:rsidRPr="0081577A">
        <w:rPr>
          <w:rFonts w:ascii="Helvetica" w:hAnsi="Helvetica"/>
          <w:color w:val="000000"/>
          <w:lang w:val="en-GB"/>
        </w:rPr>
        <w:t>4</w:t>
      </w:r>
      <w:r w:rsidRPr="0081577A">
        <w:rPr>
          <w:rFonts w:ascii="Helvetica" w:hAnsi="Helvetica"/>
          <w:color w:val="000000"/>
          <w:lang w:val="en-GB"/>
        </w:rPr>
        <w:t xml:space="preserve"> significant causal effects in partners after adjusting for the effective number of tests (</w:t>
      </w:r>
      <w:r w:rsidRPr="0081577A">
        <w:rPr>
          <w:rFonts w:ascii="Helvetica" w:hAnsi="Helvetica"/>
          <w:i/>
          <w:iCs/>
          <w:color w:val="000000"/>
          <w:lang w:val="en-GB"/>
        </w:rPr>
        <w:t>p</w:t>
      </w:r>
      <w:r w:rsidRPr="0081577A">
        <w:rPr>
          <w:rFonts w:ascii="Helvetica" w:hAnsi="Helvetica"/>
          <w:color w:val="000000"/>
          <w:lang w:val="en-GB"/>
        </w:rPr>
        <w:t xml:space="preserve"> &lt; 0.05/6</w:t>
      </w:r>
      <w:r w:rsidR="00C24905" w:rsidRPr="0081577A">
        <w:rPr>
          <w:rFonts w:ascii="Helvetica" w:hAnsi="Helvetica"/>
          <w:color w:val="000000"/>
          <w:lang w:val="en-GB"/>
        </w:rPr>
        <w:t>6</w:t>
      </w:r>
      <w:r w:rsidRPr="0081577A">
        <w:rPr>
          <w:rFonts w:ascii="Helvetica" w:hAnsi="Helvetica"/>
          <w:color w:val="000000"/>
          <w:lang w:val="en-GB"/>
        </w:rPr>
        <w:t>)</w:t>
      </w:r>
      <w:r w:rsidR="00C638A0" w:rsidRPr="0081577A">
        <w:rPr>
          <w:rFonts w:ascii="Helvetica" w:hAnsi="Helvetica"/>
          <w:color w:val="000000"/>
          <w:lang w:val="en-GB"/>
        </w:rPr>
        <w:t xml:space="preserve"> (</w:t>
      </w:r>
      <w:r w:rsidR="00B15545">
        <w:rPr>
          <w:rFonts w:ascii="Helvetica" w:hAnsi="Helvetica"/>
          <w:color w:val="000000"/>
          <w:lang w:val="en-GB"/>
        </w:rPr>
        <w:t xml:space="preserve">see </w:t>
      </w:r>
      <w:r w:rsidR="00B15545" w:rsidRPr="00B15545">
        <w:rPr>
          <w:rFonts w:ascii="Helvetica" w:hAnsi="Helvetica"/>
          <w:color w:val="000000"/>
          <w:highlight w:val="yellow"/>
          <w:lang w:val="en-GB"/>
        </w:rPr>
        <w:t>Supplementary</w:t>
      </w:r>
      <w:r w:rsidR="00B15545">
        <w:rPr>
          <w:rFonts w:ascii="Helvetica" w:hAnsi="Helvetica"/>
          <w:color w:val="000000"/>
          <w:lang w:val="en-GB"/>
        </w:rPr>
        <w:t xml:space="preserve"> </w:t>
      </w:r>
      <w:r w:rsidR="00C638A0" w:rsidRPr="0081577A">
        <w:rPr>
          <w:rFonts w:ascii="Helvetica" w:hAnsi="Helvetica"/>
          <w:color w:val="000000"/>
          <w:highlight w:val="yellow"/>
          <w:lang w:val="en-GB"/>
        </w:rPr>
        <w:t>Table X</w:t>
      </w:r>
      <w:r w:rsidR="00C638A0" w:rsidRPr="0081577A">
        <w:rPr>
          <w:rFonts w:ascii="Helvetica" w:hAnsi="Helvetica"/>
          <w:color w:val="000000"/>
          <w:lang w:val="en-GB"/>
        </w:rPr>
        <w:t>)</w:t>
      </w:r>
      <w:r w:rsidRPr="0081577A">
        <w:rPr>
          <w:rFonts w:ascii="Helvetica" w:hAnsi="Helvetica"/>
          <w:color w:val="000000"/>
          <w:lang w:val="en-GB"/>
        </w:rPr>
        <w:t xml:space="preserve">. We also examined </w:t>
      </w:r>
      <w:r w:rsidR="00047323" w:rsidRPr="0081577A">
        <w:rPr>
          <w:rFonts w:ascii="Helvetica" w:hAnsi="Helvetica"/>
          <w:color w:val="000000"/>
          <w:lang w:val="en-GB"/>
        </w:rPr>
        <w:t xml:space="preserve">the </w:t>
      </w:r>
      <w:r w:rsidRPr="0081577A">
        <w:rPr>
          <w:rFonts w:ascii="Helvetica" w:hAnsi="Helvetica"/>
          <w:color w:val="000000"/>
          <w:lang w:val="en-GB"/>
        </w:rPr>
        <w:t>Cochran’s heterogeneity Q-stat</w:t>
      </w:r>
      <w:r w:rsidR="00047323" w:rsidRPr="0081577A">
        <w:rPr>
          <w:rFonts w:ascii="Helvetica" w:hAnsi="Helvetica"/>
          <w:color w:val="000000"/>
          <w:lang w:val="en-GB"/>
        </w:rPr>
        <w:t>istic</w:t>
      </w:r>
      <w:r w:rsidRPr="0081577A">
        <w:rPr>
          <w:rFonts w:ascii="Helvetica" w:hAnsi="Helvetica"/>
          <w:color w:val="000000"/>
          <w:lang w:val="en-GB"/>
        </w:rPr>
        <w:t xml:space="preserve"> to identify traits with high heterogeneity and found no evidence of heterogeneity in the MR-estimates (all </w:t>
      </w:r>
      <w:r w:rsidR="00BD033C" w:rsidRPr="0081577A">
        <w:rPr>
          <w:rFonts w:ascii="Helvetica" w:hAnsi="Helvetica"/>
          <w:i/>
          <w:iCs/>
          <w:color w:val="000000"/>
          <w:lang w:val="en-GB"/>
        </w:rPr>
        <w:t>p</w:t>
      </w:r>
      <w:r w:rsidRPr="0081577A">
        <w:rPr>
          <w:rFonts w:ascii="Helvetica" w:hAnsi="Helvetica"/>
          <w:color w:val="000000"/>
          <w:lang w:val="en-GB"/>
        </w:rPr>
        <w:t xml:space="preserve"> &gt; 0.05/6</w:t>
      </w:r>
      <w:r w:rsidR="00C24905" w:rsidRPr="0081577A">
        <w:rPr>
          <w:rFonts w:ascii="Helvetica" w:hAnsi="Helvetica"/>
          <w:color w:val="000000"/>
          <w:lang w:val="en-GB"/>
        </w:rPr>
        <w:t>6</w:t>
      </w:r>
      <w:r w:rsidRPr="0081577A">
        <w:rPr>
          <w:rFonts w:ascii="Helvetica" w:hAnsi="Helvetica"/>
          <w:color w:val="000000"/>
          <w:lang w:val="en-GB"/>
        </w:rPr>
        <w:t xml:space="preserve">). Of the </w:t>
      </w:r>
      <w:r w:rsidRPr="0081577A">
        <w:rPr>
          <w:rFonts w:ascii="Helvetica" w:hAnsi="Helvetica"/>
          <w:color w:val="000000"/>
          <w:shd w:val="clear" w:color="auto" w:fill="FFFFFF"/>
          <w:lang w:val="en-GB"/>
        </w:rPr>
        <w:t>6</w:t>
      </w:r>
      <w:r w:rsidR="00C24905" w:rsidRPr="0081577A">
        <w:rPr>
          <w:rFonts w:ascii="Helvetica" w:hAnsi="Helvetica"/>
          <w:color w:val="000000"/>
          <w:shd w:val="clear" w:color="auto" w:fill="FFFFFF"/>
          <w:lang w:val="en-GB"/>
        </w:rPr>
        <w:t>4</w:t>
      </w:r>
      <w:r w:rsidRPr="0081577A">
        <w:rPr>
          <w:rFonts w:ascii="Helvetica" w:hAnsi="Helvetica"/>
          <w:color w:val="000000"/>
          <w:lang w:val="en-GB"/>
        </w:rPr>
        <w:t xml:space="preserve"> significant results, we then tested to see if there was any difference between sexes. After adjusting for the effective number of tests among the remaining 60 traits based on the</w:t>
      </w:r>
      <w:r w:rsidR="00B02303" w:rsidRPr="0081577A">
        <w:rPr>
          <w:rFonts w:ascii="Helvetica" w:hAnsi="Helvetica"/>
          <w:color w:val="000000"/>
          <w:lang w:val="en-GB"/>
        </w:rPr>
        <w:t>ir pair-wise</w:t>
      </w:r>
      <w:r w:rsidRPr="0081577A">
        <w:rPr>
          <w:rFonts w:ascii="Helvetica" w:hAnsi="Helvetica"/>
          <w:color w:val="000000"/>
          <w:lang w:val="en-GB"/>
        </w:rPr>
        <w:t xml:space="preserve"> correlation matrix (</w:t>
      </w:r>
      <w:r w:rsidRPr="0081577A">
        <w:rPr>
          <w:rFonts w:ascii="Helvetica" w:hAnsi="Helvetica"/>
          <w:i/>
          <w:iCs/>
          <w:color w:val="000000"/>
          <w:lang w:val="en-GB"/>
        </w:rPr>
        <w:t>p</w:t>
      </w:r>
      <w:r w:rsidRPr="0081577A">
        <w:rPr>
          <w:rFonts w:ascii="Helvetica" w:hAnsi="Helvetica"/>
          <w:color w:val="000000"/>
          <w:lang w:val="en-GB"/>
        </w:rPr>
        <w:t xml:space="preserve"> &lt; 0.05/2</w:t>
      </w:r>
      <w:r w:rsidR="00C24905" w:rsidRPr="0081577A">
        <w:rPr>
          <w:rFonts w:ascii="Helvetica" w:hAnsi="Helvetica"/>
          <w:color w:val="000000"/>
          <w:lang w:val="en-GB"/>
        </w:rPr>
        <w:t>9</w:t>
      </w:r>
      <w:r w:rsidRPr="0081577A">
        <w:rPr>
          <w:rFonts w:ascii="Helvetica" w:hAnsi="Helvetica"/>
          <w:color w:val="000000"/>
          <w:lang w:val="en-GB"/>
        </w:rPr>
        <w:t>), no traits showed significant difference between sexes. However, 1</w:t>
      </w:r>
      <w:r w:rsidR="00C24905" w:rsidRPr="0081577A">
        <w:rPr>
          <w:rFonts w:ascii="Helvetica" w:hAnsi="Helvetica"/>
          <w:color w:val="000000"/>
          <w:lang w:val="en-GB"/>
        </w:rPr>
        <w:t>5</w:t>
      </w:r>
      <w:r w:rsidRPr="0081577A">
        <w:rPr>
          <w:rFonts w:ascii="Helvetica" w:hAnsi="Helvetica"/>
          <w:color w:val="000000"/>
          <w:lang w:val="en-GB"/>
        </w:rPr>
        <w:t xml:space="preserve"> traits showed a nominally significant difference between sexes (</w:t>
      </w:r>
      <w:r w:rsidRPr="0081577A">
        <w:rPr>
          <w:rFonts w:ascii="Helvetica" w:hAnsi="Helvetica"/>
          <w:i/>
          <w:iCs/>
          <w:color w:val="000000"/>
          <w:lang w:val="en-GB"/>
        </w:rPr>
        <w:t>p</w:t>
      </w:r>
      <w:r w:rsidRPr="0081577A">
        <w:rPr>
          <w:rFonts w:ascii="Helvetica" w:hAnsi="Helvetica"/>
          <w:color w:val="000000"/>
          <w:lang w:val="en-GB"/>
        </w:rPr>
        <w:t xml:space="preserve"> &lt; 0.05), as shown in </w:t>
      </w:r>
      <w:r w:rsidR="00B15545" w:rsidRPr="00B15545">
        <w:rPr>
          <w:rFonts w:ascii="Helvetica" w:hAnsi="Helvetica"/>
          <w:color w:val="000000"/>
          <w:highlight w:val="yellow"/>
          <w:lang w:val="en-GB"/>
        </w:rPr>
        <w:t>Supplementary</w:t>
      </w:r>
      <w:r w:rsidR="00B15545">
        <w:rPr>
          <w:rFonts w:ascii="Helvetica" w:hAnsi="Helvetica"/>
          <w:color w:val="000000"/>
          <w:lang w:val="en-GB"/>
        </w:rPr>
        <w:t xml:space="preserve"> </w:t>
      </w:r>
      <w:r w:rsidRPr="0081577A">
        <w:rPr>
          <w:rFonts w:ascii="Helvetica" w:hAnsi="Helvetica"/>
          <w:color w:val="000000"/>
          <w:highlight w:val="yellow"/>
          <w:lang w:val="en-GB"/>
        </w:rPr>
        <w:t>Tabl</w:t>
      </w:r>
      <w:r w:rsidRPr="0081577A">
        <w:rPr>
          <w:rFonts w:ascii="Helvetica" w:hAnsi="Helvetica"/>
          <w:color w:val="000000"/>
          <w:highlight w:val="yellow"/>
          <w:shd w:val="clear" w:color="auto" w:fill="FFFFFF"/>
          <w:lang w:val="en-GB"/>
        </w:rPr>
        <w:t>e X</w:t>
      </w:r>
      <w:r w:rsidR="00C638A0" w:rsidRPr="0081577A">
        <w:rPr>
          <w:rFonts w:ascii="Helvetica" w:hAnsi="Helvetica"/>
          <w:color w:val="000000"/>
          <w:highlight w:val="yellow"/>
          <w:shd w:val="clear" w:color="auto" w:fill="FFFFFF"/>
          <w:lang w:val="en-GB"/>
        </w:rPr>
        <w:t>)</w:t>
      </w:r>
      <w:r w:rsidRPr="0081577A">
        <w:rPr>
          <w:rFonts w:ascii="Helvetica" w:hAnsi="Helvetica"/>
          <w:color w:val="000000"/>
          <w:shd w:val="clear" w:color="auto" w:fill="FFFFFF"/>
          <w:lang w:val="en-GB"/>
        </w:rPr>
        <w:t>, which is 4</w:t>
      </w:r>
      <w:r w:rsidR="004E7C00" w:rsidRPr="0081577A">
        <w:rPr>
          <w:rFonts w:ascii="Helvetica" w:hAnsi="Helvetica"/>
          <w:color w:val="000000"/>
          <w:shd w:val="clear" w:color="auto" w:fill="FFFFFF"/>
          <w:lang w:val="en-GB"/>
        </w:rPr>
        <w:t>.7</w:t>
      </w:r>
      <w:r w:rsidRPr="0081577A">
        <w:rPr>
          <w:rFonts w:ascii="Helvetica" w:hAnsi="Helvetica"/>
          <w:color w:val="000000"/>
          <w:shd w:val="clear" w:color="auto" w:fill="FFFFFF"/>
          <w:lang w:val="en-GB"/>
        </w:rPr>
        <w:t>-times higher than expected (</w:t>
      </w:r>
      <w:proofErr w:type="spellStart"/>
      <w:r w:rsidR="00DB0310" w:rsidRPr="0081577A">
        <w:rPr>
          <w:rFonts w:ascii="Helvetica" w:hAnsi="Helvetica"/>
          <w:i/>
          <w:iCs/>
          <w:color w:val="000000"/>
          <w:shd w:val="clear" w:color="auto" w:fill="FFFFFF"/>
          <w:lang w:val="en-GB"/>
        </w:rPr>
        <w:t>p</w:t>
      </w:r>
      <w:r w:rsidR="00DB0310" w:rsidRPr="0081577A">
        <w:rPr>
          <w:rFonts w:ascii="Helvetica" w:hAnsi="Helvetica"/>
          <w:i/>
          <w:iCs/>
          <w:color w:val="000000"/>
          <w:shd w:val="clear" w:color="auto" w:fill="FFFFFF"/>
          <w:vertAlign w:val="subscript"/>
          <w:lang w:val="en-GB"/>
        </w:rPr>
        <w:t>binomial</w:t>
      </w:r>
      <w:proofErr w:type="spellEnd"/>
      <w:r w:rsidRPr="0081577A">
        <w:rPr>
          <w:rFonts w:ascii="Helvetica" w:hAnsi="Helvetica"/>
          <w:color w:val="000000"/>
          <w:shd w:val="clear" w:color="auto" w:fill="FFFFFF"/>
          <w:lang w:val="en-GB"/>
        </w:rPr>
        <w:t xml:space="preserve"> = </w:t>
      </w:r>
      <w:r w:rsidR="00DB0310" w:rsidRPr="0081577A">
        <w:rPr>
          <w:rFonts w:ascii="Helvetica" w:hAnsi="Helvetica"/>
          <w:color w:val="000000"/>
          <w:shd w:val="clear" w:color="auto" w:fill="FFFFFF"/>
          <w:lang w:val="en-GB"/>
        </w:rPr>
        <w:t>7.45</w:t>
      </w:r>
      <w:r w:rsidRPr="0081577A">
        <w:rPr>
          <w:rFonts w:ascii="Helvetica" w:hAnsi="Helvetica"/>
          <w:color w:val="000000"/>
          <w:shd w:val="clear" w:color="auto" w:fill="FFFFFF"/>
          <w:lang w:val="en-GB"/>
        </w:rPr>
        <w:t>x1</w:t>
      </w:r>
      <w:r w:rsidR="00C24905" w:rsidRPr="0081577A">
        <w:rPr>
          <w:rFonts w:ascii="Helvetica" w:hAnsi="Helvetica"/>
          <w:color w:val="000000"/>
          <w:shd w:val="clear" w:color="auto" w:fill="FFFFFF"/>
          <w:lang w:val="en-GB"/>
        </w:rPr>
        <w:t>0</w:t>
      </w:r>
      <w:r w:rsidR="00C24905" w:rsidRPr="0081577A">
        <w:rPr>
          <w:rFonts w:ascii="Helvetica" w:hAnsi="Helvetica"/>
          <w:color w:val="000000"/>
          <w:shd w:val="clear" w:color="auto" w:fill="FFFFFF"/>
          <w:vertAlign w:val="superscript"/>
          <w:lang w:val="en-GB"/>
        </w:rPr>
        <w:t>-</w:t>
      </w:r>
      <w:r w:rsidR="00DB0310" w:rsidRPr="0081577A">
        <w:rPr>
          <w:rFonts w:ascii="Helvetica" w:hAnsi="Helvetica"/>
          <w:color w:val="000000"/>
          <w:shd w:val="clear" w:color="auto" w:fill="FFFFFF"/>
          <w:vertAlign w:val="superscript"/>
          <w:lang w:val="en-GB"/>
        </w:rPr>
        <w:t>8</w:t>
      </w:r>
      <w:r w:rsidRPr="0081577A">
        <w:rPr>
          <w:rFonts w:ascii="Helvetica" w:hAnsi="Helvetica"/>
          <w:color w:val="000000"/>
          <w:shd w:val="clear" w:color="auto" w:fill="FFFFFF"/>
          <w:lang w:val="en-GB"/>
        </w:rPr>
        <w:t>). </w:t>
      </w:r>
      <w:r w:rsidR="00D31B53" w:rsidRPr="0081577A">
        <w:rPr>
          <w:rFonts w:ascii="Helvetica" w:hAnsi="Helvetica"/>
          <w:color w:val="000000"/>
          <w:shd w:val="clear" w:color="auto" w:fill="FFFFFF"/>
          <w:lang w:val="en-GB"/>
        </w:rPr>
        <w:t>Applying a paired t-test among these 15 traits revealed that female-to-male MR-estimates are on average larger than male-to-female estimates (</w:t>
      </w:r>
      <w:r w:rsidR="00D31B53" w:rsidRPr="0081577A">
        <w:rPr>
          <w:rFonts w:ascii="Helvetica" w:hAnsi="Helvetica"/>
          <w:i/>
          <w:iCs/>
          <w:color w:val="000000"/>
          <w:shd w:val="clear" w:color="auto" w:fill="FFFFFF"/>
          <w:lang w:val="en-GB"/>
        </w:rPr>
        <w:t xml:space="preserve">p </w:t>
      </w:r>
      <w:r w:rsidR="00D31B53" w:rsidRPr="0081577A">
        <w:rPr>
          <w:rFonts w:ascii="Helvetica" w:hAnsi="Helvetica"/>
          <w:color w:val="000000"/>
          <w:shd w:val="clear" w:color="auto" w:fill="FFFFFF"/>
          <w:lang w:val="en-GB"/>
        </w:rPr>
        <w:t xml:space="preserve">= 0.014). </w:t>
      </w:r>
    </w:p>
    <w:p w14:paraId="06350C82" w14:textId="77777777" w:rsidR="004E1A6F" w:rsidRPr="0081577A" w:rsidRDefault="004E1A6F" w:rsidP="002B237D">
      <w:pPr>
        <w:jc w:val="both"/>
        <w:rPr>
          <w:rFonts w:ascii="Helvetica" w:hAnsi="Helvetica"/>
          <w:lang w:val="en-GB"/>
        </w:rPr>
      </w:pPr>
    </w:p>
    <w:p w14:paraId="3C2D8442" w14:textId="3A258F13" w:rsidR="004E1A6F" w:rsidRPr="0081577A" w:rsidRDefault="004E1A6F" w:rsidP="002B237D">
      <w:pPr>
        <w:jc w:val="both"/>
        <w:rPr>
          <w:rFonts w:ascii="Helvetica" w:hAnsi="Helvetica"/>
          <w:color w:val="000000"/>
          <w:lang w:val="en-GB"/>
        </w:rPr>
      </w:pPr>
      <w:r w:rsidRPr="0081577A">
        <w:rPr>
          <w:rFonts w:ascii="Helvetica" w:hAnsi="Helvetica"/>
          <w:color w:val="000000"/>
          <w:shd w:val="clear" w:color="auto" w:fill="FFFFFF"/>
          <w:lang w:val="en-GB"/>
        </w:rPr>
        <w:t>N</w:t>
      </w:r>
      <w:r w:rsidRPr="0081577A">
        <w:rPr>
          <w:rFonts w:ascii="Helvetica" w:hAnsi="Helvetica"/>
          <w:color w:val="000000"/>
          <w:lang w:val="en-GB"/>
        </w:rPr>
        <w:t xml:space="preserve">ext, we explored the impact of age and time-spent-together among the </w:t>
      </w:r>
      <w:r w:rsidRPr="0081577A">
        <w:rPr>
          <w:rFonts w:ascii="Helvetica" w:hAnsi="Helvetica"/>
          <w:color w:val="000000"/>
          <w:shd w:val="clear" w:color="auto" w:fill="FFFFFF"/>
          <w:lang w:val="en-GB"/>
        </w:rPr>
        <w:t>6</w:t>
      </w:r>
      <w:r w:rsidR="00DB0310" w:rsidRPr="0081577A">
        <w:rPr>
          <w:rFonts w:ascii="Helvetica" w:hAnsi="Helvetica"/>
          <w:color w:val="000000"/>
          <w:shd w:val="clear" w:color="auto" w:fill="FFFFFF"/>
          <w:lang w:val="en-GB"/>
        </w:rPr>
        <w:t>4</w:t>
      </w:r>
      <w:r w:rsidRPr="0081577A">
        <w:rPr>
          <w:rFonts w:ascii="Helvetica" w:hAnsi="Helvetica"/>
          <w:color w:val="000000"/>
          <w:lang w:val="en-GB"/>
        </w:rPr>
        <w:t xml:space="preserve"> significant </w:t>
      </w:r>
      <w:r w:rsidR="004A32F6" w:rsidRPr="0081577A">
        <w:rPr>
          <w:rFonts w:ascii="Helvetica" w:hAnsi="Helvetica"/>
          <w:color w:val="000000"/>
          <w:lang w:val="en-GB"/>
        </w:rPr>
        <w:t>traits</w:t>
      </w:r>
      <w:r w:rsidRPr="0081577A">
        <w:rPr>
          <w:rFonts w:ascii="Helvetica" w:hAnsi="Helvetica"/>
          <w:color w:val="000000"/>
          <w:lang w:val="en-GB"/>
        </w:rPr>
        <w:t xml:space="preserve"> in both males and females separately and both sexes combined</w:t>
      </w:r>
      <w:r w:rsidR="004A32F6" w:rsidRPr="0081577A">
        <w:rPr>
          <w:rFonts w:ascii="Helvetica" w:hAnsi="Helvetica"/>
          <w:color w:val="000000"/>
          <w:lang w:val="en-GB"/>
        </w:rPr>
        <w:t xml:space="preserve">, </w:t>
      </w:r>
      <w:r w:rsidRPr="0081577A">
        <w:rPr>
          <w:rFonts w:ascii="Helvetica" w:hAnsi="Helvetica"/>
          <w:color w:val="000000"/>
          <w:lang w:val="en-GB"/>
        </w:rPr>
        <w:t>using linear regression to assess the trend across different bins (measured using a linear regression of MR-estimates versus median bin). There were no significant results in the sex-combined results after adjustment for number of effective tests (p &lt; 0.05/2</w:t>
      </w:r>
      <w:r w:rsidR="00DB0310" w:rsidRPr="0081577A">
        <w:rPr>
          <w:rFonts w:ascii="Helvetica" w:hAnsi="Helvetica"/>
          <w:color w:val="000000"/>
          <w:lang w:val="en-GB"/>
        </w:rPr>
        <w:t>9</w:t>
      </w:r>
      <w:r w:rsidRPr="0081577A">
        <w:rPr>
          <w:rFonts w:ascii="Helvetica" w:hAnsi="Helvetica"/>
          <w:color w:val="000000"/>
          <w:lang w:val="en-GB"/>
        </w:rPr>
        <w:t xml:space="preserve">) in both the results binned by age </w:t>
      </w:r>
      <w:r w:rsidR="00B02303" w:rsidRPr="0081577A">
        <w:rPr>
          <w:rFonts w:ascii="Helvetica" w:hAnsi="Helvetica"/>
          <w:color w:val="000000"/>
          <w:lang w:val="en-GB"/>
        </w:rPr>
        <w:t>or</w:t>
      </w:r>
      <w:r w:rsidRPr="0081577A">
        <w:rPr>
          <w:rFonts w:ascii="Helvetica" w:hAnsi="Helvetica"/>
          <w:color w:val="000000"/>
          <w:lang w:val="en-GB"/>
        </w:rPr>
        <w:t xml:space="preserve"> time-</w:t>
      </w:r>
      <w:r w:rsidR="00F42FA5" w:rsidRPr="0081577A">
        <w:rPr>
          <w:rFonts w:ascii="Helvetica" w:hAnsi="Helvetica"/>
          <w:color w:val="000000"/>
          <w:lang w:val="en-GB"/>
        </w:rPr>
        <w:t>spent-</w:t>
      </w:r>
      <w:r w:rsidRPr="0081577A">
        <w:rPr>
          <w:rFonts w:ascii="Helvetica" w:hAnsi="Helvetica"/>
          <w:color w:val="000000"/>
          <w:lang w:val="en-GB"/>
        </w:rPr>
        <w:t xml:space="preserve">together (proxied by the amount of time at same address). </w:t>
      </w:r>
    </w:p>
    <w:p w14:paraId="3937B82F" w14:textId="77777777" w:rsidR="004E1A6F" w:rsidRPr="0081577A" w:rsidRDefault="004E1A6F" w:rsidP="002B237D">
      <w:pPr>
        <w:jc w:val="both"/>
        <w:rPr>
          <w:rFonts w:ascii="Helvetica" w:hAnsi="Helvetica"/>
          <w:lang w:val="en-GB"/>
        </w:rPr>
      </w:pPr>
    </w:p>
    <w:p w14:paraId="29A1C59B" w14:textId="776C2ED9" w:rsidR="004E1A6F" w:rsidRPr="0081577A" w:rsidRDefault="009670CF" w:rsidP="002B237D">
      <w:pPr>
        <w:jc w:val="both"/>
        <w:rPr>
          <w:rFonts w:ascii="Helvetica" w:hAnsi="Helvetica"/>
          <w:lang w:val="en-GB"/>
        </w:rPr>
      </w:pPr>
      <w:r w:rsidRPr="0081577A">
        <w:rPr>
          <w:rFonts w:ascii="Helvetica" w:hAnsi="Helvetica"/>
          <w:lang w:val="en-GB"/>
        </w:rPr>
        <w:t xml:space="preserve">Finally, we examined </w:t>
      </w:r>
      <w:r w:rsidR="004A32F6" w:rsidRPr="0081577A">
        <w:rPr>
          <w:rFonts w:ascii="Helvetica" w:hAnsi="Helvetica"/>
          <w:lang w:val="en-GB"/>
        </w:rPr>
        <w:t xml:space="preserve">the </w:t>
      </w:r>
      <w:r w:rsidR="00874B84" w:rsidRPr="0081577A">
        <w:rPr>
          <w:rFonts w:ascii="Helvetica" w:hAnsi="Helvetica"/>
          <w:lang w:val="en-GB"/>
        </w:rPr>
        <w:t xml:space="preserve">Pearson </w:t>
      </w:r>
      <w:r w:rsidRPr="0081577A">
        <w:rPr>
          <w:rFonts w:ascii="Helvetica" w:hAnsi="Helvetica"/>
          <w:lang w:val="en-GB"/>
        </w:rPr>
        <w:t xml:space="preserve">phenotypic correlation </w:t>
      </w:r>
      <w:r w:rsidR="00874B84" w:rsidRPr="0081577A">
        <w:rPr>
          <w:rFonts w:ascii="Helvetica" w:hAnsi="Helvetica"/>
          <w:lang w:val="en-GB"/>
        </w:rPr>
        <w:t>within</w:t>
      </w:r>
      <w:r w:rsidRPr="0081577A">
        <w:rPr>
          <w:rFonts w:ascii="Helvetica" w:hAnsi="Helvetica"/>
          <w:lang w:val="en-GB"/>
        </w:rPr>
        <w:t xml:space="preserve"> the </w:t>
      </w:r>
      <w:r w:rsidR="00874B84" w:rsidRPr="0081577A">
        <w:rPr>
          <w:rFonts w:ascii="Helvetica" w:hAnsi="Helvetica"/>
          <w:lang w:val="en-GB"/>
        </w:rPr>
        <w:t xml:space="preserve">different </w:t>
      </w:r>
      <w:r w:rsidRPr="0081577A">
        <w:rPr>
          <w:rFonts w:ascii="Helvetica" w:hAnsi="Helvetica"/>
          <w:lang w:val="en-GB"/>
        </w:rPr>
        <w:t xml:space="preserve">bins and assessed for the presence of a trend, again using linear models (phenotypic correlation versus median bin). </w:t>
      </w:r>
      <w:r w:rsidR="00874B84" w:rsidRPr="0081577A">
        <w:rPr>
          <w:rFonts w:ascii="Helvetica" w:hAnsi="Helvetica"/>
          <w:lang w:val="en-GB"/>
        </w:rPr>
        <w:t>After adjusting for number of tests (</w:t>
      </w:r>
      <w:r w:rsidR="00874B84" w:rsidRPr="0081577A">
        <w:rPr>
          <w:rFonts w:ascii="Helvetica" w:hAnsi="Helvetica"/>
          <w:i/>
          <w:iCs/>
          <w:lang w:val="en-GB"/>
        </w:rPr>
        <w:t xml:space="preserve">p </w:t>
      </w:r>
      <w:r w:rsidR="00874B84" w:rsidRPr="0081577A">
        <w:rPr>
          <w:rFonts w:ascii="Helvetica" w:hAnsi="Helvetica"/>
          <w:lang w:val="en-GB"/>
        </w:rPr>
        <w:t>&lt; 0.05/29), we identified two traits which showed a significant trend across the bins according to time-spent-together</w:t>
      </w:r>
      <w:r w:rsidR="005E3A45" w:rsidRPr="0081577A">
        <w:rPr>
          <w:rFonts w:ascii="Helvetica" w:hAnsi="Helvetica"/>
          <w:lang w:val="en-GB"/>
        </w:rPr>
        <w:t xml:space="preserve">, namely body fat percentage and hand grip strength (right). In both cases, the correlation decreased as time-spent-together increased. We found </w:t>
      </w:r>
      <w:r w:rsidR="00874B84" w:rsidRPr="0081577A">
        <w:rPr>
          <w:rFonts w:ascii="Helvetica" w:hAnsi="Helvetica"/>
          <w:lang w:val="en-GB"/>
        </w:rPr>
        <w:t>another two trait</w:t>
      </w:r>
      <w:r w:rsidR="005E3A45" w:rsidRPr="0081577A">
        <w:rPr>
          <w:rFonts w:ascii="Helvetica" w:hAnsi="Helvetica"/>
          <w:lang w:val="en-GB"/>
        </w:rPr>
        <w:t>s</w:t>
      </w:r>
      <w:r w:rsidR="00874B84" w:rsidRPr="0081577A">
        <w:rPr>
          <w:rFonts w:ascii="Helvetica" w:hAnsi="Helvetica"/>
          <w:lang w:val="en-GB"/>
        </w:rPr>
        <w:t xml:space="preserve"> which were showed a significant trend across the bins by median age</w:t>
      </w:r>
      <w:r w:rsidR="005E3A45" w:rsidRPr="0081577A">
        <w:rPr>
          <w:rFonts w:ascii="Helvetica" w:hAnsi="Helvetica"/>
          <w:lang w:val="en-GB"/>
        </w:rPr>
        <w:t>, smoking status: previous and aspirin use</w:t>
      </w:r>
      <w:r w:rsidR="00874B84" w:rsidRPr="0081577A">
        <w:rPr>
          <w:rFonts w:ascii="Helvetica" w:hAnsi="Helvetica"/>
          <w:lang w:val="en-GB"/>
        </w:rPr>
        <w:t>.</w:t>
      </w:r>
      <w:r w:rsidR="005E3A45" w:rsidRPr="0081577A">
        <w:rPr>
          <w:rFonts w:ascii="Helvetica" w:hAnsi="Helvetica"/>
          <w:lang w:val="en-GB"/>
        </w:rPr>
        <w:t xml:space="preserve"> In this case, for both phenotypes, the slope increased as age median-age increased</w:t>
      </w:r>
      <w:r w:rsidR="004B4771" w:rsidRPr="0081577A">
        <w:rPr>
          <w:rFonts w:ascii="Helvetica" w:hAnsi="Helvetica"/>
          <w:lang w:val="en-GB"/>
        </w:rPr>
        <w:t xml:space="preserve"> (Figure 6</w:t>
      </w:r>
      <w:r w:rsidR="00997E6F" w:rsidRPr="0081577A">
        <w:rPr>
          <w:rFonts w:ascii="Helvetica" w:hAnsi="Helvetica"/>
          <w:lang w:val="en-GB"/>
        </w:rPr>
        <w:t xml:space="preserve"> and </w:t>
      </w:r>
      <w:r w:rsidR="00B15545" w:rsidRPr="00B15545">
        <w:rPr>
          <w:rFonts w:ascii="Helvetica" w:hAnsi="Helvetica"/>
          <w:highlight w:val="yellow"/>
          <w:lang w:val="en-GB"/>
        </w:rPr>
        <w:t>Supplementary</w:t>
      </w:r>
      <w:r w:rsidR="00B15545">
        <w:rPr>
          <w:rFonts w:ascii="Helvetica" w:hAnsi="Helvetica"/>
          <w:lang w:val="en-GB"/>
        </w:rPr>
        <w:t xml:space="preserve"> </w:t>
      </w:r>
      <w:r w:rsidR="00997E6F" w:rsidRPr="0081577A">
        <w:rPr>
          <w:rFonts w:ascii="Helvetica" w:hAnsi="Helvetica"/>
          <w:highlight w:val="yellow"/>
          <w:lang w:val="en-GB"/>
        </w:rPr>
        <w:t>Table X</w:t>
      </w:r>
      <w:r w:rsidR="004B4771" w:rsidRPr="0081577A">
        <w:rPr>
          <w:rFonts w:ascii="Helvetica" w:hAnsi="Helvetica"/>
          <w:lang w:val="en-GB"/>
        </w:rPr>
        <w:t>)</w:t>
      </w:r>
      <w:r w:rsidR="005E3A45" w:rsidRPr="0081577A">
        <w:rPr>
          <w:rFonts w:ascii="Helvetica" w:hAnsi="Helvetica"/>
          <w:lang w:val="en-GB"/>
        </w:rPr>
        <w:t xml:space="preserve">. We found consistent findings using </w:t>
      </w:r>
      <w:r w:rsidR="00183589" w:rsidRPr="0081577A">
        <w:rPr>
          <w:rFonts w:ascii="Helvetica" w:hAnsi="Helvetica"/>
          <w:lang w:val="en-GB"/>
        </w:rPr>
        <w:t xml:space="preserve">the </w:t>
      </w:r>
      <w:r w:rsidR="005E3A45" w:rsidRPr="0081577A">
        <w:rPr>
          <w:rFonts w:ascii="Helvetica" w:hAnsi="Helvetica"/>
          <w:lang w:val="en-GB"/>
        </w:rPr>
        <w:t>Spearman correlation</w:t>
      </w:r>
      <w:r w:rsidR="004B4771" w:rsidRPr="0081577A">
        <w:rPr>
          <w:rFonts w:ascii="Helvetica" w:hAnsi="Helvetica"/>
          <w:lang w:val="en-GB"/>
        </w:rPr>
        <w:t xml:space="preserve"> (all </w:t>
      </w:r>
      <w:r w:rsidR="004B4771" w:rsidRPr="0081577A">
        <w:rPr>
          <w:rFonts w:ascii="Helvetica" w:hAnsi="Helvetica"/>
          <w:i/>
          <w:iCs/>
          <w:lang w:val="en-GB"/>
        </w:rPr>
        <w:t>p</w:t>
      </w:r>
      <w:r w:rsidR="004B4771" w:rsidRPr="0081577A">
        <w:rPr>
          <w:rFonts w:ascii="Helvetica" w:hAnsi="Helvetica"/>
          <w:lang w:val="en-GB"/>
        </w:rPr>
        <w:t xml:space="preserve"> &lt; 0.05/29)</w:t>
      </w:r>
      <w:r w:rsidR="005E3A45" w:rsidRPr="0081577A">
        <w:rPr>
          <w:rFonts w:ascii="Helvetica" w:hAnsi="Helvetica"/>
          <w:lang w:val="en-GB"/>
        </w:rPr>
        <w:t xml:space="preserve">. </w:t>
      </w:r>
    </w:p>
    <w:p w14:paraId="1F9B3DAF" w14:textId="07BFB803" w:rsidR="004E1A6F" w:rsidRDefault="004E1A6F" w:rsidP="002B237D">
      <w:pPr>
        <w:jc w:val="both"/>
        <w:rPr>
          <w:rFonts w:ascii="Helvetica" w:hAnsi="Helvetica"/>
          <w:lang w:val="en-GB"/>
        </w:rPr>
      </w:pPr>
    </w:p>
    <w:p w14:paraId="4915678F" w14:textId="77777777" w:rsidR="00DE17C1" w:rsidRPr="0081577A" w:rsidRDefault="00DE17C1" w:rsidP="00DE17C1">
      <w:pPr>
        <w:rPr>
          <w:lang w:val="en-GB"/>
        </w:rPr>
      </w:pPr>
      <w:r w:rsidRPr="0081577A">
        <w:rPr>
          <w:lang w:val="en-GB"/>
        </w:rPr>
        <w:lastRenderedPageBreak/>
        <w:fldChar w:fldCharType="begin"/>
      </w:r>
      <w:r w:rsidRPr="0081577A">
        <w:rPr>
          <w:lang w:val="en-GB"/>
        </w:rPr>
        <w:instrText xml:space="preserve"> INCLUDEPICTURE "http://localhost:4321/plots/d8eeaaeb8b77669f381dbeeae0010ffe.png" \* MERGEFORMATINET </w:instrText>
      </w:r>
      <w:r w:rsidRPr="0081577A">
        <w:rPr>
          <w:lang w:val="en-GB"/>
        </w:rPr>
        <w:fldChar w:fldCharType="separate"/>
      </w:r>
      <w:r w:rsidRPr="0081577A">
        <w:rPr>
          <w:noProof/>
          <w:lang w:val="en-GB"/>
        </w:rPr>
        <w:drawing>
          <wp:inline distT="0" distB="0" distL="0" distR="0" wp14:anchorId="12BD1B2E" wp14:editId="7BC8818F">
            <wp:extent cx="5943600" cy="5943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81577A">
        <w:rPr>
          <w:lang w:val="en-GB"/>
        </w:rPr>
        <w:fldChar w:fldCharType="end"/>
      </w:r>
    </w:p>
    <w:p w14:paraId="5532A3A7" w14:textId="77777777" w:rsidR="00DE17C1" w:rsidRPr="00D17895" w:rsidRDefault="00DE17C1" w:rsidP="00DE17C1">
      <w:pPr>
        <w:rPr>
          <w:rFonts w:ascii="Helvetica" w:hAnsi="Helvetica"/>
          <w:b/>
          <w:bCs/>
          <w:lang w:val="en-GB"/>
        </w:rPr>
      </w:pPr>
      <w:r w:rsidRPr="00D17895">
        <w:rPr>
          <w:rFonts w:ascii="Helvetica" w:hAnsi="Helvetica"/>
          <w:b/>
          <w:bCs/>
          <w:lang w:val="en-GB"/>
        </w:rPr>
        <w:t xml:space="preserve">Figure 6: </w:t>
      </w:r>
      <w:r w:rsidRPr="00D17895">
        <w:rPr>
          <w:rFonts w:ascii="Helvetica" w:hAnsi="Helvetica"/>
          <w:lang w:val="en-GB"/>
        </w:rPr>
        <w:t>Scatter plots show the phenotypic correlation among couples within different bins. Couples were binned by median age (panel a and b) and time-spent-together (proxied by the time lived at same household, panel c and d).</w:t>
      </w:r>
    </w:p>
    <w:p w14:paraId="6102F247" w14:textId="77777777" w:rsidR="00DE17C1" w:rsidRPr="0081577A" w:rsidRDefault="00DE17C1" w:rsidP="002B237D">
      <w:pPr>
        <w:jc w:val="both"/>
        <w:rPr>
          <w:rFonts w:ascii="Helvetica" w:hAnsi="Helvetica"/>
          <w:lang w:val="en-GB"/>
        </w:rPr>
      </w:pPr>
    </w:p>
    <w:p w14:paraId="219A2423" w14:textId="6BFD80B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 xml:space="preserve">Identification of </w:t>
      </w:r>
      <w:r w:rsidR="00E46D98" w:rsidRPr="0081577A">
        <w:rPr>
          <w:rFonts w:ascii="Helvetica" w:hAnsi="Helvetica" w:cs="Arial"/>
          <w:color w:val="2F5496"/>
          <w:sz w:val="26"/>
          <w:szCs w:val="26"/>
          <w:lang w:val="en-GB"/>
        </w:rPr>
        <w:t>underlying mechanisms for cross-trait assortment</w:t>
      </w:r>
    </w:p>
    <w:p w14:paraId="433C9354" w14:textId="2FDDCA13" w:rsidR="001B04CE" w:rsidRPr="009546DE" w:rsidRDefault="004E1A6F" w:rsidP="002B237D">
      <w:pPr>
        <w:spacing w:before="40" w:after="120"/>
        <w:jc w:val="both"/>
        <w:outlineLvl w:val="1"/>
        <w:rPr>
          <w:rFonts w:ascii="Helvetica" w:hAnsi="Helvetica"/>
          <w:color w:val="000000"/>
        </w:rPr>
      </w:pPr>
      <w:r w:rsidRPr="0081577A">
        <w:rPr>
          <w:rFonts w:ascii="Helvetica" w:hAnsi="Helvetica"/>
          <w:color w:val="000000"/>
          <w:lang w:val="en-GB"/>
        </w:rPr>
        <w:t>We sought to compare three estimated paths from a phenotype in the index case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another </w:t>
      </w:r>
      <w:r w:rsidR="00E46D98" w:rsidRPr="0081577A">
        <w:rPr>
          <w:rFonts w:ascii="Helvetica" w:hAnsi="Helvetica"/>
          <w:color w:val="000000"/>
          <w:lang w:val="en-GB"/>
        </w:rPr>
        <w:t>phenotype</w:t>
      </w:r>
      <w:r w:rsidRPr="0081577A">
        <w:rPr>
          <w:rFonts w:ascii="Helvetica" w:hAnsi="Helvetica"/>
          <w:color w:val="000000"/>
          <w:lang w:val="en-GB"/>
        </w:rPr>
        <w:t xml:space="preserve"> in its partner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as illustrated in </w:t>
      </w:r>
      <w:r w:rsidR="008734A9" w:rsidRPr="0081577A">
        <w:rPr>
          <w:rFonts w:ascii="Helvetica" w:hAnsi="Helvetica"/>
          <w:color w:val="000000"/>
          <w:lang w:val="en-GB"/>
        </w:rPr>
        <w:t>F</w:t>
      </w:r>
      <w:r w:rsidRPr="0081577A">
        <w:rPr>
          <w:rFonts w:ascii="Helvetica" w:hAnsi="Helvetica"/>
          <w:color w:val="000000"/>
          <w:lang w:val="en-GB"/>
        </w:rPr>
        <w:t>igure</w:t>
      </w:r>
      <w:r w:rsidR="008734A9" w:rsidRPr="0081577A">
        <w:rPr>
          <w:rFonts w:ascii="Helvetica" w:hAnsi="Helvetica"/>
          <w:color w:val="000000"/>
          <w:lang w:val="en-GB"/>
        </w:rPr>
        <w:t xml:space="preserve"> </w:t>
      </w:r>
      <w:r w:rsidR="00A41C8D" w:rsidRPr="0081577A">
        <w:rPr>
          <w:rFonts w:ascii="Helvetica" w:hAnsi="Helvetica"/>
          <w:color w:val="000000"/>
          <w:lang w:val="en-GB"/>
        </w:rPr>
        <w:t>3</w:t>
      </w:r>
      <w:r w:rsidR="008734A9" w:rsidRPr="0081577A">
        <w:rPr>
          <w:rFonts w:ascii="Helvetica" w:hAnsi="Helvetica"/>
          <w:color w:val="000000"/>
          <w:lang w:val="en-GB"/>
        </w:rPr>
        <w:t xml:space="preserve">. </w:t>
      </w:r>
      <w:r w:rsidRPr="0081577A">
        <w:rPr>
          <w:rFonts w:ascii="Helvetica" w:hAnsi="Helvetica"/>
          <w:color w:val="000000"/>
          <w:lang w:val="en-GB"/>
        </w:rPr>
        <w:t xml:space="preserve">The total causal effect between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and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(denoted by </w:t>
      </w:r>
      <m:oMath>
        <m:r>
          <w:rPr>
            <w:rFonts w:ascii="Cambria Math" w:hAnsi="Cambria Math"/>
            <w:color w:val="000000"/>
            <w:lang w:val="en-GB"/>
          </w:rPr>
          <m:t>ω</m:t>
        </m:r>
      </m:oMath>
      <w:r w:rsidRPr="0081577A">
        <w:rPr>
          <w:rFonts w:ascii="Helvetica" w:hAnsi="Helvetica"/>
          <w:color w:val="000000"/>
          <w:lang w:val="en-GB"/>
        </w:rPr>
        <w:t xml:space="preserve">) can be split up into three components: 1) assortative mating through </w:t>
      </w:r>
      <m:oMath>
        <m:r>
          <w:rPr>
            <w:rFonts w:ascii="Cambria Math" w:hAnsi="Cambria Math"/>
            <w:color w:val="000000"/>
            <w:lang w:val="en-GB"/>
          </w:rPr>
          <m:t>X</m:t>
        </m:r>
      </m:oMath>
      <w:r w:rsidRPr="0081577A">
        <w:rPr>
          <w:rFonts w:ascii="Helvetica" w:hAnsi="Helvetica"/>
          <w:color w:val="000000"/>
          <w:lang w:val="en-GB"/>
        </w:rPr>
        <w:t xml:space="preserve"> (i.e.</w:t>
      </w:r>
      <w:r w:rsidR="00B95CD4"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and then a causal effect between </w:t>
      </w:r>
      <m:oMath>
        <m:r>
          <w:rPr>
            <w:rFonts w:ascii="Cambria Math" w:hAnsi="Cambria Math"/>
            <w:color w:val="000000"/>
            <w:lang w:val="en-GB"/>
          </w:rPr>
          <m:t>X</m:t>
        </m:r>
      </m:oMath>
      <w:r w:rsidR="00B95CD4" w:rsidRPr="0081577A">
        <w:rPr>
          <w:rFonts w:ascii="Helvetica" w:hAnsi="Helvetica"/>
          <w:color w:val="000000"/>
          <w:lang w:val="en-GB"/>
        </w:rPr>
        <w:t xml:space="preserve"> and </w:t>
      </w:r>
      <m:oMath>
        <m:r>
          <w:rPr>
            <w:rFonts w:ascii="Cambria Math" w:hAnsi="Cambria Math"/>
            <w:color w:val="000000"/>
            <w:lang w:val="en-GB"/>
          </w:rPr>
          <m:t>Y</m:t>
        </m:r>
      </m:oMath>
      <w:r w:rsidRPr="0081577A">
        <w:rPr>
          <w:rFonts w:ascii="Helvetica" w:hAnsi="Helvetica"/>
          <w:color w:val="000000"/>
          <w:lang w:val="en-GB"/>
        </w:rPr>
        <w:t xml:space="preserve"> in the partner</w:t>
      </w:r>
      <w:r w:rsidR="00B95CD4"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95CD4" w:rsidRPr="0081577A">
        <w:rPr>
          <w:rFonts w:ascii="Helvetica" w:hAnsi="Helvetica"/>
          <w:color w:val="000000"/>
          <w:lang w:val="en-GB"/>
        </w:rPr>
        <w:t>)</w:t>
      </w:r>
      <w:r w:rsidRPr="0081577A">
        <w:rPr>
          <w:rFonts w:ascii="Helvetica" w:hAnsi="Helvetica"/>
          <w:color w:val="000000"/>
          <w:lang w:val="en-GB"/>
        </w:rPr>
        <w:t xml:space="preserve">, their product is denoted by </w:t>
      </w:r>
      <m:oMath>
        <m:r>
          <w:rPr>
            <w:rFonts w:ascii="Cambria Math" w:hAnsi="Cambria Math"/>
            <w:color w:val="000000"/>
            <w:lang w:val="en-GB"/>
          </w:rPr>
          <m:t>γ</m:t>
        </m:r>
      </m:oMath>
      <w:r w:rsidRPr="0081577A">
        <w:rPr>
          <w:rFonts w:ascii="Helvetica" w:hAnsi="Helvetica"/>
          <w:color w:val="000000"/>
          <w:lang w:val="en-GB"/>
        </w:rPr>
        <w:t xml:space="preserve">; 2) causal effect between </w:t>
      </w:r>
      <m:oMath>
        <m:r>
          <w:rPr>
            <w:rFonts w:ascii="Cambria Math" w:hAnsi="Cambria Math"/>
            <w:color w:val="000000"/>
            <w:lang w:val="en-GB"/>
          </w:rPr>
          <m:t>X</m:t>
        </m:r>
      </m:oMath>
      <w:r w:rsidRPr="0081577A">
        <w:rPr>
          <w:rFonts w:ascii="Helvetica" w:hAnsi="Helvetica"/>
          <w:color w:val="000000"/>
          <w:lang w:val="en-GB"/>
        </w:rPr>
        <w:t xml:space="preserve"> and </w:t>
      </w:r>
      <m:oMath>
        <m:r>
          <w:rPr>
            <w:rFonts w:ascii="Cambria Math" w:hAnsi="Cambria Math"/>
            <w:color w:val="000000"/>
            <w:lang w:val="en-GB"/>
          </w:rPr>
          <m:t>Y</m:t>
        </m:r>
      </m:oMath>
      <w:r w:rsidRPr="0081577A">
        <w:rPr>
          <w:rFonts w:ascii="Helvetica" w:hAnsi="Helvetica"/>
          <w:color w:val="000000"/>
          <w:lang w:val="en-GB"/>
        </w:rPr>
        <w:t xml:space="preserve"> in the index individual </w:t>
      </w:r>
      <w:r w:rsidR="00A51DE9" w:rsidRPr="0081577A">
        <w:rPr>
          <w:rFonts w:ascii="Helvetica" w:hAnsi="Helvetica"/>
          <w:color w:val="000000"/>
          <w:lang w:val="en-GB"/>
        </w:rPr>
        <w:t xml:space="preserve">(i.e.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A51DE9" w:rsidRPr="0081577A">
        <w:rPr>
          <w:rFonts w:ascii="Helvetica" w:hAnsi="Helvetica"/>
          <w:color w:val="000000"/>
          <w:lang w:val="en-GB"/>
        </w:rPr>
        <w:t xml:space="preserve">), </w:t>
      </w:r>
      <w:r w:rsidRPr="0081577A">
        <w:rPr>
          <w:rFonts w:ascii="Helvetica" w:hAnsi="Helvetica"/>
          <w:color w:val="000000"/>
          <w:lang w:val="en-GB"/>
        </w:rPr>
        <w:t xml:space="preserve">followed by assortative mating through </w:t>
      </w:r>
      <m:oMath>
        <m:r>
          <w:rPr>
            <w:rFonts w:ascii="Cambria Math" w:hAnsi="Cambria Math"/>
            <w:color w:val="000000"/>
            <w:lang w:val="en-GB"/>
          </w:rPr>
          <m:t>Y</m:t>
        </m:r>
      </m:oMath>
      <w:r w:rsidR="00A51DE9"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A51DE9" w:rsidRPr="0081577A">
        <w:rPr>
          <w:rFonts w:ascii="Helvetica" w:hAnsi="Helvetica"/>
          <w:color w:val="000000"/>
          <w:lang w:val="en-GB"/>
        </w:rPr>
        <w:t>)</w:t>
      </w:r>
      <w:r w:rsidRPr="0081577A">
        <w:rPr>
          <w:rFonts w:ascii="Helvetica" w:hAnsi="Helvetica"/>
          <w:color w:val="000000"/>
          <w:lang w:val="en-GB"/>
        </w:rPr>
        <w:t xml:space="preserve">, their </w:t>
      </w:r>
      <w:r w:rsidRPr="0081577A">
        <w:rPr>
          <w:rFonts w:ascii="Helvetica" w:hAnsi="Helvetica"/>
          <w:color w:val="000000"/>
          <w:lang w:val="en-GB"/>
        </w:rPr>
        <w:lastRenderedPageBreak/>
        <w:t xml:space="preserve">product is denoted by </w:t>
      </w:r>
      <m:oMath>
        <m:r>
          <w:rPr>
            <w:rFonts w:ascii="Cambria Math" w:hAnsi="Cambria Math"/>
            <w:color w:val="000000"/>
            <w:lang w:val="en-GB"/>
          </w:rPr>
          <m:t>ρ</m:t>
        </m:r>
      </m:oMath>
      <w:r w:rsidRPr="0081577A">
        <w:rPr>
          <w:rFonts w:ascii="Helvetica" w:hAnsi="Helvetica"/>
          <w:color w:val="000000"/>
          <w:lang w:val="en-GB"/>
        </w:rPr>
        <w:t xml:space="preserve">; 3) any remaining effect of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We computed within-couple cross-trait causal effect estimates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Pr="0081577A">
        <w:rPr>
          <w:rFonts w:ascii="Helvetica" w:hAnsi="Helvetica"/>
          <w:color w:val="000000"/>
          <w:lang w:val="en-GB"/>
        </w:rPr>
        <w:t>) for all combinations of trait pairs (</w:t>
      </w:r>
      <m:oMath>
        <m:r>
          <w:rPr>
            <w:rFonts w:ascii="Cambria Math" w:hAnsi="Cambria Math"/>
            <w:color w:val="000000"/>
            <w:lang w:val="en-GB"/>
          </w:rPr>
          <m:t>X,Y</m:t>
        </m:r>
      </m:oMath>
      <w:r w:rsidRPr="0081577A">
        <w:rPr>
          <w:rFonts w:ascii="Helvetica" w:hAnsi="Helvetica"/>
          <w:color w:val="000000"/>
          <w:lang w:val="en-GB"/>
        </w:rPr>
        <w:t xml:space="preserve">). Of these, we identified </w:t>
      </w:r>
      <w:r w:rsidR="0074405A" w:rsidRPr="0081577A">
        <w:rPr>
          <w:rFonts w:ascii="Helvetica" w:hAnsi="Helvetica"/>
          <w:color w:val="000000"/>
          <w:lang w:val="en-GB"/>
        </w:rPr>
        <w:t>1</w:t>
      </w:r>
      <w:r w:rsidR="000F4C2B" w:rsidRPr="0081577A">
        <w:rPr>
          <w:rFonts w:ascii="Helvetica" w:hAnsi="Helvetica"/>
          <w:color w:val="000000"/>
          <w:lang w:val="en-GB"/>
        </w:rPr>
        <w:t>327</w:t>
      </w:r>
      <w:r w:rsidRPr="0081577A">
        <w:rPr>
          <w:rFonts w:ascii="Helvetica" w:hAnsi="Helvetica"/>
          <w:color w:val="000000"/>
          <w:lang w:val="en-GB"/>
        </w:rPr>
        <w:t xml:space="preserve"> significant MR effects (</w:t>
      </w:r>
      <m:oMath>
        <m:sSub>
          <m:sSubPr>
            <m:ctrlPr>
              <w:rPr>
                <w:rFonts w:ascii="Cambria Math" w:hAnsi="Cambria Math"/>
                <w:i/>
                <w:color w:val="000000"/>
                <w:lang w:val="en-GB"/>
              </w:rPr>
            </m:ctrlPr>
          </m:sSubPr>
          <m:e>
            <m: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00FF23F9" w:rsidRPr="0081577A">
        <w:rPr>
          <w:rFonts w:ascii="Helvetica" w:hAnsi="Helvetica"/>
          <w:color w:val="000000"/>
          <w:lang w:val="en-GB"/>
        </w:rPr>
        <w:t xml:space="preserve"> </w:t>
      </w:r>
      <w:r w:rsidRPr="0081577A">
        <w:rPr>
          <w:rFonts w:ascii="Helvetica" w:hAnsi="Helvetica"/>
          <w:color w:val="000000"/>
          <w:lang w:val="en-GB"/>
        </w:rPr>
        <w:t>&lt; 0.05</w:t>
      </w:r>
      <w:proofErr w:type="gramStart"/>
      <w:r w:rsidRPr="0081577A">
        <w:rPr>
          <w:rFonts w:ascii="Helvetica" w:hAnsi="Helvetica"/>
          <w:color w:val="000000"/>
          <w:lang w:val="en-GB"/>
        </w:rPr>
        <w:t>/</w:t>
      </w:r>
      <w:r w:rsidR="000F4C2B" w:rsidRPr="0081577A">
        <w:rPr>
          <w:rFonts w:ascii="Helvetica" w:hAnsi="Helvetica"/>
          <w:color w:val="000000"/>
          <w:lang w:val="en-GB"/>
        </w:rPr>
        <w:t>[</w:t>
      </w:r>
      <w:proofErr w:type="gramEnd"/>
      <w:r w:rsidR="000F4C2B" w:rsidRPr="0081577A">
        <w:rPr>
          <w:rFonts w:ascii="Helvetica" w:hAnsi="Helvetica"/>
          <w:color w:val="000000"/>
          <w:lang w:val="en-GB"/>
        </w:rPr>
        <w:t>66</w:t>
      </w:r>
      <w:r w:rsidR="000F4C2B" w:rsidRPr="0081577A">
        <w:rPr>
          <w:rFonts w:ascii="Helvetica" w:hAnsi="Helvetica"/>
          <w:color w:val="000000"/>
          <w:vertAlign w:val="superscript"/>
          <w:lang w:val="en-GB"/>
        </w:rPr>
        <w:t>2</w:t>
      </w:r>
      <w:r w:rsidR="000F4C2B" w:rsidRPr="0081577A">
        <w:rPr>
          <w:rFonts w:ascii="Helvetica" w:hAnsi="Helvetica"/>
          <w:color w:val="000000"/>
          <w:lang w:val="en-GB"/>
        </w:rPr>
        <w:t>]</w:t>
      </w:r>
      <w:r w:rsidRPr="0081577A">
        <w:rPr>
          <w:rFonts w:ascii="Helvetica" w:hAnsi="Helvetica"/>
          <w:color w:val="000000"/>
          <w:lang w:val="en-GB"/>
        </w:rPr>
        <w:t>)</w:t>
      </w:r>
      <w:r w:rsidR="000F4C2B" w:rsidRPr="0081577A">
        <w:rPr>
          <w:rFonts w:ascii="Helvetica" w:hAnsi="Helvetica"/>
          <w:color w:val="000000"/>
          <w:lang w:val="en-GB"/>
        </w:rPr>
        <w:t xml:space="preserve"> among couples, which was reduced to 1088 pairs after removing those with phenotypic correlation &gt; 0.8</w:t>
      </w:r>
      <w:r w:rsidR="002843F0" w:rsidRPr="0081577A">
        <w:rPr>
          <w:rFonts w:ascii="Helvetica" w:hAnsi="Helvetica"/>
          <w:color w:val="000000"/>
          <w:lang w:val="en-GB"/>
        </w:rPr>
        <w:t xml:space="preserve"> (a summary of a set of pruned traits can be found in </w:t>
      </w:r>
      <w:r w:rsidR="003324C4">
        <w:rPr>
          <w:rFonts w:ascii="Helvetica" w:hAnsi="Helvetica"/>
          <w:color w:val="000000"/>
          <w:lang w:val="en-GB"/>
        </w:rPr>
        <w:t xml:space="preserve">Supplementary </w:t>
      </w:r>
      <w:r w:rsidR="002843F0" w:rsidRPr="0081577A">
        <w:rPr>
          <w:rFonts w:ascii="Helvetica" w:hAnsi="Helvetica"/>
          <w:color w:val="000000"/>
          <w:highlight w:val="yellow"/>
          <w:lang w:val="en-GB"/>
        </w:rPr>
        <w:t>Tab</w:t>
      </w:r>
      <w:r w:rsidR="002843F0" w:rsidRPr="00D17895">
        <w:rPr>
          <w:rFonts w:ascii="Helvetica" w:hAnsi="Helvetica"/>
          <w:color w:val="000000"/>
          <w:highlight w:val="yellow"/>
          <w:lang w:val="en-GB"/>
        </w:rPr>
        <w:t>le</w:t>
      </w:r>
      <w:r w:rsidR="00D17895" w:rsidRPr="00D17895">
        <w:rPr>
          <w:rFonts w:ascii="Helvetica" w:hAnsi="Helvetica"/>
          <w:color w:val="000000"/>
          <w:highlight w:val="yellow"/>
          <w:lang w:val="en-GB"/>
        </w:rPr>
        <w:t xml:space="preserve"> X</w:t>
      </w:r>
      <w:r w:rsidR="003324C4">
        <w:rPr>
          <w:rFonts w:ascii="Helvetica" w:hAnsi="Helvetica"/>
          <w:color w:val="000000"/>
          <w:lang w:val="en-GB"/>
        </w:rPr>
        <w:t>)</w:t>
      </w:r>
      <w:r w:rsidR="001B04CE">
        <w:rPr>
          <w:rFonts w:ascii="Helvetica" w:hAnsi="Helvetica"/>
          <w:color w:val="000000"/>
          <w:lang w:val="en-GB"/>
        </w:rPr>
        <w:t xml:space="preserve">. </w:t>
      </w:r>
      <w:commentRangeStart w:id="45"/>
      <w:r w:rsidR="00843CF1">
        <w:rPr>
          <w:rFonts w:ascii="Helvetica" w:hAnsi="Helvetica"/>
          <w:color w:val="000000"/>
          <w:lang w:val="en-GB"/>
        </w:rPr>
        <w:t xml:space="preserve">Among these, identified several relationships which were almost completely dominated by </w:t>
      </w:r>
      <m:oMath>
        <m:r>
          <w:rPr>
            <w:rFonts w:ascii="Cambria Math" w:hAnsi="Cambria Math"/>
            <w:color w:val="000000"/>
            <w:lang w:val="en-GB"/>
          </w:rPr>
          <m:t>ρ</m:t>
        </m:r>
      </m:oMath>
      <w:r w:rsidR="00843CF1">
        <w:rPr>
          <w:rFonts w:ascii="Helvetica" w:hAnsi="Helvetica"/>
          <w:color w:val="000000"/>
          <w:lang w:val="en-GB"/>
        </w:rPr>
        <w:t xml:space="preserve"> (assortative mating through the outcome)</w:t>
      </w:r>
      <w:r w:rsidR="00843CF1">
        <w:rPr>
          <w:rFonts w:ascii="Helvetica" w:hAnsi="Helvetica"/>
          <w:color w:val="000000"/>
          <w:lang w:val="en-GB"/>
        </w:rPr>
        <w:t xml:space="preserve">, and others dominated </w:t>
      </w:r>
      <w:r w:rsidR="00A84103">
        <w:rPr>
          <w:rFonts w:ascii="Helvetica" w:hAnsi="Helvetica"/>
          <w:color w:val="000000"/>
          <w:lang w:val="en-GB"/>
        </w:rPr>
        <w:t>by</w:t>
      </w:r>
      <w:r w:rsidR="00A84103" w:rsidRPr="00A84103">
        <w:rPr>
          <w:rFonts w:ascii="Cambria Math" w:hAnsi="Cambria Math"/>
          <w:i/>
          <w:color w:val="000000"/>
          <w:lang w:val="en-GB"/>
        </w:rPr>
        <w:t xml:space="preserve"> </w:t>
      </w:r>
      <m:oMath>
        <m:r>
          <w:rPr>
            <w:rFonts w:ascii="Cambria Math" w:hAnsi="Cambria Math"/>
            <w:color w:val="000000"/>
            <w:lang w:val="en-GB"/>
          </w:rPr>
          <m:t>γ</m:t>
        </m:r>
      </m:oMath>
      <w:r w:rsidR="00A84103">
        <w:rPr>
          <w:rFonts w:ascii="Helvetica" w:hAnsi="Helvetica"/>
          <w:color w:val="000000"/>
          <w:lang w:val="en-GB"/>
        </w:rPr>
        <w:t xml:space="preserve"> (assortative mating through the exposure).</w:t>
      </w:r>
      <w:r w:rsidR="00A84103">
        <w:rPr>
          <w:rFonts w:ascii="Helvetica" w:hAnsi="Helvetica"/>
          <w:color w:val="000000"/>
          <w:lang w:val="en-GB"/>
        </w:rPr>
        <w:t xml:space="preserve"> Specifically, we found causal relationships between partners for</w:t>
      </w:r>
      <w:commentRangeStart w:id="46"/>
      <w:r w:rsidR="001B04CE">
        <w:rPr>
          <w:rFonts w:ascii="Helvetica" w:hAnsi="Helvetica"/>
          <w:color w:val="000000"/>
          <w:lang w:val="en-GB"/>
        </w:rPr>
        <w:t xml:space="preserve"> place of birth (north coordinate) </w:t>
      </w:r>
      <w:r w:rsidR="00A84103">
        <w:rPr>
          <w:rFonts w:ascii="Helvetica" w:hAnsi="Helvetica"/>
          <w:color w:val="000000"/>
          <w:lang w:val="en-GB"/>
        </w:rPr>
        <w:t>and</w:t>
      </w:r>
      <w:r w:rsidR="001B04CE">
        <w:rPr>
          <w:rFonts w:ascii="Helvetica" w:hAnsi="Helvetica"/>
          <w:color w:val="000000"/>
          <w:lang w:val="en-GB"/>
        </w:rPr>
        <w:t xml:space="preserve"> home</w:t>
      </w:r>
      <w:r w:rsidR="00BF0516">
        <w:rPr>
          <w:rFonts w:ascii="Helvetica" w:hAnsi="Helvetica"/>
          <w:color w:val="000000"/>
          <w:lang w:val="en-GB"/>
        </w:rPr>
        <w:t xml:space="preserve"> </w:t>
      </w:r>
      <w:r w:rsidR="001B04CE">
        <w:rPr>
          <w:rFonts w:ascii="Helvetica" w:hAnsi="Helvetica"/>
          <w:color w:val="000000"/>
          <w:lang w:val="en-GB"/>
        </w:rPr>
        <w:t>location (north coordinate)</w:t>
      </w:r>
      <w:commentRangeEnd w:id="46"/>
      <w:r w:rsidR="00A84103">
        <w:rPr>
          <w:rStyle w:val="CommentReference"/>
          <w:rFonts w:asciiTheme="minorHAnsi" w:eastAsiaTheme="minorHAnsi" w:hAnsiTheme="minorHAnsi" w:cstheme="minorBidi"/>
        </w:rPr>
        <w:commentReference w:id="46"/>
      </w:r>
      <w:r w:rsidR="001B04CE">
        <w:rPr>
          <w:rFonts w:ascii="Helvetica" w:hAnsi="Helvetica"/>
          <w:color w:val="000000"/>
          <w:lang w:val="en-GB"/>
        </w:rPr>
        <w:t xml:space="preserve">, </w:t>
      </w:r>
      <w:r w:rsidR="00A84103">
        <w:rPr>
          <w:rFonts w:ascii="Helvetica" w:hAnsi="Helvetica"/>
          <w:color w:val="000000"/>
          <w:lang w:val="en-GB"/>
        </w:rPr>
        <w:t>l</w:t>
      </w:r>
      <w:r w:rsidR="00A84103">
        <w:rPr>
          <w:rFonts w:ascii="Helvetica" w:hAnsi="Helvetica"/>
          <w:color w:val="000000"/>
          <w:lang w:val="en-GB"/>
        </w:rPr>
        <w:t xml:space="preserve">eg fat percentage (right) </w:t>
      </w:r>
      <w:r w:rsidR="00A84103">
        <w:rPr>
          <w:rFonts w:ascii="Helvetica" w:hAnsi="Helvetica"/>
          <w:color w:val="000000"/>
          <w:lang w:val="en-GB"/>
        </w:rPr>
        <w:t xml:space="preserve">and </w:t>
      </w:r>
      <w:r w:rsidR="00A84103">
        <w:rPr>
          <w:rFonts w:ascii="Helvetica" w:hAnsi="Helvetica"/>
          <w:color w:val="000000"/>
          <w:lang w:val="en-GB"/>
        </w:rPr>
        <w:t>time spent watching television,</w:t>
      </w:r>
      <w:r w:rsidR="00A84103">
        <w:rPr>
          <w:rFonts w:ascii="Helvetica" w:hAnsi="Helvetica"/>
          <w:color w:val="000000"/>
          <w:lang w:val="en-GB"/>
        </w:rPr>
        <w:t xml:space="preserve"> body mass index and overall health rating, all</w:t>
      </w:r>
      <w:r w:rsidR="00A84103">
        <w:rPr>
          <w:rFonts w:ascii="Helvetica" w:hAnsi="Helvetica"/>
          <w:color w:val="000000"/>
          <w:lang w:val="en-GB"/>
        </w:rPr>
        <w:t xml:space="preserve"> dominated </w:t>
      </w:r>
      <w:r w:rsidR="00A84103" w:rsidRPr="0081577A">
        <w:rPr>
          <w:rFonts w:ascii="Helvetica" w:hAnsi="Helvetica"/>
          <w:color w:val="000000"/>
          <w:lang w:val="en-GB"/>
        </w:rPr>
        <w:t xml:space="preserve">by </w:t>
      </w:r>
      <m:oMath>
        <m:r>
          <w:rPr>
            <w:rFonts w:ascii="Cambria Math" w:hAnsi="Cambria Math"/>
            <w:color w:val="000000"/>
            <w:lang w:val="en-GB"/>
          </w:rPr>
          <m:t>ρ</m:t>
        </m:r>
      </m:oMath>
      <w:r w:rsidR="00A84103">
        <w:rPr>
          <w:rFonts w:ascii="Helvetica" w:hAnsi="Helvetica"/>
          <w:color w:val="000000"/>
          <w:lang w:val="en-GB"/>
        </w:rPr>
        <w:t>.</w:t>
      </w:r>
      <w:r w:rsidR="002B168C">
        <w:rPr>
          <w:rFonts w:ascii="Helvetica" w:hAnsi="Helvetica"/>
          <w:color w:val="000000"/>
          <w:lang w:val="en-GB"/>
        </w:rPr>
        <w:t xml:space="preserve"> On the other hand, we found the </w:t>
      </w:r>
      <w:r w:rsidR="009546DE">
        <w:rPr>
          <w:rFonts w:ascii="Helvetica" w:hAnsi="Helvetica"/>
          <w:color w:val="000000"/>
          <w:lang w:val="en-GB"/>
        </w:rPr>
        <w:t>other</w:t>
      </w:r>
      <w:r w:rsidR="002B168C">
        <w:rPr>
          <w:rFonts w:ascii="Helvetica" w:hAnsi="Helvetica"/>
          <w:color w:val="000000"/>
          <w:lang w:val="en-GB"/>
        </w:rPr>
        <w:t xml:space="preserve"> causal relationships between partners which were primarily dominated </w:t>
      </w:r>
      <w:r w:rsidR="002B168C">
        <w:rPr>
          <w:rFonts w:ascii="Helvetica" w:hAnsi="Helvetica"/>
          <w:color w:val="000000"/>
        </w:rPr>
        <w:t>by</w:t>
      </w:r>
      <w:r w:rsidR="002B168C">
        <w:rPr>
          <w:rFonts w:ascii="Helvetica" w:hAnsi="Helvetica"/>
          <w:color w:val="000000"/>
        </w:rPr>
        <w:t xml:space="preserve"> </w:t>
      </w:r>
      <m:oMath>
        <m:r>
          <w:rPr>
            <w:rFonts w:ascii="Cambria Math" w:hAnsi="Cambria Math"/>
            <w:color w:val="000000"/>
            <w:lang w:val="en-GB"/>
          </w:rPr>
          <m:t>γ</m:t>
        </m:r>
      </m:oMath>
      <w:r w:rsidR="002B168C">
        <w:rPr>
          <w:rFonts w:ascii="Helvetica" w:hAnsi="Helvetica"/>
          <w:color w:val="000000"/>
          <w:lang w:val="en-GB"/>
        </w:rPr>
        <w:t xml:space="preserve"> (assortative mating through the exposure)</w:t>
      </w:r>
      <w:r w:rsidR="009546DE">
        <w:rPr>
          <w:rFonts w:ascii="Helvetica" w:hAnsi="Helvetica"/>
          <w:color w:val="000000"/>
          <w:lang w:val="en-GB"/>
        </w:rPr>
        <w:t>, including</w:t>
      </w:r>
      <w:r w:rsidR="002B168C">
        <w:rPr>
          <w:rFonts w:ascii="Helvetica" w:hAnsi="Helvetica"/>
          <w:color w:val="000000"/>
          <w:lang w:val="en-GB"/>
        </w:rPr>
        <w:t xml:space="preserve">: </w:t>
      </w:r>
      <w:r w:rsidR="00BF0516">
        <w:rPr>
          <w:rFonts w:ascii="Helvetica" w:hAnsi="Helvetica"/>
          <w:color w:val="000000"/>
          <w:lang w:val="en-GB"/>
        </w:rPr>
        <w:t>comparative height at age 10 (</w:t>
      </w:r>
      <w:proofErr w:type="gramStart"/>
      <w:r w:rsidR="00BF0516">
        <w:rPr>
          <w:rFonts w:ascii="Helvetica" w:hAnsi="Helvetica"/>
          <w:color w:val="000000"/>
          <w:lang w:val="en-GB"/>
        </w:rPr>
        <w:t>i.e.</w:t>
      </w:r>
      <w:proofErr w:type="gramEnd"/>
      <w:r w:rsidR="00BF0516">
        <w:rPr>
          <w:rFonts w:ascii="Helvetica" w:hAnsi="Helvetica"/>
          <w:color w:val="000000"/>
          <w:lang w:val="en-GB"/>
        </w:rPr>
        <w:t xml:space="preserve"> “</w:t>
      </w:r>
      <w:r w:rsidR="00BF0516" w:rsidRPr="00BF0516">
        <w:rPr>
          <w:rFonts w:ascii="Helvetica" w:hAnsi="Helvetica"/>
          <w:color w:val="000000"/>
        </w:rPr>
        <w:t>When you were 10 years old, compared to average would you describe yourself as:</w:t>
      </w:r>
      <w:r w:rsidR="00BF0516">
        <w:rPr>
          <w:rFonts w:ascii="Helvetica" w:hAnsi="Helvetica"/>
          <w:color w:val="000000"/>
        </w:rPr>
        <w:t xml:space="preserve"> shorter, taller, average”) </w:t>
      </w:r>
      <w:r w:rsidR="002B168C">
        <w:rPr>
          <w:rFonts w:ascii="Helvetica" w:hAnsi="Helvetica"/>
          <w:color w:val="000000"/>
        </w:rPr>
        <w:t xml:space="preserve">and </w:t>
      </w:r>
      <w:r w:rsidR="00BF0516">
        <w:rPr>
          <w:rFonts w:ascii="Helvetica" w:hAnsi="Helvetica"/>
          <w:color w:val="000000"/>
        </w:rPr>
        <w:t>forced vital capacity (FVC)</w:t>
      </w:r>
      <w:r w:rsidR="009546DE">
        <w:rPr>
          <w:rFonts w:ascii="Helvetica" w:hAnsi="Helvetica"/>
          <w:color w:val="000000"/>
        </w:rPr>
        <w:t xml:space="preserve"> and </w:t>
      </w:r>
      <w:r w:rsidR="002B168C">
        <w:rPr>
          <w:rFonts w:ascii="Helvetica" w:hAnsi="Helvetica"/>
          <w:color w:val="000000"/>
        </w:rPr>
        <w:t>standing height on hand grip strength.</w:t>
      </w:r>
      <w:r w:rsidR="009546DE">
        <w:rPr>
          <w:rFonts w:ascii="Helvetica" w:hAnsi="Helvetica"/>
          <w:color w:val="000000"/>
        </w:rPr>
        <w:t xml:space="preserve"> Finally, we found other pairs where neither</w:t>
      </w:r>
      <w:r w:rsidR="009546DE">
        <w:rPr>
          <w:rFonts w:ascii="Helvetica" w:hAnsi="Helvetica"/>
          <w:color w:val="000000"/>
          <w:lang w:val="en-GB"/>
        </w:rPr>
        <w:t xml:space="preserve"> </w:t>
      </w:r>
      <m:oMath>
        <m:r>
          <w:rPr>
            <w:rFonts w:ascii="Cambria Math" w:hAnsi="Cambria Math"/>
            <w:color w:val="000000"/>
            <w:lang w:val="en-GB"/>
          </w:rPr>
          <m:t>ρ</m:t>
        </m:r>
      </m:oMath>
      <w:r w:rsidR="009546DE">
        <w:rPr>
          <w:rFonts w:ascii="Helvetica" w:hAnsi="Helvetica"/>
          <w:color w:val="000000"/>
        </w:rPr>
        <w:t xml:space="preserve"> nor </w:t>
      </w:r>
      <m:oMath>
        <m:r>
          <w:rPr>
            <w:rFonts w:ascii="Cambria Math" w:hAnsi="Cambria Math"/>
            <w:color w:val="000000"/>
            <w:lang w:val="en-GB"/>
          </w:rPr>
          <m:t>γ</m:t>
        </m:r>
      </m:oMath>
      <w:r w:rsidR="009546DE">
        <w:rPr>
          <w:rFonts w:ascii="Helvetica" w:hAnsi="Helvetica"/>
          <w:color w:val="000000"/>
          <w:lang w:val="en-GB"/>
        </w:rPr>
        <w:t xml:space="preserve"> </w:t>
      </w:r>
      <w:r w:rsidR="009546DE">
        <w:rPr>
          <w:rFonts w:ascii="Helvetica" w:hAnsi="Helvetica"/>
          <w:color w:val="000000"/>
          <w:lang w:val="en-GB"/>
        </w:rPr>
        <w:t>appeared to capture the relationship (</w:t>
      </w:r>
      <w:proofErr w:type="gramStart"/>
      <w:r w:rsidR="009546DE">
        <w:rPr>
          <w:rFonts w:ascii="Helvetica" w:hAnsi="Helvetica"/>
          <w:color w:val="000000"/>
          <w:lang w:val="en-GB"/>
        </w:rPr>
        <w:t>i.e.</w:t>
      </w:r>
      <w:proofErr w:type="gramEnd"/>
      <w:r w:rsidR="009546DE">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9546DE">
        <w:rPr>
          <w:rFonts w:ascii="Helvetica" w:hAnsi="Helvetica"/>
          <w:color w:val="000000"/>
          <w:lang w:val="en-GB"/>
        </w:rPr>
        <w:t xml:space="preserve"> was significantly larger than both estimates), including BMI and SBP/DBP.</w:t>
      </w:r>
      <w:commentRangeEnd w:id="45"/>
      <w:r w:rsidR="009546DE">
        <w:rPr>
          <w:rStyle w:val="CommentReference"/>
          <w:rFonts w:asciiTheme="minorHAnsi" w:eastAsiaTheme="minorHAnsi" w:hAnsiTheme="minorHAnsi" w:cstheme="minorBidi"/>
        </w:rPr>
        <w:commentReference w:id="45"/>
      </w:r>
    </w:p>
    <w:p w14:paraId="0A4A219D" w14:textId="1E184F80" w:rsidR="00E97FD8" w:rsidRDefault="004E1A6F" w:rsidP="002B237D">
      <w:pPr>
        <w:spacing w:before="40" w:after="120"/>
        <w:jc w:val="both"/>
        <w:outlineLvl w:val="1"/>
        <w:rPr>
          <w:rFonts w:ascii="Helvetica" w:hAnsi="Helvetica"/>
          <w:color w:val="000000"/>
          <w:lang w:val="en-GB"/>
        </w:rPr>
      </w:pPr>
      <w:r w:rsidRPr="0081577A">
        <w:rPr>
          <w:rFonts w:ascii="Helvetica" w:hAnsi="Helvetica"/>
          <w:color w:val="000000"/>
          <w:lang w:val="en-GB"/>
        </w:rPr>
        <w:t xml:space="preserve">We then estimated the contribution of the first two components contributing to these significant cross-trait effects,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81577A">
        <w:rPr>
          <w:rFonts w:ascii="Helvetica" w:hAnsi="Helvetica"/>
          <w:color w:val="000000"/>
          <w:lang w:val="en-GB"/>
        </w:rPr>
        <w:t>, and compared their contribution to the total effect using standard linear regression</w:t>
      </w:r>
      <w:r w:rsidR="007D6514" w:rsidRPr="0081577A">
        <w:rPr>
          <w:rFonts w:ascii="Helvetica" w:hAnsi="Helvetica"/>
          <w:color w:val="000000"/>
          <w:lang w:val="en-GB"/>
        </w:rPr>
        <w:t xml:space="preserve"> (Figure 7</w:t>
      </w:r>
      <w:r w:rsidR="00C638A0" w:rsidRPr="0081577A">
        <w:rPr>
          <w:rFonts w:ascii="Helvetica" w:hAnsi="Helvetica"/>
          <w:color w:val="000000"/>
          <w:lang w:val="en-GB"/>
        </w:rPr>
        <w:t xml:space="preserve">, </w:t>
      </w:r>
      <w:r w:rsidR="00C638A0" w:rsidRPr="0081577A">
        <w:rPr>
          <w:rFonts w:ascii="Helvetica" w:hAnsi="Helvetica"/>
          <w:color w:val="000000"/>
          <w:highlight w:val="yellow"/>
          <w:lang w:val="en-GB"/>
        </w:rPr>
        <w:t xml:space="preserve">Table X: </w:t>
      </w:r>
      <w:proofErr w:type="spellStart"/>
      <w:r w:rsidR="00C638A0" w:rsidRPr="0081577A">
        <w:rPr>
          <w:rFonts w:ascii="Helvetica" w:hAnsi="Helvetica"/>
          <w:color w:val="000000"/>
          <w:highlight w:val="yellow"/>
          <w:lang w:val="en-GB"/>
        </w:rPr>
        <w:t>omega_regression_estimates</w:t>
      </w:r>
      <w:proofErr w:type="spellEnd"/>
      <w:r w:rsidR="007D6514" w:rsidRPr="0081577A">
        <w:rPr>
          <w:rFonts w:ascii="Helvetica" w:hAnsi="Helvetica"/>
          <w:color w:val="000000"/>
          <w:lang w:val="en-GB"/>
        </w:rPr>
        <w:t xml:space="preserve">). </w:t>
      </w:r>
      <w:r w:rsidR="00E46D98" w:rsidRPr="0081577A">
        <w:rPr>
          <w:rFonts w:ascii="Helvetica" w:hAnsi="Helvetica"/>
          <w:color w:val="000000"/>
          <w:lang w:val="en-GB"/>
        </w:rPr>
        <w:t xml:space="preserve">Paired t-test comparing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00E46D98" w:rsidRPr="0081577A">
        <w:rPr>
          <w:rFonts w:ascii="Helvetica" w:hAnsi="Helvetica"/>
          <w:color w:val="000000"/>
          <w:lang w:val="en-GB"/>
        </w:rPr>
        <w:t xml:space="preserve">effect estimates </w:t>
      </w:r>
      <w:r w:rsidRPr="0081577A">
        <w:rPr>
          <w:rFonts w:ascii="Helvetica" w:hAnsi="Helvetica"/>
          <w:color w:val="000000"/>
          <w:lang w:val="en-GB"/>
        </w:rPr>
        <w:t xml:space="preserve">revealed that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w:t>
      </w:r>
      <w:r w:rsidRPr="0081577A">
        <w:rPr>
          <w:rFonts w:ascii="Helvetica" w:hAnsi="Helvetica"/>
          <w:color w:val="000000"/>
          <w:lang w:val="en-GB"/>
        </w:rPr>
        <w:t xml:space="preserve">(assortative mating through </w:t>
      </w:r>
      <m:oMath>
        <m:r>
          <w:rPr>
            <w:rFonts w:ascii="Cambria Math" w:hAnsi="Cambria Math"/>
            <w:color w:val="000000"/>
            <w:lang w:val="en-GB"/>
          </w:rPr>
          <m:t>X</m:t>
        </m:r>
      </m:oMath>
      <w:r w:rsidRPr="0081577A">
        <w:rPr>
          <w:rFonts w:ascii="Helvetica" w:hAnsi="Helvetica"/>
          <w:color w:val="000000"/>
          <w:lang w:val="en-GB"/>
        </w:rPr>
        <w:t>) is stronger</w:t>
      </w:r>
      <w:r w:rsidR="00E46D98" w:rsidRPr="0081577A">
        <w:rPr>
          <w:rFonts w:ascii="Helvetica" w:hAnsi="Helvetica"/>
          <w:color w:val="000000"/>
          <w:lang w:val="en-GB"/>
        </w:rPr>
        <w:t xml:space="preserve"> (</w:t>
      </w:r>
      <w:r w:rsidR="00BB7FA4" w:rsidRPr="0081577A">
        <w:rPr>
          <w:rFonts w:ascii="Helvetica" w:hAnsi="Helvetica"/>
          <w:i/>
          <w:iCs/>
          <w:color w:val="000000"/>
          <w:lang w:val="en-GB"/>
        </w:rPr>
        <w:t xml:space="preserve">p </w:t>
      </w:r>
      <w:r w:rsidR="00E46D98" w:rsidRPr="0081577A">
        <w:rPr>
          <w:rFonts w:ascii="Helvetica" w:hAnsi="Helvetica"/>
          <w:color w:val="000000"/>
          <w:lang w:val="en-GB"/>
        </w:rPr>
        <w:t>=</w:t>
      </w:r>
      <w:r w:rsidR="00BB7FA4" w:rsidRPr="0081577A">
        <w:rPr>
          <w:rFonts w:ascii="Helvetica" w:hAnsi="Helvetica"/>
          <w:color w:val="000000"/>
          <w:lang w:val="en-GB"/>
        </w:rPr>
        <w:t xml:space="preserve"> </w:t>
      </w:r>
      <w:r w:rsidR="00C93CFB" w:rsidRPr="0081577A">
        <w:rPr>
          <w:rFonts w:ascii="Helvetica" w:hAnsi="Helvetica"/>
          <w:color w:val="000000"/>
          <w:lang w:val="en-GB"/>
        </w:rPr>
        <w:t>1.1 x 10</w:t>
      </w:r>
      <w:r w:rsidR="00C93CFB" w:rsidRPr="0081577A">
        <w:rPr>
          <w:rFonts w:ascii="Helvetica" w:hAnsi="Helvetica"/>
          <w:color w:val="000000"/>
          <w:vertAlign w:val="superscript"/>
          <w:lang w:val="en-GB"/>
        </w:rPr>
        <w:t>-5</w:t>
      </w:r>
      <w:r w:rsidR="00E46D98" w:rsidRPr="0081577A">
        <w:rPr>
          <w:rFonts w:ascii="Helvetica" w:hAnsi="Helvetica"/>
          <w:color w:val="000000"/>
          <w:lang w:val="en-GB"/>
        </w:rPr>
        <w:t>)</w:t>
      </w:r>
      <w:r w:rsidRPr="0081577A">
        <w:rPr>
          <w:rFonts w:ascii="Helvetica" w:hAnsi="Helvetica"/>
          <w:color w:val="000000"/>
          <w:lang w:val="en-GB"/>
        </w:rPr>
        <w:t xml:space="preserve"> in general compared to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Pr="0081577A">
        <w:rPr>
          <w:rFonts w:ascii="Helvetica" w:hAnsi="Helvetica"/>
          <w:color w:val="000000"/>
          <w:lang w:val="en-GB"/>
        </w:rPr>
        <w:t xml:space="preserve">(assortative mating through </w:t>
      </w:r>
      <m:oMath>
        <m:r>
          <w:rPr>
            <w:rFonts w:ascii="Cambria Math" w:hAnsi="Cambria Math"/>
            <w:color w:val="000000"/>
            <w:lang w:val="en-GB"/>
          </w:rPr>
          <m:t>Y</m:t>
        </m:r>
      </m:oMath>
      <w:r w:rsidRPr="0081577A">
        <w:rPr>
          <w:rFonts w:ascii="Helvetica" w:hAnsi="Helvetica"/>
          <w:color w:val="000000"/>
          <w:lang w:val="en-GB"/>
        </w:rPr>
        <w:t xml:space="preserve">). When we summed up the effects of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81577A">
        <w:rPr>
          <w:rFonts w:ascii="Helvetica" w:hAnsi="Helvetica"/>
          <w:color w:val="000000"/>
          <w:lang w:val="en-GB"/>
        </w:rPr>
        <w:t xml:space="preserve">, we found that the sum was significantly larger than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Pr="0081577A">
        <w:rPr>
          <w:rFonts w:ascii="Helvetica" w:hAnsi="Helvetica"/>
          <w:color w:val="000000"/>
          <w:lang w:val="en-GB"/>
        </w:rPr>
        <w:t xml:space="preserve">. However, these two effects seemed to be correlated, carrying potentially shared signals. Hence, we first residualized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Pr="0081577A">
        <w:rPr>
          <w:rFonts w:ascii="Helvetica" w:hAnsi="Helvetica"/>
          <w:color w:val="000000"/>
          <w:lang w:val="en-GB"/>
        </w:rPr>
        <w:t>for the effects of</w:t>
      </w:r>
      <w:r w:rsidR="00CA0173" w:rsidRPr="0081577A">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CA0AE3"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oMath>
      <w:r w:rsidR="00CA0AE3" w:rsidRPr="0081577A">
        <w:rPr>
          <w:rFonts w:ascii="Helvetica" w:hAnsi="Helvetica"/>
          <w:color w:val="000000"/>
          <w:lang w:val="en-GB"/>
        </w:rPr>
        <w:t>)</w:t>
      </w:r>
      <w:r w:rsidRPr="0081577A">
        <w:rPr>
          <w:rFonts w:ascii="Helvetica" w:hAnsi="Helvetica"/>
          <w:color w:val="000000"/>
          <w:lang w:val="en-GB"/>
        </w:rPr>
        <w:t xml:space="preserve">, to ensure complete independence between the two estimates, and then added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oMath>
      <w:r w:rsidR="00CA0AE3" w:rsidRPr="0081577A">
        <w:rPr>
          <w:rFonts w:ascii="Helvetica" w:hAnsi="Helvetica"/>
          <w:color w:val="000000"/>
          <w:lang w:val="en-GB"/>
        </w:rPr>
        <w:t xml:space="preserve"> </w:t>
      </w:r>
      <w:r w:rsidRPr="0081577A">
        <w:rPr>
          <w:rFonts w:ascii="Helvetica" w:hAnsi="Helvetica"/>
          <w:color w:val="000000"/>
          <w:lang w:val="en-GB"/>
        </w:rPr>
        <w:t xml:space="preserve">to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w:t>
      </w:r>
      <w:r w:rsidR="00CA0AE3" w:rsidRPr="0081577A">
        <w:rPr>
          <w:rFonts w:ascii="Helvetica" w:hAnsi="Helvetica"/>
          <w:color w:val="000000"/>
          <w:lang w:val="en-GB"/>
        </w:rPr>
        <w:t xml:space="preserve">. </w:t>
      </w:r>
      <w:r w:rsidRPr="0081577A">
        <w:rPr>
          <w:rFonts w:ascii="Helvetica" w:hAnsi="Helvetica"/>
          <w:color w:val="000000"/>
          <w:lang w:val="en-GB"/>
        </w:rPr>
        <w:t xml:space="preserve">We found no significant difference between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CA0AE3" w:rsidRPr="0081577A">
        <w:rPr>
          <w:rFonts w:ascii="Helvetica" w:hAnsi="Helvetica"/>
          <w:color w:val="000000"/>
          <w:lang w:val="en-GB"/>
        </w:rPr>
        <w:t xml:space="preserve"> </w:t>
      </w:r>
      <w:r w:rsidRPr="0081577A">
        <w:rPr>
          <w:rFonts w:ascii="Helvetica" w:hAnsi="Helvetica"/>
          <w:color w:val="000000"/>
          <w:lang w:val="en-GB"/>
        </w:rPr>
        <w:t>and</w:t>
      </w:r>
      <w:r w:rsidR="00416E56" w:rsidRPr="0081577A">
        <w:rPr>
          <w:rFonts w:ascii="Helvetica" w:hAnsi="Helvetica"/>
          <w:color w:val="000000"/>
          <w:lang w:val="en-GB"/>
        </w:rPr>
        <w:t xml:space="preserve"> the sum of</w:t>
      </w:r>
      <w:r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 xml:space="preserve"> </w:t>
      </w:r>
      <w:r w:rsidRPr="0081577A">
        <w:rPr>
          <w:rFonts w:ascii="Helvetica" w:hAnsi="Helvetica"/>
          <w:color w:val="000000"/>
          <w:lang w:val="en-GB"/>
        </w:rPr>
        <w:t>in this analysi</w:t>
      </w:r>
      <w:r w:rsidR="008D509B" w:rsidRPr="0081577A">
        <w:rPr>
          <w:rFonts w:ascii="Helvetica" w:hAnsi="Helvetica"/>
          <w:color w:val="000000"/>
          <w:lang w:val="en-GB"/>
        </w:rPr>
        <w:t xml:space="preserve">s and points in general were near the identity line. </w:t>
      </w:r>
      <w:r w:rsidR="00BB7FA4" w:rsidRPr="0081577A">
        <w:rPr>
          <w:rFonts w:ascii="Helvetica" w:hAnsi="Helvetica"/>
          <w:color w:val="000000"/>
          <w:lang w:val="en-GB"/>
        </w:rPr>
        <w:t>Linear regression results revealed that 76% of the total effect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BB7FA4" w:rsidRPr="0081577A">
        <w:rPr>
          <w:rFonts w:ascii="Helvetica" w:hAnsi="Helvetica"/>
          <w:color w:val="000000"/>
          <w:lang w:val="en-GB"/>
        </w:rPr>
        <w:t xml:space="preserve">) can be </w:t>
      </w:r>
      <w:r w:rsidR="004224BB" w:rsidRPr="0081577A">
        <w:rPr>
          <w:rFonts w:ascii="Helvetica" w:hAnsi="Helvetica"/>
          <w:color w:val="000000"/>
          <w:lang w:val="en-GB"/>
        </w:rPr>
        <w:t xml:space="preserve">explained </w:t>
      </w:r>
      <w:r w:rsidR="00BB7FA4" w:rsidRPr="0081577A">
        <w:rPr>
          <w:rFonts w:ascii="Helvetica" w:hAnsi="Helvetica"/>
          <w:color w:val="000000"/>
          <w:lang w:val="en-GB"/>
        </w:rPr>
        <w:t>by the two paths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BB7FA4" w:rsidRPr="0081577A">
        <w:rPr>
          <w:rFonts w:ascii="Helvetica" w:hAnsi="Helvetica"/>
          <w:color w:val="000000"/>
          <w:lang w:val="en-GB"/>
        </w:rPr>
        <w:t xml:space="preserve">) </w:t>
      </w:r>
      <w:r w:rsidR="00BB7FA4" w:rsidRPr="0081577A">
        <w:rPr>
          <w:rFonts w:ascii="Helvetica" w:hAnsi="Helvetica"/>
          <w:color w:val="000000"/>
          <w:lang w:val="en-GB"/>
        </w:rPr>
        <w:t xml:space="preserve">and that the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BB7FA4" w:rsidRPr="0081577A">
        <w:rPr>
          <w:rFonts w:ascii="Helvetica" w:hAnsi="Helvetica"/>
          <w:color w:val="000000"/>
          <w:lang w:val="en-GB"/>
        </w:rPr>
        <w:t xml:space="preserve"> is on average very close to the total effect.</w:t>
      </w:r>
    </w:p>
    <w:p w14:paraId="3BF6010A" w14:textId="25AE9F8B" w:rsidR="00DE17C1" w:rsidRPr="0081577A" w:rsidRDefault="002C4828" w:rsidP="00DE17C1">
      <w:pPr>
        <w:widowControl w:val="0"/>
        <w:autoSpaceDE w:val="0"/>
        <w:autoSpaceDN w:val="0"/>
        <w:adjustRightInd w:val="0"/>
        <w:ind w:left="640" w:hanging="640"/>
        <w:rPr>
          <w:rFonts w:ascii="Helvetica" w:hAnsi="Helvetica"/>
          <w:lang w:val="en-GB"/>
        </w:rPr>
      </w:pPr>
      <w:r w:rsidRPr="0081577A">
        <w:rPr>
          <w:rFonts w:ascii="Helvetica" w:hAnsi="Helvetica" w:cs="Arial"/>
          <w:color w:val="2F5496"/>
          <w:kern w:val="36"/>
          <w:sz w:val="32"/>
          <w:szCs w:val="32"/>
          <w:lang w:val="en-GB"/>
        </w:rPr>
        <w:br w:type="page"/>
      </w:r>
      <w:r w:rsidR="00DE17C1" w:rsidRPr="0081577A">
        <w:rPr>
          <w:rFonts w:ascii="Helvetica" w:hAnsi="Helvetica"/>
          <w:noProof/>
          <w:lang w:val="en-GB"/>
        </w:rPr>
        <w:lastRenderedPageBreak/>
        <w:drawing>
          <wp:inline distT="0" distB="0" distL="0" distR="0" wp14:anchorId="079C5B49" wp14:editId="1466B5EC">
            <wp:extent cx="5760720" cy="8229600"/>
            <wp:effectExtent l="0" t="0" r="508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8229600"/>
                    </a:xfrm>
                    <a:prstGeom prst="rect">
                      <a:avLst/>
                    </a:prstGeom>
                  </pic:spPr>
                </pic:pic>
              </a:graphicData>
            </a:graphic>
          </wp:inline>
        </w:drawing>
      </w:r>
    </w:p>
    <w:p w14:paraId="6792BF16" w14:textId="77777777" w:rsidR="00DE17C1" w:rsidRPr="0081577A" w:rsidRDefault="00DE17C1" w:rsidP="00DE17C1">
      <w:pPr>
        <w:rPr>
          <w:lang w:val="en-GB"/>
        </w:rPr>
      </w:pPr>
    </w:p>
    <w:p w14:paraId="73F9D421" w14:textId="14FDD283" w:rsidR="002C4828" w:rsidRPr="00D17895" w:rsidRDefault="00DE17C1" w:rsidP="00DE17C1">
      <w:pPr>
        <w:rPr>
          <w:rFonts w:ascii="Helvetica" w:hAnsi="Helvetica"/>
          <w:lang w:val="en-GB"/>
        </w:rPr>
      </w:pPr>
      <w:r w:rsidRPr="00D17895">
        <w:rPr>
          <w:rFonts w:ascii="Helvetica" w:hAnsi="Helvetica"/>
          <w:b/>
          <w:bCs/>
          <w:lang w:val="en-GB"/>
        </w:rPr>
        <w:t xml:space="preserve">Figure 7: </w:t>
      </w:r>
      <w:r w:rsidRPr="00D17895">
        <w:rPr>
          <w:rFonts w:ascii="Helvetica" w:hAnsi="Helvetica"/>
          <w:lang w:val="en-GB"/>
        </w:rPr>
        <w:t xml:space="preserve">Top panel shows the regression between the various paths from </w:t>
      </w:r>
      <w:r w:rsidRPr="00D17895">
        <w:rPr>
          <w:rFonts w:ascii="Helvetica" w:hAnsi="Helvetica"/>
          <w:color w:val="000000"/>
          <w:lang w:val="en-GB"/>
        </w:rPr>
        <w:t>the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D17895">
        <w:rPr>
          <w:rFonts w:ascii="Helvetica" w:hAnsi="Helvetica"/>
          <w:color w:val="000000"/>
          <w:lang w:val="en-GB"/>
        </w:rPr>
        <w:t>) to another phenotype in its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D17895">
        <w:rPr>
          <w:rFonts w:ascii="Helvetica" w:hAnsi="Helvetica"/>
          <w:color w:val="000000"/>
          <w:lang w:val="en-GB"/>
        </w:rPr>
        <w:t xml:space="preserve">) </w:t>
      </w:r>
      <w:r w:rsidRPr="00D17895">
        <w:rPr>
          <w:rFonts w:ascii="Helvetica" w:hAnsi="Helvetica"/>
          <w:lang w:val="en-GB"/>
        </w:rPr>
        <w:t>for the 1088 trait pairs with significant</w:t>
      </w:r>
      <w:r w:rsidRPr="00D17895">
        <w:rPr>
          <w:rFonts w:ascii="Helvetica" w:hAnsi="Helvetica"/>
          <w:color w:val="000000"/>
          <w:lang w:val="en-GB"/>
        </w:rPr>
        <w:t xml:space="preserve"> MR-effects among couples (</w:t>
      </w:r>
      <m:oMath>
        <m:sSub>
          <m:sSubPr>
            <m:ctrlPr>
              <w:rPr>
                <w:rFonts w:ascii="Cambria Math" w:hAnsi="Cambria Math"/>
                <w:color w:val="000000"/>
                <w:lang w:val="en-GB"/>
              </w:rPr>
            </m:ctrlPr>
          </m:sSubPr>
          <m:e>
            <m:r>
              <m:rPr>
                <m:sty m:val="p"/>
              </m:rP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Pr="00D17895">
        <w:rPr>
          <w:rFonts w:ascii="Helvetica" w:hAnsi="Helvetica"/>
          <w:color w:val="000000"/>
          <w:lang w:val="en-GB"/>
        </w:rPr>
        <w:t xml:space="preserve"> &lt; 0.05</w:t>
      </w:r>
      <w:proofErr w:type="gramStart"/>
      <w:r w:rsidRPr="00D17895">
        <w:rPr>
          <w:rFonts w:ascii="Helvetica" w:hAnsi="Helvetica"/>
          <w:color w:val="000000"/>
          <w:lang w:val="en-GB"/>
        </w:rPr>
        <w:t>/[</w:t>
      </w:r>
      <w:proofErr w:type="gramEnd"/>
      <w:r w:rsidRPr="00D17895">
        <w:rPr>
          <w:rFonts w:ascii="Helvetica" w:hAnsi="Helvetica"/>
          <w:color w:val="000000"/>
          <w:lang w:val="en-GB"/>
        </w:rPr>
        <w:t>66</w:t>
      </w:r>
      <w:r w:rsidRPr="00D17895">
        <w:rPr>
          <w:rFonts w:ascii="Helvetica" w:hAnsi="Helvetica"/>
          <w:color w:val="000000"/>
          <w:vertAlign w:val="superscript"/>
          <w:lang w:val="en-GB"/>
        </w:rPr>
        <w:t>2</w:t>
      </w:r>
      <w:r w:rsidRPr="00D17895">
        <w:rPr>
          <w:rFonts w:ascii="Helvetica" w:hAnsi="Helvetica"/>
          <w:color w:val="000000"/>
          <w:lang w:val="en-GB"/>
        </w:rPr>
        <w:t>]) and had correlation &lt; 0.8.</w:t>
      </w:r>
      <w:r w:rsidRPr="00D17895">
        <w:rPr>
          <w:rFonts w:ascii="Helvetica" w:hAnsi="Helvetica"/>
          <w:lang w:val="en-GB"/>
        </w:rPr>
        <w:t xml:space="preserve"> </w:t>
      </w:r>
      <w:r w:rsidRPr="00D17895">
        <w:rPr>
          <w:rFonts w:ascii="Helvetica" w:hAnsi="Helvetica"/>
          <w:color w:val="000000"/>
          <w:lang w:val="en-GB"/>
        </w:rPr>
        <w:t>the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D17895">
        <w:rPr>
          <w:rFonts w:ascii="Helvetica" w:hAnsi="Helvetica"/>
          <w:color w:val="000000"/>
          <w:lang w:val="en-GB"/>
        </w:rPr>
        <w:t>) to another phenotype in its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D17895">
        <w:rPr>
          <w:rFonts w:ascii="Helvetica" w:hAnsi="Helvetica"/>
          <w:color w:val="000000"/>
          <w:lang w:val="en-GB"/>
        </w:rPr>
        <w:t xml:space="preserve">). To calculate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r>
          <m:rPr>
            <m:sty m:val="p"/>
          </m:rP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we residualized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D17895">
        <w:rPr>
          <w:rFonts w:ascii="Helvetica" w:hAnsi="Helvetica"/>
          <w:color w:val="000000"/>
          <w:lang w:val="en-GB"/>
        </w:rPr>
        <w:t xml:space="preserve"> for the effects of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oMath>
      <w:r w:rsidRPr="00D17895">
        <w:rPr>
          <w:rFonts w:ascii="Helvetica" w:hAnsi="Helvetica"/>
          <w:color w:val="000000"/>
          <w:lang w:val="en-GB"/>
        </w:rPr>
        <w:t xml:space="preserve">), to ensure complete independence between the estimates, and then added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oMath>
      <w:r w:rsidRPr="00D17895">
        <w:rPr>
          <w:rFonts w:ascii="Helvetica" w:hAnsi="Helvetica"/>
          <w:color w:val="000000"/>
          <w:lang w:val="en-GB"/>
        </w:rPr>
        <w:t xml:space="preserve"> to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r>
          <m:rPr>
            <m:sty m:val="p"/>
          </m:rP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Lower panel displays a boxplot comparing the coefficients of the estimates among the trait pairs, after remaining 19 trait-pairs where the sign did n</w:t>
      </w:r>
      <w:proofErr w:type="spellStart"/>
      <w:r w:rsidRPr="00D17895">
        <w:rPr>
          <w:rFonts w:ascii="Helvetica" w:hAnsi="Helvetica"/>
          <w:color w:val="000000"/>
          <w:lang w:val="en-GB"/>
        </w:rPr>
        <w:t>ot</w:t>
      </w:r>
      <w:proofErr w:type="spellEnd"/>
      <w:r w:rsidRPr="00D17895">
        <w:rPr>
          <w:rFonts w:ascii="Helvetica" w:hAnsi="Helvetica"/>
          <w:color w:val="000000"/>
          <w:lang w:val="en-GB"/>
        </w:rPr>
        <w:t xml:space="preserve"> match between any combination of the four coefficients. </w:t>
      </w:r>
    </w:p>
    <w:p w14:paraId="6C3DB3AE" w14:textId="12341AEE" w:rsidR="004E1A6F" w:rsidRPr="0081577A" w:rsidRDefault="004E1A6F"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t>Discussion </w:t>
      </w:r>
    </w:p>
    <w:p w14:paraId="5DC64A68" w14:textId="27669B1A" w:rsidR="00E70276" w:rsidRPr="0081577A" w:rsidRDefault="00C92475"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 xml:space="preserve">Phenotypic similarity among couples is a well-establish phenomena in the field of epidemiology, most notably among behavioural, </w:t>
      </w:r>
      <w:r w:rsidR="000F12E0" w:rsidRPr="0081577A">
        <w:rPr>
          <w:rFonts w:ascii="Helvetica" w:hAnsi="Helvetica"/>
          <w:color w:val="000000"/>
          <w:kern w:val="36"/>
          <w:lang w:val="en-GB"/>
        </w:rPr>
        <w:t xml:space="preserve">cognitive, </w:t>
      </w:r>
      <w:r w:rsidRPr="0081577A">
        <w:rPr>
          <w:rFonts w:ascii="Helvetica" w:hAnsi="Helvetica"/>
          <w:color w:val="000000"/>
          <w:kern w:val="36"/>
          <w:lang w:val="en-GB"/>
        </w:rPr>
        <w:t>anthropometric, and cultural</w:t>
      </w:r>
      <w:r w:rsidR="001B5C6E" w:rsidRPr="0081577A">
        <w:rPr>
          <w:rFonts w:ascii="Helvetica" w:hAnsi="Helvetica"/>
          <w:color w:val="000000"/>
          <w:kern w:val="36"/>
          <w:lang w:val="en-GB"/>
        </w:rPr>
        <w:t>/</w:t>
      </w:r>
      <w:r w:rsidRPr="0081577A">
        <w:rPr>
          <w:rFonts w:ascii="Helvetica" w:hAnsi="Helvetica"/>
          <w:color w:val="000000"/>
          <w:kern w:val="36"/>
          <w:lang w:val="en-GB"/>
        </w:rPr>
        <w:t xml:space="preserve">religious traits. Such similarity </w:t>
      </w:r>
      <w:r w:rsidR="003918D5" w:rsidRPr="0081577A">
        <w:rPr>
          <w:rFonts w:ascii="Helvetica" w:hAnsi="Helvetica"/>
          <w:color w:val="000000"/>
          <w:kern w:val="36"/>
          <w:lang w:val="en-GB"/>
        </w:rPr>
        <w:t>i</w:t>
      </w:r>
      <w:r w:rsidRPr="0081577A">
        <w:rPr>
          <w:rFonts w:ascii="Helvetica" w:hAnsi="Helvetica"/>
          <w:color w:val="000000"/>
          <w:kern w:val="36"/>
          <w:lang w:val="en-GB"/>
        </w:rPr>
        <w:t xml:space="preserve">s </w:t>
      </w:r>
      <w:r w:rsidR="003918D5" w:rsidRPr="0081577A">
        <w:rPr>
          <w:rFonts w:ascii="Helvetica" w:hAnsi="Helvetica"/>
          <w:color w:val="000000"/>
          <w:kern w:val="36"/>
          <w:lang w:val="en-GB"/>
        </w:rPr>
        <w:t xml:space="preserve">predominantly </w:t>
      </w:r>
      <w:r w:rsidRPr="0081577A">
        <w:rPr>
          <w:rFonts w:ascii="Helvetica" w:hAnsi="Helvetica"/>
          <w:color w:val="000000"/>
          <w:kern w:val="36"/>
          <w:lang w:val="en-GB"/>
        </w:rPr>
        <w:t xml:space="preserve">driven by two main factors. First, people tend to </w:t>
      </w:r>
      <w:r w:rsidR="003918D5" w:rsidRPr="0081577A">
        <w:rPr>
          <w:rFonts w:ascii="Helvetica" w:hAnsi="Helvetica"/>
          <w:color w:val="000000"/>
          <w:kern w:val="36"/>
          <w:lang w:val="en-GB"/>
        </w:rPr>
        <w:t>choose “mates”</w:t>
      </w:r>
      <w:r w:rsidRPr="0081577A">
        <w:rPr>
          <w:rFonts w:ascii="Helvetica" w:hAnsi="Helvetica"/>
          <w:color w:val="000000"/>
          <w:kern w:val="36"/>
          <w:lang w:val="en-GB"/>
        </w:rPr>
        <w:t xml:space="preserve"> with those that are </w:t>
      </w:r>
      <w:proofErr w:type="gramStart"/>
      <w:r w:rsidRPr="0081577A">
        <w:rPr>
          <w:rFonts w:ascii="Helvetica" w:hAnsi="Helvetica"/>
          <w:color w:val="000000"/>
          <w:kern w:val="36"/>
          <w:lang w:val="en-GB"/>
        </w:rPr>
        <w:t xml:space="preserve">similar </w:t>
      </w:r>
      <w:r w:rsidR="000F12E0" w:rsidRPr="0081577A">
        <w:rPr>
          <w:rFonts w:ascii="Helvetica" w:hAnsi="Helvetica"/>
          <w:color w:val="000000"/>
          <w:kern w:val="36"/>
          <w:lang w:val="en-GB"/>
        </w:rPr>
        <w:t>to</w:t>
      </w:r>
      <w:proofErr w:type="gramEnd"/>
      <w:r w:rsidRPr="0081577A">
        <w:rPr>
          <w:rFonts w:ascii="Helvetica" w:hAnsi="Helvetica"/>
          <w:color w:val="000000"/>
          <w:kern w:val="36"/>
          <w:lang w:val="en-GB"/>
        </w:rPr>
        <w:t xml:space="preserve"> them</w:t>
      </w:r>
      <w:r w:rsidR="003918D5" w:rsidRPr="0081577A">
        <w:rPr>
          <w:rFonts w:ascii="Helvetica" w:hAnsi="Helvetica"/>
          <w:color w:val="000000"/>
          <w:kern w:val="36"/>
          <w:lang w:val="en-GB"/>
        </w:rPr>
        <w:t>selves</w:t>
      </w:r>
      <w:ins w:id="47" w:author="Zoltan Kutalik" w:date="2022-03-31T00:00:00Z">
        <w:r w:rsidR="000A1289" w:rsidRPr="0081577A">
          <w:rPr>
            <w:rFonts w:ascii="Helvetica" w:hAnsi="Helvetica"/>
            <w:color w:val="000000"/>
            <w:kern w:val="36"/>
            <w:lang w:val="en-GB"/>
          </w:rPr>
          <w:t>,</w:t>
        </w:r>
      </w:ins>
      <w:r w:rsidR="003918D5" w:rsidRPr="0081577A">
        <w:rPr>
          <w:rFonts w:ascii="Helvetica" w:hAnsi="Helvetica"/>
          <w:color w:val="000000"/>
          <w:kern w:val="36"/>
          <w:lang w:val="en-GB"/>
        </w:rPr>
        <w:t xml:space="preserve"> </w:t>
      </w:r>
      <w:r w:rsidRPr="0081577A">
        <w:rPr>
          <w:rFonts w:ascii="Helvetica" w:hAnsi="Helvetica"/>
          <w:color w:val="000000"/>
          <w:kern w:val="36"/>
          <w:lang w:val="en-GB"/>
        </w:rPr>
        <w:t xml:space="preserve">known as </w:t>
      </w:r>
      <w:r w:rsidR="00D86C5A">
        <w:rPr>
          <w:rFonts w:ascii="Helvetica" w:hAnsi="Helvetica"/>
          <w:color w:val="000000"/>
          <w:kern w:val="36"/>
          <w:lang w:val="en-GB"/>
        </w:rPr>
        <w:t>assortative mating</w:t>
      </w:r>
      <w:r w:rsidRPr="0081577A">
        <w:rPr>
          <w:rFonts w:ascii="Helvetica" w:hAnsi="Helvetica"/>
          <w:color w:val="000000"/>
          <w:kern w:val="36"/>
          <w:lang w:val="en-GB"/>
        </w:rPr>
        <w:t xml:space="preserve">. Secondly, and less well-studied, couples may influence each other overtime which induces further phenotypic similarity. </w:t>
      </w:r>
      <w:r w:rsidR="003918D5" w:rsidRPr="0081577A">
        <w:rPr>
          <w:rFonts w:ascii="Helvetica" w:hAnsi="Helvetica"/>
          <w:color w:val="000000"/>
          <w:kern w:val="36"/>
          <w:lang w:val="en-GB"/>
        </w:rPr>
        <w:t>However, phenotypic correlations may be subject to confounding and therefore not representative of true causal relationships</w:t>
      </w:r>
      <w:r w:rsidR="001B5C6E" w:rsidRPr="0081577A">
        <w:rPr>
          <w:rFonts w:ascii="Helvetica" w:hAnsi="Helvetica"/>
          <w:color w:val="000000"/>
          <w:kern w:val="36"/>
          <w:lang w:val="en-GB"/>
        </w:rPr>
        <w:t xml:space="preserve">, </w:t>
      </w:r>
      <w:r w:rsidR="00A11B66" w:rsidRPr="0081577A">
        <w:rPr>
          <w:rFonts w:ascii="Helvetica" w:hAnsi="Helvetica"/>
          <w:color w:val="000000"/>
          <w:kern w:val="36"/>
          <w:lang w:val="en-GB"/>
        </w:rPr>
        <w:t xml:space="preserve">but rather indirect due to being correlates of traits under </w:t>
      </w:r>
      <w:r w:rsidR="000F12E0" w:rsidRPr="0081577A">
        <w:rPr>
          <w:rFonts w:ascii="Helvetica" w:hAnsi="Helvetica"/>
          <w:color w:val="000000"/>
          <w:kern w:val="36"/>
          <w:lang w:val="en-GB"/>
        </w:rPr>
        <w:t>direct mate-choice</w:t>
      </w:r>
      <w:r w:rsidR="003918D5" w:rsidRPr="0081577A">
        <w:rPr>
          <w:rFonts w:ascii="Helvetica" w:hAnsi="Helvetica"/>
          <w:color w:val="000000"/>
          <w:kern w:val="36"/>
          <w:lang w:val="en-GB"/>
        </w:rPr>
        <w:t xml:space="preserve">. </w:t>
      </w:r>
    </w:p>
    <w:p w14:paraId="6C166676" w14:textId="77777777" w:rsidR="00E70276" w:rsidRPr="0081577A" w:rsidRDefault="00E70276" w:rsidP="002B237D">
      <w:pPr>
        <w:jc w:val="both"/>
        <w:textAlignment w:val="baseline"/>
        <w:outlineLvl w:val="0"/>
        <w:rPr>
          <w:rFonts w:ascii="Helvetica" w:hAnsi="Helvetica"/>
          <w:color w:val="000000"/>
          <w:kern w:val="36"/>
          <w:lang w:val="en-GB"/>
        </w:rPr>
      </w:pPr>
    </w:p>
    <w:p w14:paraId="588FE036" w14:textId="77312259" w:rsidR="007F155B" w:rsidRPr="0081577A" w:rsidRDefault="003918D5"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I</w:t>
      </w:r>
      <w:r w:rsidR="004E1A6F" w:rsidRPr="0081577A">
        <w:rPr>
          <w:rFonts w:ascii="Helvetica" w:hAnsi="Helvetica"/>
          <w:color w:val="000000"/>
          <w:kern w:val="36"/>
          <w:lang w:val="en-GB"/>
        </w:rPr>
        <w:t>n this report, we sought to investigate causal relationships among couples within the UKBB using MR. We analy</w:t>
      </w:r>
      <w:r w:rsidR="007A07C0">
        <w:rPr>
          <w:rFonts w:ascii="Helvetica" w:hAnsi="Helvetica"/>
          <w:color w:val="000000"/>
          <w:kern w:val="36"/>
          <w:lang w:val="en-GB"/>
        </w:rPr>
        <w:t>s</w:t>
      </w:r>
      <w:r w:rsidR="004E1A6F" w:rsidRPr="0081577A">
        <w:rPr>
          <w:rFonts w:ascii="Helvetica" w:hAnsi="Helvetica"/>
          <w:color w:val="000000"/>
          <w:kern w:val="36"/>
          <w:lang w:val="en-GB"/>
        </w:rPr>
        <w:t>ed 11</w:t>
      </w:r>
      <w:r w:rsidR="00982F86" w:rsidRPr="0081577A">
        <w:rPr>
          <w:rFonts w:ascii="Helvetica" w:hAnsi="Helvetica"/>
          <w:color w:val="000000"/>
          <w:kern w:val="36"/>
          <w:lang w:val="en-GB"/>
        </w:rPr>
        <w:t>8</w:t>
      </w:r>
      <w:r w:rsidR="004E1A6F" w:rsidRPr="0081577A">
        <w:rPr>
          <w:rFonts w:ascii="Helvetica" w:hAnsi="Helvetica"/>
          <w:color w:val="000000"/>
          <w:kern w:val="36"/>
          <w:lang w:val="en-GB"/>
        </w:rPr>
        <w:t xml:space="preserve"> traits, representing a wide range of anthropometric</w:t>
      </w:r>
      <w:r w:rsidR="000F12E0" w:rsidRPr="0081577A">
        <w:rPr>
          <w:rFonts w:ascii="Helvetica" w:hAnsi="Helvetica"/>
          <w:color w:val="000000"/>
          <w:kern w:val="36"/>
          <w:lang w:val="en-GB"/>
        </w:rPr>
        <w:t>-</w:t>
      </w:r>
      <w:r w:rsidR="004E1A6F" w:rsidRPr="0081577A">
        <w:rPr>
          <w:rFonts w:ascii="Helvetica" w:hAnsi="Helvetica"/>
          <w:color w:val="000000"/>
          <w:kern w:val="36"/>
          <w:lang w:val="en-GB"/>
        </w:rPr>
        <w:t xml:space="preserve">, </w:t>
      </w:r>
      <w:r w:rsidR="00B21A29" w:rsidRPr="0081577A">
        <w:rPr>
          <w:rFonts w:ascii="Helvetica" w:hAnsi="Helvetica"/>
          <w:color w:val="000000"/>
          <w:kern w:val="36"/>
          <w:lang w:val="en-GB"/>
        </w:rPr>
        <w:t>behavioural</w:t>
      </w:r>
      <w:r w:rsidR="000F12E0" w:rsidRPr="0081577A">
        <w:rPr>
          <w:rFonts w:ascii="Helvetica" w:hAnsi="Helvetica"/>
          <w:color w:val="000000"/>
          <w:kern w:val="36"/>
          <w:lang w:val="en-GB"/>
        </w:rPr>
        <w:t>-</w:t>
      </w:r>
      <w:r w:rsidR="00B21A29" w:rsidRPr="0081577A">
        <w:rPr>
          <w:rFonts w:ascii="Helvetica" w:hAnsi="Helvetica"/>
          <w:color w:val="000000"/>
          <w:kern w:val="36"/>
          <w:lang w:val="en-GB"/>
        </w:rPr>
        <w:t>,</w:t>
      </w:r>
      <w:r w:rsidR="004E1A6F" w:rsidRPr="0081577A">
        <w:rPr>
          <w:rFonts w:ascii="Helvetica" w:hAnsi="Helvetica"/>
          <w:color w:val="000000"/>
          <w:kern w:val="36"/>
          <w:lang w:val="en-GB"/>
        </w:rPr>
        <w:t xml:space="preserve"> and disease-related traits. </w:t>
      </w:r>
      <w:r w:rsidR="009A1FC6">
        <w:rPr>
          <w:rFonts w:ascii="Helvetica" w:hAnsi="Helvetica"/>
          <w:color w:val="000000"/>
          <w:kern w:val="36"/>
          <w:lang w:val="en-GB"/>
        </w:rPr>
        <w:t xml:space="preserve">Only three pairs had significantly larger causal effect than observed correlation, which would </w:t>
      </w:r>
      <w:r w:rsidR="00A841DA">
        <w:rPr>
          <w:rFonts w:ascii="Helvetica" w:hAnsi="Helvetica"/>
          <w:color w:val="000000"/>
          <w:kern w:val="36"/>
          <w:lang w:val="en-GB"/>
        </w:rPr>
        <w:t>suggest</w:t>
      </w:r>
      <w:r w:rsidR="009A1FC6">
        <w:rPr>
          <w:rFonts w:ascii="Helvetica" w:hAnsi="Helvetica"/>
          <w:color w:val="000000"/>
          <w:kern w:val="36"/>
          <w:lang w:val="en-GB"/>
        </w:rPr>
        <w:t xml:space="preserve"> a highly unlikely negative confounder. A more probable explanation is incorrect MR estimates due to assumption violations. </w:t>
      </w:r>
      <w:commentRangeStart w:id="48"/>
      <w:r w:rsidR="00A841DA">
        <w:rPr>
          <w:rFonts w:ascii="Helvetica" w:hAnsi="Helvetica"/>
          <w:color w:val="000000"/>
          <w:kern w:val="36"/>
          <w:lang w:val="en-GB"/>
        </w:rPr>
        <w:t>On the other hand, w</w:t>
      </w:r>
      <w:r w:rsidR="004E1A6F" w:rsidRPr="0081577A">
        <w:rPr>
          <w:rFonts w:ascii="Helvetica" w:hAnsi="Helvetica"/>
          <w:color w:val="000000"/>
          <w:kern w:val="36"/>
          <w:lang w:val="en-GB"/>
        </w:rPr>
        <w:t xml:space="preserve">e identified </w:t>
      </w:r>
      <w:r w:rsidR="007F155B" w:rsidRPr="0081577A">
        <w:rPr>
          <w:rFonts w:ascii="Helvetica" w:hAnsi="Helvetica"/>
          <w:color w:val="000000"/>
          <w:kern w:val="36"/>
          <w:lang w:val="en-GB"/>
        </w:rPr>
        <w:t>40</w:t>
      </w:r>
      <w:r w:rsidR="004E1A6F" w:rsidRPr="0081577A">
        <w:rPr>
          <w:rFonts w:ascii="Helvetica" w:hAnsi="Helvetica"/>
          <w:color w:val="000000"/>
          <w:kern w:val="36"/>
          <w:lang w:val="en-GB"/>
        </w:rPr>
        <w:t xml:space="preserve"> traits which showed significant</w:t>
      </w:r>
      <w:r w:rsidR="007F155B" w:rsidRPr="0081577A">
        <w:rPr>
          <w:rFonts w:ascii="Helvetica" w:hAnsi="Helvetica"/>
          <w:color w:val="000000"/>
          <w:kern w:val="36"/>
          <w:lang w:val="en-GB"/>
        </w:rPr>
        <w:t>ly larger</w:t>
      </w:r>
      <w:r w:rsidR="004E1A6F" w:rsidRPr="0081577A">
        <w:rPr>
          <w:rFonts w:ascii="Helvetica" w:hAnsi="Helvetica"/>
          <w:color w:val="000000"/>
          <w:kern w:val="36"/>
          <w:lang w:val="en-GB"/>
        </w:rPr>
        <w:t xml:space="preserve"> </w:t>
      </w:r>
      <w:r w:rsidR="007F155B" w:rsidRPr="0081577A">
        <w:rPr>
          <w:rFonts w:ascii="Helvetica" w:hAnsi="Helvetica"/>
          <w:color w:val="000000"/>
          <w:kern w:val="36"/>
          <w:lang w:val="en-GB"/>
        </w:rPr>
        <w:t>phenotypic correlation compared to</w:t>
      </w:r>
      <w:r w:rsidR="004E1A6F" w:rsidRPr="0081577A">
        <w:rPr>
          <w:rFonts w:ascii="Helvetica" w:hAnsi="Helvetica"/>
          <w:color w:val="000000"/>
          <w:kern w:val="36"/>
          <w:lang w:val="en-GB"/>
        </w:rPr>
        <w:t xml:space="preserve"> MR causal estimates. These results suggest that raw phenotypic correlations </w:t>
      </w:r>
      <w:r w:rsidR="00982F86" w:rsidRPr="0081577A">
        <w:rPr>
          <w:rFonts w:ascii="Helvetica" w:hAnsi="Helvetica"/>
          <w:color w:val="000000"/>
          <w:kern w:val="36"/>
          <w:lang w:val="en-GB"/>
        </w:rPr>
        <w:t xml:space="preserve">among couples </w:t>
      </w:r>
      <w:r w:rsidR="004E1A6F" w:rsidRPr="0081577A">
        <w:rPr>
          <w:rFonts w:ascii="Helvetica" w:hAnsi="Helvetica"/>
          <w:color w:val="000000"/>
          <w:kern w:val="36"/>
          <w:lang w:val="en-GB"/>
        </w:rPr>
        <w:t xml:space="preserve">are likely subject </w:t>
      </w:r>
      <w:r w:rsidR="00D86C5A">
        <w:rPr>
          <w:rFonts w:ascii="Helvetica" w:hAnsi="Helvetica"/>
          <w:color w:val="000000"/>
          <w:kern w:val="36"/>
          <w:lang w:val="en-GB"/>
        </w:rPr>
        <w:t xml:space="preserve">to </w:t>
      </w:r>
      <w:r w:rsidR="007F155B" w:rsidRPr="0081577A">
        <w:rPr>
          <w:rFonts w:ascii="Helvetica" w:hAnsi="Helvetica"/>
          <w:color w:val="000000"/>
          <w:kern w:val="36"/>
          <w:lang w:val="en-GB"/>
        </w:rPr>
        <w:t xml:space="preserve">positive </w:t>
      </w:r>
      <w:r w:rsidR="004E1A6F" w:rsidRPr="0081577A">
        <w:rPr>
          <w:rFonts w:ascii="Helvetica" w:hAnsi="Helvetica"/>
          <w:color w:val="000000"/>
          <w:kern w:val="36"/>
          <w:lang w:val="en-GB"/>
        </w:rPr>
        <w:t>confounding</w:t>
      </w:r>
      <w:r w:rsidR="00B21A29" w:rsidRPr="0081577A">
        <w:rPr>
          <w:rFonts w:ascii="Helvetica" w:hAnsi="Helvetica"/>
          <w:color w:val="000000"/>
          <w:kern w:val="36"/>
          <w:lang w:val="en-GB"/>
        </w:rPr>
        <w:t xml:space="preserve"> due to correlation with other traits. Indeed, we identified many potential confounders of </w:t>
      </w:r>
      <w:r w:rsidR="00D86C5A">
        <w:rPr>
          <w:rFonts w:ascii="Helvetica" w:hAnsi="Helvetica"/>
          <w:color w:val="000000"/>
          <w:kern w:val="36"/>
          <w:lang w:val="en-GB"/>
        </w:rPr>
        <w:t>these</w:t>
      </w:r>
      <w:r w:rsidR="00B21A29" w:rsidRPr="0081577A">
        <w:rPr>
          <w:rFonts w:ascii="Helvetica" w:hAnsi="Helvetica"/>
          <w:color w:val="000000"/>
          <w:kern w:val="36"/>
          <w:lang w:val="en-GB"/>
        </w:rPr>
        <w:t xml:space="preserve"> relationshi</w:t>
      </w:r>
      <w:r w:rsidR="00D86C5A">
        <w:rPr>
          <w:rFonts w:ascii="Helvetica" w:hAnsi="Helvetica"/>
          <w:color w:val="000000"/>
          <w:kern w:val="36"/>
          <w:lang w:val="en-GB"/>
        </w:rPr>
        <w:t>ps,</w:t>
      </w:r>
      <w:r w:rsidR="000B48D3" w:rsidRPr="0081577A">
        <w:rPr>
          <w:rFonts w:ascii="Helvetica" w:hAnsi="Helvetica"/>
          <w:color w:val="000000"/>
          <w:kern w:val="36"/>
          <w:lang w:val="en-GB"/>
        </w:rPr>
        <w:t xml:space="preserve"> BMI, overall health rating,</w:t>
      </w:r>
      <w:r w:rsidR="00B21A29" w:rsidRPr="0081577A">
        <w:rPr>
          <w:rFonts w:ascii="Helvetica" w:hAnsi="Helvetica"/>
          <w:color w:val="000000"/>
          <w:kern w:val="36"/>
          <w:lang w:val="en-GB"/>
        </w:rPr>
        <w:t xml:space="preserve"> </w:t>
      </w:r>
      <w:r w:rsidR="00D86C5A">
        <w:rPr>
          <w:rFonts w:ascii="Helvetica" w:hAnsi="Helvetica"/>
          <w:color w:val="000000"/>
          <w:kern w:val="36"/>
          <w:lang w:val="en-GB"/>
        </w:rPr>
        <w:t>fitness measures, income, smoking, to name a few</w:t>
      </w:r>
      <w:r w:rsidR="00B21A29" w:rsidRPr="0081577A">
        <w:rPr>
          <w:rFonts w:ascii="Helvetica" w:hAnsi="Helvetica"/>
          <w:color w:val="000000"/>
          <w:kern w:val="36"/>
          <w:lang w:val="en-GB"/>
        </w:rPr>
        <w:t>. Together these results suggest phenotypic correlation</w:t>
      </w:r>
      <w:r w:rsidR="00D86C5A">
        <w:rPr>
          <w:rFonts w:ascii="Helvetica" w:hAnsi="Helvetica"/>
          <w:color w:val="000000"/>
          <w:kern w:val="36"/>
          <w:lang w:val="en-GB"/>
        </w:rPr>
        <w:t>s</w:t>
      </w:r>
      <w:r w:rsidR="00B21A29" w:rsidRPr="0081577A">
        <w:rPr>
          <w:rFonts w:ascii="Helvetica" w:hAnsi="Helvetica"/>
          <w:color w:val="000000"/>
          <w:kern w:val="36"/>
          <w:lang w:val="en-GB"/>
        </w:rPr>
        <w:t xml:space="preserve"> among couples may be capturing other important aspects of AM including </w:t>
      </w:r>
      <w:r w:rsidR="00E70276" w:rsidRPr="0081577A">
        <w:rPr>
          <w:rFonts w:ascii="Helvetica" w:hAnsi="Helvetica"/>
          <w:color w:val="000000"/>
          <w:kern w:val="36"/>
          <w:lang w:val="en-GB"/>
        </w:rPr>
        <w:t xml:space="preserve">measures of </w:t>
      </w:r>
      <w:r w:rsidR="00B21A29" w:rsidRPr="0081577A">
        <w:rPr>
          <w:rFonts w:ascii="Helvetica" w:hAnsi="Helvetica"/>
          <w:color w:val="000000"/>
          <w:kern w:val="36"/>
          <w:lang w:val="en-GB"/>
        </w:rPr>
        <w:t xml:space="preserve">socioeconomic </w:t>
      </w:r>
      <w:r w:rsidR="00E70276" w:rsidRPr="0081577A">
        <w:rPr>
          <w:rFonts w:ascii="Helvetica" w:hAnsi="Helvetica"/>
          <w:color w:val="000000"/>
          <w:kern w:val="36"/>
          <w:lang w:val="en-GB"/>
        </w:rPr>
        <w:t>status</w:t>
      </w:r>
      <w:r w:rsidR="00B21A29" w:rsidRPr="0081577A">
        <w:rPr>
          <w:rFonts w:ascii="Helvetica" w:hAnsi="Helvetica"/>
          <w:color w:val="000000"/>
          <w:kern w:val="36"/>
          <w:lang w:val="en-GB"/>
        </w:rPr>
        <w:t xml:space="preserve"> and various measures of health and fitness.</w:t>
      </w:r>
      <w:r w:rsidR="00C52BA1" w:rsidRPr="0081577A">
        <w:rPr>
          <w:rFonts w:ascii="Helvetica" w:hAnsi="Helvetica"/>
          <w:color w:val="000000"/>
          <w:kern w:val="36"/>
          <w:lang w:val="en-GB"/>
        </w:rPr>
        <w:t xml:space="preserve"> </w:t>
      </w:r>
      <w:commentRangeEnd w:id="48"/>
      <w:r w:rsidR="00D86C5A">
        <w:rPr>
          <w:rStyle w:val="CommentReference"/>
          <w:rFonts w:asciiTheme="minorHAnsi" w:eastAsiaTheme="minorHAnsi" w:hAnsiTheme="minorHAnsi" w:cstheme="minorBidi"/>
        </w:rPr>
        <w:commentReference w:id="48"/>
      </w:r>
    </w:p>
    <w:p w14:paraId="71468B1C" w14:textId="77777777" w:rsidR="007F155B" w:rsidRPr="0081577A" w:rsidRDefault="007F155B" w:rsidP="002B237D">
      <w:pPr>
        <w:jc w:val="both"/>
        <w:textAlignment w:val="baseline"/>
        <w:outlineLvl w:val="0"/>
        <w:rPr>
          <w:rFonts w:ascii="Helvetica" w:hAnsi="Helvetica"/>
          <w:color w:val="000000"/>
          <w:kern w:val="36"/>
          <w:lang w:val="en-GB"/>
        </w:rPr>
      </w:pPr>
    </w:p>
    <w:p w14:paraId="4D8A1F95" w14:textId="19F0D2A1" w:rsidR="00E70276" w:rsidRPr="0081577A" w:rsidRDefault="00C52BA1"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 xml:space="preserve">When we investigated the impact of </w:t>
      </w:r>
      <w:r w:rsidR="007F155B" w:rsidRPr="0081577A">
        <w:rPr>
          <w:rFonts w:ascii="Helvetica" w:hAnsi="Helvetica"/>
          <w:color w:val="000000"/>
          <w:kern w:val="36"/>
          <w:lang w:val="en-GB"/>
        </w:rPr>
        <w:t>common</w:t>
      </w:r>
      <w:r w:rsidRPr="0081577A">
        <w:rPr>
          <w:rFonts w:ascii="Helvetica" w:hAnsi="Helvetica"/>
          <w:color w:val="000000"/>
          <w:kern w:val="36"/>
          <w:lang w:val="en-GB"/>
        </w:rPr>
        <w:t xml:space="preserve"> confounders </w:t>
      </w:r>
      <w:r w:rsidR="00DB7472" w:rsidRPr="0081577A">
        <w:rPr>
          <w:rFonts w:ascii="Helvetica" w:hAnsi="Helvetica"/>
          <w:color w:val="000000"/>
          <w:kern w:val="36"/>
          <w:lang w:val="en-GB"/>
        </w:rPr>
        <w:t>on</w:t>
      </w:r>
      <w:r w:rsidRPr="0081577A">
        <w:rPr>
          <w:rFonts w:ascii="Helvetica" w:hAnsi="Helvetica"/>
          <w:color w:val="000000"/>
          <w:kern w:val="36"/>
          <w:lang w:val="en-GB"/>
        </w:rPr>
        <w:t xml:space="preserve"> our entire panel of phenotypes</w:t>
      </w:r>
      <w:r w:rsidR="0034502F" w:rsidRPr="0081577A">
        <w:rPr>
          <w:rFonts w:ascii="Helvetica" w:hAnsi="Helvetica"/>
          <w:color w:val="000000"/>
          <w:kern w:val="36"/>
          <w:lang w:val="en-GB"/>
        </w:rPr>
        <w:t xml:space="preserve"> (</w:t>
      </w:r>
      <w:proofErr w:type="gramStart"/>
      <w:r w:rsidR="0034502F" w:rsidRPr="0081577A">
        <w:rPr>
          <w:rFonts w:ascii="Helvetica" w:hAnsi="Helvetica"/>
          <w:color w:val="000000"/>
          <w:kern w:val="36"/>
          <w:lang w:val="en-GB"/>
        </w:rPr>
        <w:t>i.e.</w:t>
      </w:r>
      <w:proofErr w:type="gramEnd"/>
      <w:r w:rsidR="0034502F" w:rsidRPr="0081577A">
        <w:rPr>
          <w:rFonts w:ascii="Helvetica" w:hAnsi="Helvetica"/>
          <w:color w:val="000000"/>
          <w:kern w:val="36"/>
          <w:lang w:val="en-GB"/>
        </w:rPr>
        <w:t xml:space="preserve"> fixing a confounder and assessing its widespread impact</w:t>
      </w:r>
      <w:r w:rsidR="00F74EED" w:rsidRPr="0081577A">
        <w:rPr>
          <w:rFonts w:ascii="Helvetica" w:hAnsi="Helvetica"/>
          <w:color w:val="000000"/>
          <w:kern w:val="36"/>
          <w:lang w:val="en-GB"/>
        </w:rPr>
        <w:t xml:space="preserve"> on all single-trait AM</w:t>
      </w:r>
      <w:r w:rsidR="0034502F" w:rsidRPr="0081577A">
        <w:rPr>
          <w:rFonts w:ascii="Helvetica" w:hAnsi="Helvetica"/>
          <w:color w:val="000000"/>
          <w:kern w:val="36"/>
          <w:lang w:val="en-GB"/>
        </w:rPr>
        <w:t>)</w:t>
      </w:r>
      <w:r w:rsidRPr="0081577A">
        <w:rPr>
          <w:rFonts w:ascii="Helvetica" w:hAnsi="Helvetica"/>
          <w:color w:val="000000"/>
          <w:kern w:val="36"/>
          <w:lang w:val="en-GB"/>
        </w:rPr>
        <w:t xml:space="preserve">, we found that </w:t>
      </w:r>
      <w:r w:rsidR="00DB7472" w:rsidRPr="0081577A">
        <w:rPr>
          <w:rFonts w:ascii="Helvetica" w:hAnsi="Helvetica"/>
          <w:color w:val="000000"/>
          <w:kern w:val="36"/>
          <w:lang w:val="en-GB"/>
        </w:rPr>
        <w:t>household income</w:t>
      </w:r>
      <w:r w:rsidR="001B5C6E" w:rsidRPr="0081577A">
        <w:rPr>
          <w:rFonts w:ascii="Helvetica" w:hAnsi="Helvetica"/>
          <w:color w:val="000000"/>
          <w:kern w:val="36"/>
          <w:lang w:val="en-GB"/>
        </w:rPr>
        <w:t xml:space="preserve">, age completed education, participant of a sport club or gym are </w:t>
      </w:r>
      <w:r w:rsidRPr="0081577A">
        <w:rPr>
          <w:rFonts w:ascii="Helvetica" w:hAnsi="Helvetica"/>
          <w:color w:val="000000"/>
          <w:kern w:val="36"/>
          <w:lang w:val="en-GB"/>
        </w:rPr>
        <w:t>indeed</w:t>
      </w:r>
      <w:r w:rsidR="001B5C6E" w:rsidRPr="0081577A">
        <w:rPr>
          <w:rFonts w:ascii="Helvetica" w:hAnsi="Helvetica"/>
          <w:color w:val="000000"/>
          <w:kern w:val="36"/>
          <w:lang w:val="en-GB"/>
        </w:rPr>
        <w:t xml:space="preserve"> important </w:t>
      </w:r>
      <w:r w:rsidRPr="0081577A">
        <w:rPr>
          <w:rFonts w:ascii="Helvetica" w:hAnsi="Helvetica"/>
          <w:color w:val="000000"/>
          <w:kern w:val="36"/>
          <w:lang w:val="en-GB"/>
        </w:rPr>
        <w:t>confounder</w:t>
      </w:r>
      <w:r w:rsidR="001B5C6E" w:rsidRPr="0081577A">
        <w:rPr>
          <w:rFonts w:ascii="Helvetica" w:hAnsi="Helvetica"/>
          <w:color w:val="000000"/>
          <w:kern w:val="36"/>
          <w:lang w:val="en-GB"/>
        </w:rPr>
        <w:t>s</w:t>
      </w:r>
      <w:r w:rsidRPr="0081577A">
        <w:rPr>
          <w:rFonts w:ascii="Helvetica" w:hAnsi="Helvetica"/>
          <w:color w:val="000000"/>
          <w:kern w:val="36"/>
          <w:lang w:val="en-GB"/>
        </w:rPr>
        <w:t xml:space="preserve"> of observational phenotypic correlations among couples, explaining on average </w:t>
      </w:r>
      <w:r w:rsidR="001B5C6E" w:rsidRPr="0081577A">
        <w:rPr>
          <w:rFonts w:ascii="Helvetica" w:hAnsi="Helvetica"/>
          <w:color w:val="000000"/>
          <w:kern w:val="36"/>
          <w:lang w:val="en-GB"/>
        </w:rPr>
        <w:t>2</w:t>
      </w:r>
      <w:r w:rsidR="000345CF" w:rsidRPr="0081577A">
        <w:rPr>
          <w:rFonts w:ascii="Helvetica" w:hAnsi="Helvetica"/>
          <w:color w:val="000000"/>
          <w:kern w:val="36"/>
          <w:lang w:val="en-GB"/>
        </w:rPr>
        <w:t>9.8</w:t>
      </w:r>
      <w:r w:rsidR="001B5C6E" w:rsidRPr="0081577A">
        <w:rPr>
          <w:rFonts w:ascii="Helvetica" w:hAnsi="Helvetica"/>
          <w:color w:val="000000"/>
          <w:kern w:val="36"/>
          <w:lang w:val="en-GB"/>
        </w:rPr>
        <w:t>, 1</w:t>
      </w:r>
      <w:r w:rsidR="000345CF" w:rsidRPr="0081577A">
        <w:rPr>
          <w:rFonts w:ascii="Helvetica" w:hAnsi="Helvetica"/>
          <w:color w:val="000000"/>
          <w:kern w:val="36"/>
          <w:lang w:val="en-GB"/>
        </w:rPr>
        <w:t>1.6</w:t>
      </w:r>
      <w:r w:rsidR="001B5C6E" w:rsidRPr="0081577A">
        <w:rPr>
          <w:rFonts w:ascii="Helvetica" w:hAnsi="Helvetica"/>
          <w:color w:val="000000"/>
          <w:kern w:val="36"/>
          <w:lang w:val="en-GB"/>
        </w:rPr>
        <w:t xml:space="preserve"> and 1</w:t>
      </w:r>
      <w:r w:rsidR="000345CF" w:rsidRPr="0081577A">
        <w:rPr>
          <w:rFonts w:ascii="Helvetica" w:hAnsi="Helvetica"/>
          <w:color w:val="000000"/>
          <w:kern w:val="36"/>
          <w:lang w:val="en-GB"/>
        </w:rPr>
        <w:t>7</w:t>
      </w:r>
      <w:r w:rsidR="001B5C6E" w:rsidRPr="0081577A">
        <w:rPr>
          <w:rFonts w:ascii="Helvetica" w:hAnsi="Helvetica"/>
          <w:color w:val="000000"/>
          <w:kern w:val="36"/>
          <w:lang w:val="en-GB"/>
        </w:rPr>
        <w:t>.</w:t>
      </w:r>
      <w:r w:rsidR="000345CF" w:rsidRPr="0081577A">
        <w:rPr>
          <w:rFonts w:ascii="Helvetica" w:hAnsi="Helvetica"/>
          <w:color w:val="000000"/>
          <w:kern w:val="36"/>
          <w:lang w:val="en-GB"/>
        </w:rPr>
        <w:t>1</w:t>
      </w:r>
      <w:r w:rsidRPr="0081577A">
        <w:rPr>
          <w:rFonts w:ascii="Helvetica" w:hAnsi="Helvetica"/>
          <w:color w:val="000000"/>
          <w:kern w:val="36"/>
          <w:lang w:val="en-GB"/>
        </w:rPr>
        <w:t xml:space="preserve">% of </w:t>
      </w:r>
      <w:r w:rsidR="001B5C6E" w:rsidRPr="0081577A">
        <w:rPr>
          <w:rFonts w:ascii="Helvetica" w:hAnsi="Helvetica"/>
          <w:color w:val="000000"/>
          <w:kern w:val="36"/>
          <w:lang w:val="en-GB"/>
        </w:rPr>
        <w:t xml:space="preserve">the </w:t>
      </w:r>
      <w:r w:rsidR="00A41C8D" w:rsidRPr="0081577A">
        <w:rPr>
          <w:rFonts w:ascii="Helvetica" w:hAnsi="Helvetica"/>
          <w:color w:val="000000"/>
          <w:kern w:val="36"/>
          <w:lang w:val="en-GB"/>
        </w:rPr>
        <w:t xml:space="preserve">phenotypic </w:t>
      </w:r>
      <w:r w:rsidR="00C40F5F" w:rsidRPr="0081577A">
        <w:rPr>
          <w:rFonts w:ascii="Helvetica" w:hAnsi="Helvetica"/>
          <w:color w:val="000000"/>
          <w:kern w:val="36"/>
          <w:lang w:val="en-GB"/>
        </w:rPr>
        <w:t>couple correlation</w:t>
      </w:r>
      <w:r w:rsidR="00A41C8D" w:rsidRPr="0081577A">
        <w:rPr>
          <w:rFonts w:ascii="Helvetica" w:hAnsi="Helvetica"/>
          <w:color w:val="000000"/>
          <w:kern w:val="36"/>
          <w:lang w:val="en-GB"/>
        </w:rPr>
        <w:t>s among traits tested</w:t>
      </w:r>
      <w:r w:rsidR="00DB7472" w:rsidRPr="0081577A">
        <w:rPr>
          <w:rFonts w:ascii="Helvetica" w:hAnsi="Helvetica"/>
          <w:color w:val="000000"/>
          <w:kern w:val="36"/>
          <w:lang w:val="en-GB"/>
        </w:rPr>
        <w:t>, respectively</w:t>
      </w:r>
      <w:r w:rsidR="00C40F5F" w:rsidRPr="0081577A">
        <w:rPr>
          <w:rFonts w:ascii="Helvetica" w:hAnsi="Helvetica"/>
          <w:color w:val="000000"/>
          <w:kern w:val="36"/>
          <w:lang w:val="en-GB"/>
        </w:rPr>
        <w:t>. These results also suggest that phenotypic correlations</w:t>
      </w:r>
      <w:r w:rsidR="0034502F" w:rsidRPr="0081577A">
        <w:rPr>
          <w:rFonts w:ascii="Helvetica" w:hAnsi="Helvetica"/>
          <w:color w:val="000000"/>
          <w:kern w:val="36"/>
          <w:lang w:val="en-GB"/>
        </w:rPr>
        <w:t xml:space="preserve"> in couples</w:t>
      </w:r>
      <w:r w:rsidR="00C40F5F" w:rsidRPr="0081577A">
        <w:rPr>
          <w:rFonts w:ascii="Helvetica" w:hAnsi="Helvetica"/>
          <w:color w:val="000000"/>
          <w:kern w:val="36"/>
          <w:lang w:val="en-GB"/>
        </w:rPr>
        <w:t xml:space="preserve"> are</w:t>
      </w:r>
      <w:r w:rsidR="0034502F" w:rsidRPr="0081577A">
        <w:rPr>
          <w:rFonts w:ascii="Helvetica" w:hAnsi="Helvetica"/>
          <w:color w:val="000000"/>
          <w:kern w:val="36"/>
          <w:lang w:val="en-GB"/>
        </w:rPr>
        <w:t xml:space="preserve"> indeed</w:t>
      </w:r>
      <w:r w:rsidR="00C40F5F" w:rsidRPr="0081577A">
        <w:rPr>
          <w:rFonts w:ascii="Helvetica" w:hAnsi="Helvetica"/>
          <w:color w:val="000000"/>
          <w:kern w:val="36"/>
          <w:lang w:val="en-GB"/>
        </w:rPr>
        <w:t xml:space="preserve"> significantly confounded and point to a relatively few key traits which are driving AM observations. </w:t>
      </w:r>
    </w:p>
    <w:p w14:paraId="2A55F345" w14:textId="77777777" w:rsidR="00E70276" w:rsidRPr="0081577A" w:rsidRDefault="00E70276" w:rsidP="002B237D">
      <w:pPr>
        <w:jc w:val="both"/>
        <w:textAlignment w:val="baseline"/>
        <w:outlineLvl w:val="0"/>
        <w:rPr>
          <w:rFonts w:ascii="Helvetica" w:hAnsi="Helvetica"/>
          <w:color w:val="000000"/>
          <w:kern w:val="36"/>
          <w:lang w:val="en-GB"/>
        </w:rPr>
      </w:pPr>
    </w:p>
    <w:p w14:paraId="48594381" w14:textId="77777777" w:rsidR="00F74EED" w:rsidRPr="0081577A" w:rsidRDefault="000F2D3D" w:rsidP="002B237D">
      <w:pPr>
        <w:jc w:val="both"/>
        <w:textAlignment w:val="baseline"/>
        <w:outlineLvl w:val="0"/>
        <w:rPr>
          <w:rFonts w:ascii="Helvetica" w:hAnsi="Helvetica"/>
          <w:color w:val="000000"/>
          <w:lang w:val="en-GB"/>
        </w:rPr>
      </w:pPr>
      <w:r w:rsidRPr="0081577A">
        <w:rPr>
          <w:rFonts w:ascii="Helvetica" w:hAnsi="Helvetica"/>
          <w:color w:val="000000"/>
          <w:lang w:val="en-GB"/>
        </w:rPr>
        <w:lastRenderedPageBreak/>
        <w:t xml:space="preserve">Among the 118 phenotypes tested, we found widespread evidence of causal effects among partners. </w:t>
      </w:r>
      <w:proofErr w:type="gramStart"/>
      <w:r w:rsidRPr="0081577A">
        <w:rPr>
          <w:rFonts w:ascii="Helvetica" w:hAnsi="Helvetica"/>
          <w:color w:val="000000"/>
          <w:lang w:val="en-GB"/>
        </w:rPr>
        <w:t>In particular, we</w:t>
      </w:r>
      <w:proofErr w:type="gramEnd"/>
      <w:r w:rsidRPr="0081577A">
        <w:rPr>
          <w:rFonts w:ascii="Helvetica" w:hAnsi="Helvetica"/>
          <w:color w:val="000000"/>
          <w:lang w:val="en-GB"/>
        </w:rPr>
        <w:t xml:space="preserve"> identified 64 same-trait causal effects within partners (</w:t>
      </w:r>
      <w:r w:rsidR="001B1B09" w:rsidRPr="0081577A">
        <w:rPr>
          <w:rFonts w:ascii="Helvetica" w:hAnsi="Helvetica"/>
          <w:color w:val="000000"/>
          <w:lang w:val="en-GB"/>
        </w:rPr>
        <w:t>out of</w:t>
      </w:r>
      <w:r w:rsidRPr="0081577A">
        <w:rPr>
          <w:rFonts w:ascii="Helvetica" w:hAnsi="Helvetica"/>
          <w:color w:val="000000"/>
          <w:lang w:val="en-GB"/>
        </w:rPr>
        <w:t xml:space="preserve"> 118</w:t>
      </w:r>
      <w:r w:rsidR="001B1B09" w:rsidRPr="0081577A">
        <w:rPr>
          <w:rFonts w:ascii="Helvetica" w:hAnsi="Helvetica"/>
          <w:color w:val="000000"/>
          <w:lang w:val="en-GB"/>
        </w:rPr>
        <w:t xml:space="preserve"> traits</w:t>
      </w:r>
      <w:r w:rsidRPr="0081577A">
        <w:rPr>
          <w:rFonts w:ascii="Helvetica" w:hAnsi="Helvetica"/>
          <w:color w:val="000000"/>
          <w:lang w:val="en-GB"/>
        </w:rPr>
        <w:t>), and w</w:t>
      </w:r>
      <w:r w:rsidR="004E1A6F" w:rsidRPr="0081577A">
        <w:rPr>
          <w:rFonts w:ascii="Helvetica" w:hAnsi="Helvetica"/>
          <w:color w:val="000000"/>
          <w:lang w:val="en-GB"/>
        </w:rPr>
        <w:t xml:space="preserve">e </w:t>
      </w:r>
      <w:r w:rsidRPr="0081577A">
        <w:rPr>
          <w:rFonts w:ascii="Helvetica" w:hAnsi="Helvetica"/>
          <w:color w:val="000000"/>
          <w:lang w:val="en-GB"/>
        </w:rPr>
        <w:t xml:space="preserve">also </w:t>
      </w:r>
      <w:r w:rsidR="004E1A6F" w:rsidRPr="0081577A">
        <w:rPr>
          <w:rFonts w:ascii="Helvetica" w:hAnsi="Helvetica"/>
          <w:color w:val="000000"/>
          <w:lang w:val="en-GB"/>
        </w:rPr>
        <w:t>found no evidence of heterogeneity among s</w:t>
      </w:r>
      <w:r w:rsidR="00E70276" w:rsidRPr="0081577A">
        <w:rPr>
          <w:rFonts w:ascii="Helvetica" w:hAnsi="Helvetica"/>
          <w:color w:val="000000"/>
          <w:lang w:val="en-GB"/>
        </w:rPr>
        <w:t>ame</w:t>
      </w:r>
      <w:r w:rsidR="004E1A6F" w:rsidRPr="0081577A">
        <w:rPr>
          <w:rFonts w:ascii="Helvetica" w:hAnsi="Helvetica"/>
          <w:color w:val="000000"/>
          <w:lang w:val="en-GB"/>
        </w:rPr>
        <w:t>-trait couple MR estimates (</w:t>
      </w:r>
      <m:oMath>
        <m:sSub>
          <m:sSubPr>
            <m:ctrlPr>
              <w:rPr>
                <w:rFonts w:ascii="Cambria Math" w:hAnsi="Cambria Math"/>
                <w:i/>
                <w:color w:val="000000"/>
                <w:lang w:val="en-GB"/>
              </w:rPr>
            </m:ctrlPr>
          </m:sSubPr>
          <m:e>
            <m:r>
              <w:rPr>
                <w:rFonts w:ascii="Cambria Math" w:hAnsi="Cambria Math"/>
                <w:color w:val="000000"/>
                <w:lang w:val="en-GB"/>
              </w:rPr>
              <m:t>α</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00E70276" w:rsidRPr="0081577A">
        <w:rPr>
          <w:rFonts w:ascii="Helvetica" w:hAnsi="Helvetica"/>
          <w:color w:val="000000"/>
          <w:lang w:val="en-GB"/>
        </w:rPr>
        <w:t>).</w:t>
      </w:r>
      <w:r w:rsidR="004E1A6F" w:rsidRPr="0081577A">
        <w:rPr>
          <w:rFonts w:ascii="Helvetica" w:hAnsi="Helvetica"/>
          <w:color w:val="000000"/>
          <w:lang w:val="en-GB"/>
        </w:rPr>
        <w:t xml:space="preserve"> This suggests that associations between the index genotype and partner’s phenotype are primarily acting indirectly through the </w:t>
      </w:r>
      <w:r w:rsidR="00E70276" w:rsidRPr="0081577A">
        <w:rPr>
          <w:rFonts w:ascii="Helvetica" w:hAnsi="Helvetica"/>
          <w:color w:val="000000"/>
          <w:lang w:val="en-GB"/>
        </w:rPr>
        <w:t xml:space="preserve">causal </w:t>
      </w:r>
      <w:r w:rsidR="004E1A6F" w:rsidRPr="0081577A">
        <w:rPr>
          <w:rFonts w:ascii="Helvetica" w:hAnsi="Helvetica"/>
          <w:color w:val="000000"/>
          <w:lang w:val="en-GB"/>
        </w:rPr>
        <w:t xml:space="preserve">relationship between the traits, rather than </w:t>
      </w:r>
      <w:r w:rsidR="009A13EA" w:rsidRPr="0081577A">
        <w:rPr>
          <w:rFonts w:ascii="Helvetica" w:hAnsi="Helvetica"/>
          <w:color w:val="000000"/>
          <w:lang w:val="en-GB"/>
        </w:rPr>
        <w:t xml:space="preserve">the presence of </w:t>
      </w:r>
      <w:r w:rsidRPr="0081577A">
        <w:rPr>
          <w:rFonts w:ascii="Helvetica" w:hAnsi="Helvetica"/>
          <w:color w:val="000000"/>
          <w:lang w:val="en-GB"/>
        </w:rPr>
        <w:t>a direct</w:t>
      </w:r>
      <w:r w:rsidR="004E1A6F" w:rsidRPr="0081577A">
        <w:rPr>
          <w:rFonts w:ascii="Helvetica" w:hAnsi="Helvetica"/>
          <w:color w:val="000000"/>
          <w:lang w:val="en-GB"/>
        </w:rPr>
        <w:t xml:space="preserve"> effect</w:t>
      </w:r>
      <w:r w:rsidR="009A13EA" w:rsidRPr="0081577A">
        <w:rPr>
          <w:rFonts w:ascii="Helvetica" w:hAnsi="Helvetica"/>
          <w:color w:val="000000"/>
          <w:lang w:val="en-GB"/>
        </w:rPr>
        <w:t xml:space="preserve"> for index genotype to the partner’s phenotype</w:t>
      </w:r>
      <w:r w:rsidR="004E1A6F" w:rsidRPr="0081577A">
        <w:rPr>
          <w:rFonts w:ascii="Helvetica" w:hAnsi="Helvetica"/>
          <w:color w:val="000000"/>
          <w:lang w:val="en-GB"/>
        </w:rPr>
        <w:t xml:space="preserve">. </w:t>
      </w:r>
      <w:r w:rsidR="00E316F3" w:rsidRPr="0081577A">
        <w:rPr>
          <w:rFonts w:ascii="Helvetica" w:hAnsi="Helvetica"/>
          <w:color w:val="000000"/>
          <w:lang w:val="en-GB"/>
        </w:rPr>
        <w:t xml:space="preserve">If we assume that genetic effects to partner traits can only happen via first altering a trait of the index case, pleiotropic instruments </w:t>
      </w:r>
      <w:proofErr w:type="gramStart"/>
      <w:r w:rsidR="00E316F3" w:rsidRPr="0081577A">
        <w:rPr>
          <w:rFonts w:ascii="Helvetica" w:hAnsi="Helvetica"/>
          <w:color w:val="000000"/>
          <w:lang w:val="en-GB"/>
        </w:rPr>
        <w:t>would</w:t>
      </w:r>
      <w:proofErr w:type="gramEnd"/>
      <w:r w:rsidR="00E316F3" w:rsidRPr="0081577A">
        <w:rPr>
          <w:rFonts w:ascii="Helvetica" w:hAnsi="Helvetica"/>
          <w:color w:val="000000"/>
          <w:lang w:val="en-GB"/>
        </w:rPr>
        <w:t xml:space="preserve"> only emerge from indirect genetic effects (through another trait), which could be tested and excluded via </w:t>
      </w:r>
      <w:proofErr w:type="spellStart"/>
      <w:r w:rsidR="00E316F3" w:rsidRPr="0081577A">
        <w:rPr>
          <w:rFonts w:ascii="Helvetica" w:hAnsi="Helvetica"/>
          <w:color w:val="000000"/>
          <w:lang w:val="en-GB"/>
        </w:rPr>
        <w:t>pheWAS</w:t>
      </w:r>
      <w:proofErr w:type="spellEnd"/>
      <w:r w:rsidR="00E316F3" w:rsidRPr="0081577A">
        <w:rPr>
          <w:rFonts w:ascii="Helvetica" w:hAnsi="Helvetica"/>
          <w:color w:val="000000"/>
          <w:lang w:val="en-GB"/>
        </w:rPr>
        <w:t xml:space="preserve">. </w:t>
      </w:r>
    </w:p>
    <w:p w14:paraId="6C2DF399" w14:textId="77777777" w:rsidR="00F74EED" w:rsidRPr="0081577A" w:rsidRDefault="00F74EED" w:rsidP="002B237D">
      <w:pPr>
        <w:jc w:val="both"/>
        <w:textAlignment w:val="baseline"/>
        <w:outlineLvl w:val="0"/>
        <w:rPr>
          <w:rFonts w:ascii="Helvetica" w:hAnsi="Helvetica"/>
          <w:color w:val="000000"/>
          <w:lang w:val="en-GB"/>
        </w:rPr>
      </w:pPr>
    </w:p>
    <w:p w14:paraId="00CCABED" w14:textId="0132E30A" w:rsidR="009A13EA" w:rsidRPr="0081577A" w:rsidRDefault="007C39B7" w:rsidP="002B237D">
      <w:pPr>
        <w:jc w:val="both"/>
        <w:textAlignment w:val="baseline"/>
        <w:outlineLvl w:val="0"/>
        <w:rPr>
          <w:rFonts w:ascii="Helvetica" w:hAnsi="Helvetica"/>
          <w:color w:val="000000"/>
          <w:lang w:val="en-GB"/>
        </w:rPr>
      </w:pPr>
      <w:commentRangeStart w:id="49"/>
      <w:r>
        <w:rPr>
          <w:rFonts w:ascii="Helvetica" w:hAnsi="Helvetica"/>
          <w:color w:val="000000"/>
          <w:lang w:val="en-GB"/>
        </w:rPr>
        <w:t xml:space="preserve">We found that </w:t>
      </w:r>
      <w:r w:rsidRPr="0081577A">
        <w:rPr>
          <w:rFonts w:ascii="Helvetica" w:hAnsi="Helvetica"/>
          <w:color w:val="000000"/>
          <w:lang w:val="en-GB"/>
        </w:rPr>
        <w:t xml:space="preserve">in general, female-to-male estimates were stronger than male-to-female estimates. These results point to AM being stronger among females compared to males. </w:t>
      </w:r>
      <w:commentRangeEnd w:id="49"/>
      <w:r>
        <w:rPr>
          <w:rStyle w:val="CommentReference"/>
          <w:rFonts w:asciiTheme="minorHAnsi" w:eastAsiaTheme="minorHAnsi" w:hAnsiTheme="minorHAnsi" w:cstheme="minorBidi"/>
        </w:rPr>
        <w:commentReference w:id="49"/>
      </w:r>
      <w:r w:rsidR="000F2D3D" w:rsidRPr="0081577A">
        <w:rPr>
          <w:rFonts w:ascii="Helvetica" w:hAnsi="Helvetica"/>
          <w:color w:val="000000"/>
          <w:lang w:val="en-GB"/>
        </w:rPr>
        <w:t>W</w:t>
      </w:r>
      <w:r w:rsidR="00F74EED" w:rsidRPr="0081577A">
        <w:rPr>
          <w:rFonts w:ascii="Helvetica" w:hAnsi="Helvetica"/>
          <w:color w:val="000000"/>
          <w:lang w:val="en-GB"/>
        </w:rPr>
        <w:t>hile</w:t>
      </w:r>
      <w:r w:rsidR="000F2D3D" w:rsidRPr="0081577A">
        <w:rPr>
          <w:rFonts w:ascii="Helvetica" w:hAnsi="Helvetica"/>
          <w:color w:val="000000"/>
          <w:lang w:val="en-GB"/>
        </w:rPr>
        <w:t xml:space="preserve"> </w:t>
      </w:r>
      <w:r w:rsidR="00F74EED" w:rsidRPr="0081577A">
        <w:rPr>
          <w:rFonts w:ascii="Helvetica" w:hAnsi="Helvetica"/>
          <w:color w:val="000000"/>
          <w:lang w:val="en-GB"/>
        </w:rPr>
        <w:t xml:space="preserve">no individual trait yielded </w:t>
      </w:r>
      <w:r w:rsidR="00491654">
        <w:rPr>
          <w:rFonts w:ascii="Helvetica" w:hAnsi="Helvetica"/>
          <w:color w:val="000000"/>
          <w:lang w:val="en-GB"/>
        </w:rPr>
        <w:t xml:space="preserve">a </w:t>
      </w:r>
      <w:r w:rsidR="00F74EED" w:rsidRPr="0081577A">
        <w:rPr>
          <w:rFonts w:ascii="Helvetica" w:hAnsi="Helvetica"/>
          <w:color w:val="000000"/>
          <w:lang w:val="en-GB"/>
        </w:rPr>
        <w:t>detectable sex-difference</w:t>
      </w:r>
      <w:r w:rsidR="00FA4C7D" w:rsidRPr="0081577A">
        <w:rPr>
          <w:rFonts w:ascii="Helvetica" w:hAnsi="Helvetica"/>
          <w:color w:val="000000"/>
          <w:lang w:val="en-GB"/>
        </w:rPr>
        <w:t xml:space="preserve">, </w:t>
      </w:r>
      <w:commentRangeStart w:id="50"/>
      <w:r w:rsidR="00FA4C7D" w:rsidRPr="0081577A">
        <w:rPr>
          <w:rFonts w:ascii="Helvetica" w:hAnsi="Helvetica"/>
          <w:color w:val="000000"/>
          <w:lang w:val="en-GB"/>
        </w:rPr>
        <w:t xml:space="preserve">we found </w:t>
      </w:r>
      <w:r>
        <w:rPr>
          <w:rFonts w:ascii="Helvetica" w:hAnsi="Helvetica"/>
          <w:color w:val="000000"/>
          <w:lang w:val="en-GB"/>
        </w:rPr>
        <w:t>an</w:t>
      </w:r>
      <w:r w:rsidR="00FA4C7D" w:rsidRPr="0081577A">
        <w:rPr>
          <w:rFonts w:ascii="Helvetica" w:hAnsi="Helvetica"/>
          <w:color w:val="000000"/>
          <w:lang w:val="en-GB"/>
        </w:rPr>
        <w:t xml:space="preserve"> almost 5-fold more nominally significant sex-different causal effects amongst the 64 traits</w:t>
      </w:r>
      <w:r w:rsidR="006B358D" w:rsidRPr="0081577A">
        <w:rPr>
          <w:rFonts w:ascii="Helvetica" w:hAnsi="Helvetica"/>
          <w:color w:val="000000"/>
          <w:lang w:val="en-GB"/>
        </w:rPr>
        <w:t xml:space="preserve">. </w:t>
      </w:r>
      <w:commentRangeEnd w:id="50"/>
      <w:r w:rsidR="00491654">
        <w:rPr>
          <w:rStyle w:val="CommentReference"/>
          <w:rFonts w:asciiTheme="minorHAnsi" w:eastAsiaTheme="minorHAnsi" w:hAnsiTheme="minorHAnsi" w:cstheme="minorBidi"/>
        </w:rPr>
        <w:commentReference w:id="50"/>
      </w:r>
      <w:r w:rsidR="00994F63" w:rsidRPr="0081577A">
        <w:rPr>
          <w:rFonts w:ascii="Helvetica" w:hAnsi="Helvetica"/>
          <w:color w:val="000000"/>
          <w:lang w:val="en-GB"/>
        </w:rPr>
        <w:t xml:space="preserve">When we investigated phenotypic correlations across different ages and amount of time-spent-together, our results suggest that fitness and anthropometric measures are important initially, however the correlation decreases </w:t>
      </w:r>
      <w:r w:rsidR="00CC253D" w:rsidRPr="0081577A">
        <w:rPr>
          <w:rFonts w:ascii="Helvetica" w:hAnsi="Helvetica"/>
          <w:color w:val="000000"/>
          <w:lang w:val="en-GB"/>
        </w:rPr>
        <w:t>with</w:t>
      </w:r>
      <w:r w:rsidR="00994F63" w:rsidRPr="0081577A">
        <w:rPr>
          <w:rFonts w:ascii="Helvetica" w:hAnsi="Helvetica"/>
          <w:color w:val="000000"/>
          <w:lang w:val="en-GB"/>
        </w:rPr>
        <w:t xml:space="preserve"> time. </w:t>
      </w:r>
      <w:r w:rsidR="00E316F3" w:rsidRPr="0081577A">
        <w:rPr>
          <w:rFonts w:ascii="Helvetica" w:hAnsi="Helvetica"/>
          <w:color w:val="000000"/>
          <w:lang w:val="en-GB"/>
        </w:rPr>
        <w:t xml:space="preserve">This phenomenon may reflect that these traits are important during mate-choice, but the longer people stay together the </w:t>
      </w:r>
      <w:r w:rsidR="00ED7ED7" w:rsidRPr="0081577A">
        <w:rPr>
          <w:rFonts w:ascii="Helvetica" w:hAnsi="Helvetica"/>
          <w:color w:val="000000"/>
          <w:lang w:val="en-GB"/>
        </w:rPr>
        <w:t>less important it</w:t>
      </w:r>
      <w:r w:rsidR="00E316F3" w:rsidRPr="0081577A">
        <w:rPr>
          <w:rFonts w:ascii="Helvetica" w:hAnsi="Helvetica"/>
          <w:color w:val="000000"/>
          <w:lang w:val="en-GB"/>
        </w:rPr>
        <w:t xml:space="preserve"> become</w:t>
      </w:r>
      <w:r w:rsidR="00ED7ED7" w:rsidRPr="0081577A">
        <w:rPr>
          <w:rFonts w:ascii="Helvetica" w:hAnsi="Helvetica"/>
          <w:color w:val="000000"/>
          <w:lang w:val="en-GB"/>
        </w:rPr>
        <w:t xml:space="preserve">s to stay similar in those aspects. </w:t>
      </w:r>
      <w:r w:rsidR="00994F63" w:rsidRPr="0081577A">
        <w:rPr>
          <w:rFonts w:ascii="Helvetica" w:hAnsi="Helvetica"/>
          <w:color w:val="000000"/>
          <w:lang w:val="en-GB"/>
        </w:rPr>
        <w:t xml:space="preserve">On the other hand, we found that smoking and medication use (aspirin, specifically) become more concordant among couples as age increases. As age and time-spent-together are highly correlated variables, it is difficult to distinguish whether this is an effect of </w:t>
      </w:r>
      <w:r w:rsidR="001B1B09" w:rsidRPr="0081577A">
        <w:rPr>
          <w:rFonts w:ascii="Helvetica" w:hAnsi="Helvetica"/>
          <w:color w:val="000000"/>
          <w:lang w:val="en-GB"/>
        </w:rPr>
        <w:t xml:space="preserve">convergence or suggestive of an age-dependent </w:t>
      </w:r>
      <w:r w:rsidR="00D66CEC" w:rsidRPr="0081577A">
        <w:rPr>
          <w:rFonts w:ascii="Helvetica" w:hAnsi="Helvetica"/>
          <w:color w:val="000000"/>
          <w:lang w:val="en-GB"/>
        </w:rPr>
        <w:t>mate-choice</w:t>
      </w:r>
      <w:r w:rsidR="001B1B09" w:rsidRPr="0081577A">
        <w:rPr>
          <w:rFonts w:ascii="Helvetica" w:hAnsi="Helvetica"/>
          <w:color w:val="000000"/>
          <w:lang w:val="en-GB"/>
        </w:rPr>
        <w:t xml:space="preserve">. </w:t>
      </w:r>
      <w:r w:rsidR="007C0164" w:rsidRPr="0081577A">
        <w:rPr>
          <w:rFonts w:ascii="Helvetica" w:hAnsi="Helvetica"/>
          <w:color w:val="000000"/>
          <w:lang w:val="en-GB"/>
        </w:rPr>
        <w:t>We did not identify any significant trends when</w:t>
      </w:r>
      <w:r w:rsidR="000A675E" w:rsidRPr="0081577A">
        <w:rPr>
          <w:rFonts w:ascii="Helvetica" w:hAnsi="Helvetica"/>
          <w:color w:val="000000"/>
          <w:lang w:val="en-GB"/>
        </w:rPr>
        <w:t xml:space="preserve"> we investigated the impact of causal effects </w:t>
      </w:r>
      <w:r w:rsidR="007C0164" w:rsidRPr="0081577A">
        <w:rPr>
          <w:rFonts w:ascii="Helvetica" w:hAnsi="Helvetica"/>
          <w:color w:val="000000"/>
          <w:lang w:val="en-GB"/>
        </w:rPr>
        <w:t>by time-spent-together</w:t>
      </w:r>
      <w:r w:rsidR="000A675E" w:rsidRPr="0081577A">
        <w:rPr>
          <w:rFonts w:ascii="Helvetica" w:hAnsi="Helvetica"/>
          <w:color w:val="000000"/>
          <w:lang w:val="en-GB"/>
        </w:rPr>
        <w:t xml:space="preserve"> </w:t>
      </w:r>
      <w:r w:rsidR="001A259B" w:rsidRPr="0081577A">
        <w:rPr>
          <w:rFonts w:ascii="Helvetica" w:hAnsi="Helvetica"/>
          <w:color w:val="000000"/>
          <w:lang w:val="en-GB"/>
        </w:rPr>
        <w:t>or by age. While this could be due to limitations such as statistical power, this is consistent with previous reports which suggest that initial mate choice is a more dominant factor in contributing to phenotypic similarity compared to convergence</w:t>
      </w:r>
      <w:r w:rsidR="001A259B"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{"citationItems":[{"id":"ITEM-1","itemData":{"DOI":"10.1007/BF01065906","ISSN":"00018244","PMID":"2719625","abstract":"A similar pattern of spousal association for IQ scores and personality traits was found in two British samples from Oxford and Cambridge. There was no indirect evidence from either sample to suggest that convergence occurred during marriage. All observed assortative mating might well be due to initial assortment. © 1989 Plenum Publishing Corporation.","author":[{"dropping-particle":"","family":"Mascie-Taylor","given":"C. G.N.","non-dropping-particle":"","parse-names":false,"suffix":""}],"container-title":"Behavior Genetics","id":"ITEM-1","issue":"2","issued":{"date-parts":[["1989"]]},"page":"223-227","title":"Spouse similarity for IQ and personality and convergence","type":"article-journal","volume":"19"},"uris":["http://www.mendeley.com/documents/?uuid=53d61967-e338-4315-80a5-485e0e4d8de7"]},{"id":"ITEM-2","itemData":{"DOI":"10.1037//0022-3514.62.2.281","ISSN":"0022-3514","PMID":"1556660","abstract":"Do spouses become more similar over time? What processes contribute to enduring similarities between them? Using the 20-year Kelly Longitudinal Study of couples, no support for the hypothesis that couples increasingly resemble each other with time was found. Rather, couples maintain the same degree of similarity across 20 years. Structural equation analyses suggest that the shared environmental experiences of couples play a significant role in maintaining these similarities over time. We distinguish the shared marital environment from the shared rearing environment and consider developmental and dynamic-relational factors that moderate the relative importance of nonshared and shared environmental experiences in life-span personality development. Whereas nonshared influences in one's family of origin contribute to development in childhood and adolescence, shared influences in one's family of destination may contribute a great deal to development in adulthood.","author":[{"dropping-particle":"","family":"Caspi","given":"A","non-dropping-particle":"","parse-names":false,"suffix":""},{"dropping-particle":"","family":"Herbener","given":"E S","non-dropping-particle":"","parse-names":false,"suffix":""},{"dropping-particle":"","family":"Ozer","given":"D J","non-dropping-particle":"","parse-names":false,"suffix":""}],"container-title":"Journal of personality and social psychology","id":"ITEM-2","issue":"2","issued":{"date-parts":[["1992","2"]]},"page":"281-91","title":"Shared experiences and the similarity of personalities: a longitudinal study of married couples.","type":"article-journal","volume":"62"},"uris":["http://www.mendeley.com/documents/?uuid=cabc4c2b-19b6-4df3-a686-095956658a84"]},{"id":"ITEM-3","itemData":{"DOI":"10.1111/j.0022-3506.2004.00289.x","ISSN":"00223506","PMID":"15335336","abstract":"We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Personality","id":"ITEM-3","issue":"5","issued":{"date-parts":[["2004"]]},"page":"1029-1068","title":"Match makers and deal breakers: Analyses of assortative mating in newlywed couples","type":"article-journal","volume":"72"},"uris":["http://www.mendeley.com/documents/?uuid=adda69ff-2113-4a11-abf2-24ea48801ea8"]},{"id":"ITEM-4","itemData":{"DOI":"10.1007/s10519-019-09979-2","ISBN":"0123456789","ISSN":"15733297","abstract":"Using data from 5500 adolescents from the National Longitudinal Study of Adolescent to Adult Health, Domingue et al. (Proc Natl Acad Sci 25:256., 2018) claimed to show that friends are genetically more similar to one another than randomly selected peers, beyond the confounding effects of population stratification by ancestry. The authors also claimed to show ‘social-genetic’ effects, whereby individuals’ educational attainment (EA) is influenced by their friends’ genes. We argue that neither claim is justified by the data. Mathematically we show that (1) the genetic similarity reported between friends is far larger than theoretically possible if it was caused by phenotypic assortment as the authors claim; uncontrolled population stratification is a likely reason for the genetic similarity they observed, and (2) significant association between individuals’ EA and their friends’ polygenic scores for EA is a necessary consequence of EA similarity among friends, and does not provide evidence for social-genetic effects. Going forward, we urge caution in the analysis and interpretation of data at the intersection of human genetics and the social sciences.","author":[{"dropping-particle":"","family":"Yengo","given":"Loic","non-dropping-particle":"","parse-names":false,"suffix":""},{"dropping-particle":"","family":"Sidari","given":"Morgan","non-dropping-particle":"","parse-names":false,"suffix":""},{"dropping-particle":"","family":"Verweij","given":"Karin J.H.","non-dropping-particle":"","parse-names":false,"suffix":""},{"dropping-particle":"","family":"Visscher","given":"Peter M.","non-dropping-particle":"","parse-names":false,"suffix":""},{"dropping-particle":"","family":"Keller","given":"Matthew C.","non-dropping-particle":"","parse-names":false,"suffix":""},{"dropping-particle":"","family":"Zietsch","given":"Brendan P.","non-dropping-particle":"","parse-names":false,"suffix":""}],"container-title":"Behavior Genetics","id":"ITEM-4","issue":"1","issued":{"date-parts":[["2019"]]},"page":"67-71","publisher":"Springer US","title":"No Evidence for Social Genetic Effects or Genetic Similarity Among Friends Beyond that Due to Population Stratification: A Reappraisal of Domingue et al (2018)","type":"article-journal","volume":"50"},"uris":["http://www.mendeley.com/documents/?uuid=5524e119-bcb9-4986-9401-3a84d0a4981c"]}],"mendeley":{"formattedCitation":"&lt;sup&gt;7,30–32&lt;/sup&gt;","plainTextFormattedCitation":"7,30–32","previouslyFormattedCitation":"&lt;sup&gt;7,29–31&lt;/sup&gt;"},"properties":{"noteIndex":0},"schema":"https://github.com/citation-style-language/schema/raw/master/csl-citation.json"}</w:instrText>
      </w:r>
      <w:r w:rsidR="001A259B"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7,30–32</w:t>
      </w:r>
      <w:r w:rsidR="001A259B" w:rsidRPr="0081577A">
        <w:rPr>
          <w:rFonts w:ascii="Helvetica" w:hAnsi="Helvetica"/>
          <w:color w:val="000000"/>
          <w:lang w:val="en-GB"/>
        </w:rPr>
        <w:fldChar w:fldCharType="end"/>
      </w:r>
      <w:r w:rsidR="001A259B" w:rsidRPr="0081577A">
        <w:rPr>
          <w:rFonts w:ascii="Helvetica" w:hAnsi="Helvetica"/>
          <w:color w:val="000000"/>
          <w:lang w:val="en-GB"/>
        </w:rPr>
        <w:t xml:space="preserve">. </w:t>
      </w:r>
    </w:p>
    <w:p w14:paraId="3829E2ED" w14:textId="77777777" w:rsidR="00C52BA1" w:rsidRPr="0081577A" w:rsidRDefault="00C52BA1" w:rsidP="002B237D">
      <w:pPr>
        <w:jc w:val="both"/>
        <w:textAlignment w:val="baseline"/>
        <w:outlineLvl w:val="0"/>
        <w:rPr>
          <w:rFonts w:ascii="Helvetica" w:hAnsi="Helvetica"/>
          <w:color w:val="000000"/>
          <w:lang w:val="en-GB"/>
        </w:rPr>
      </w:pPr>
    </w:p>
    <w:p w14:paraId="54F87B27" w14:textId="22127B98" w:rsidR="003D0E77" w:rsidRPr="0081577A" w:rsidRDefault="004E1A6F" w:rsidP="002B237D">
      <w:pPr>
        <w:jc w:val="both"/>
        <w:textAlignment w:val="baseline"/>
        <w:outlineLvl w:val="0"/>
        <w:rPr>
          <w:rFonts w:ascii="Helvetica" w:hAnsi="Helvetica"/>
          <w:color w:val="000000"/>
          <w:lang w:val="en-GB"/>
        </w:rPr>
      </w:pPr>
      <w:r w:rsidRPr="0081577A">
        <w:rPr>
          <w:rFonts w:ascii="Helvetica" w:hAnsi="Helvetica"/>
          <w:color w:val="000000"/>
          <w:kern w:val="36"/>
          <w:lang w:val="en-GB"/>
        </w:rPr>
        <w:t xml:space="preserve">Our findings </w:t>
      </w:r>
      <w:r w:rsidR="008D509B" w:rsidRPr="0081577A">
        <w:rPr>
          <w:rFonts w:ascii="Helvetica" w:hAnsi="Helvetica"/>
          <w:color w:val="000000"/>
          <w:kern w:val="36"/>
          <w:lang w:val="en-GB"/>
        </w:rPr>
        <w:t xml:space="preserve">investigating </w:t>
      </w:r>
      <w:r w:rsidR="00ED7ED7" w:rsidRPr="0081577A">
        <w:rPr>
          <w:rFonts w:ascii="Helvetica" w:hAnsi="Helvetica"/>
          <w:color w:val="000000"/>
          <w:kern w:val="36"/>
          <w:lang w:val="en-GB"/>
        </w:rPr>
        <w:t>cross</w:t>
      </w:r>
      <w:r w:rsidR="008D509B" w:rsidRPr="0081577A">
        <w:rPr>
          <w:rFonts w:ascii="Helvetica" w:hAnsi="Helvetica"/>
          <w:color w:val="000000"/>
          <w:kern w:val="36"/>
          <w:lang w:val="en-GB"/>
        </w:rPr>
        <w:t xml:space="preserve">-trait </w:t>
      </w:r>
      <w:r w:rsidR="00ED7ED7" w:rsidRPr="0081577A">
        <w:rPr>
          <w:rFonts w:ascii="Helvetica" w:hAnsi="Helvetica"/>
          <w:color w:val="000000"/>
          <w:kern w:val="36"/>
          <w:lang w:val="en-GB"/>
        </w:rPr>
        <w:t xml:space="preserve">assortment </w:t>
      </w:r>
      <w:r w:rsidRPr="0081577A">
        <w:rPr>
          <w:rFonts w:ascii="Helvetica" w:hAnsi="Helvetica"/>
          <w:color w:val="000000"/>
          <w:kern w:val="36"/>
          <w:lang w:val="en-GB"/>
        </w:rPr>
        <w:t xml:space="preserve">suggest that causal effects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B1B09"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B1B09" w:rsidRPr="0081577A">
        <w:rPr>
          <w:rFonts w:ascii="Helvetica" w:hAnsi="Helvetica"/>
          <w:color w:val="000000"/>
          <w:lang w:val="en-GB"/>
        </w:rPr>
        <w:t xml:space="preserve"> </w:t>
      </w:r>
      <w:r w:rsidRPr="0081577A">
        <w:rPr>
          <w:rFonts w:ascii="Helvetica" w:hAnsi="Helvetica"/>
          <w:color w:val="000000"/>
          <w:kern w:val="36"/>
          <w:lang w:val="en-GB"/>
        </w:rPr>
        <w:t xml:space="preserve"> are primarily driven by assortative mating through </w:t>
      </w:r>
      <m:oMath>
        <m:r>
          <w:rPr>
            <w:rFonts w:ascii="Cambria Math" w:hAnsi="Cambria Math"/>
            <w:color w:val="000000"/>
            <w:lang w:val="en-GB"/>
          </w:rPr>
          <m:t>X</m:t>
        </m:r>
      </m:oMath>
      <w:r w:rsidR="001B1B09" w:rsidRPr="0081577A">
        <w:rPr>
          <w:rFonts w:ascii="Helvetica" w:hAnsi="Helvetica"/>
          <w:color w:val="000000"/>
          <w:lang w:val="en-GB"/>
        </w:rPr>
        <w:t xml:space="preserve"> (</w:t>
      </w:r>
      <w:proofErr w:type="gramStart"/>
      <w:r w:rsidR="001B1B09" w:rsidRPr="0081577A">
        <w:rPr>
          <w:rFonts w:ascii="Helvetica" w:hAnsi="Helvetica"/>
          <w:color w:val="000000"/>
          <w:lang w:val="en-GB"/>
        </w:rPr>
        <w:t>i.e.</w:t>
      </w:r>
      <w:proofErr w:type="gramEnd"/>
      <w:r w:rsidR="001B1B09"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1B1B09" w:rsidRPr="0081577A">
        <w:rPr>
          <w:rFonts w:ascii="Helvetica" w:hAnsi="Helvetica"/>
          <w:color w:val="000000"/>
          <w:lang w:val="en-GB"/>
        </w:rPr>
        <w:t xml:space="preserve">) </w:t>
      </w:r>
      <w:r w:rsidRPr="0081577A">
        <w:rPr>
          <w:rFonts w:ascii="Helvetica" w:hAnsi="Helvetica"/>
          <w:color w:val="000000"/>
          <w:kern w:val="36"/>
          <w:lang w:val="en-GB"/>
        </w:rPr>
        <w:t xml:space="preserve"> followed by a causal effect within the partner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001B1B09" w:rsidRPr="0081577A">
        <w:rPr>
          <w:rFonts w:ascii="Helvetica" w:hAnsi="Helvetica"/>
          <w:color w:val="000000"/>
          <w:lang w:val="en-GB"/>
        </w:rPr>
        <w:t xml:space="preserve"> in the partner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B1B09" w:rsidRPr="0081577A">
        <w:rPr>
          <w:rFonts w:ascii="Helvetica" w:hAnsi="Helvetica"/>
          <w:color w:val="000000"/>
          <w:lang w:val="en-GB"/>
        </w:rPr>
        <w:t>)</w:t>
      </w:r>
      <w:r w:rsidRPr="0081577A">
        <w:rPr>
          <w:rFonts w:ascii="Helvetica" w:hAnsi="Helvetica"/>
          <w:color w:val="000000"/>
          <w:kern w:val="36"/>
          <w:lang w:val="en-GB"/>
        </w:rPr>
        <w:t xml:space="preserve">. In other words, among trait pairs which show a significant causal effect in couples, the exposure is passed from the index to the partner before a causal effect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Pr="0081577A">
        <w:rPr>
          <w:rFonts w:ascii="Helvetica" w:hAnsi="Helvetica"/>
          <w:color w:val="000000"/>
          <w:kern w:val="36"/>
          <w:lang w:val="en-GB"/>
        </w:rPr>
        <w:t xml:space="preserve"> in the partner. In contrast, the less likely path would be the inverse, whereby the presence of a causal effect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001B1B09" w:rsidRPr="0081577A">
        <w:rPr>
          <w:rFonts w:ascii="Helvetica" w:hAnsi="Helvetica"/>
          <w:color w:val="000000"/>
          <w:lang w:val="en-GB"/>
        </w:rPr>
        <w:t xml:space="preserve"> </w:t>
      </w:r>
      <w:r w:rsidRPr="0081577A">
        <w:rPr>
          <w:rFonts w:ascii="Helvetica" w:hAnsi="Helvetica"/>
          <w:color w:val="000000"/>
          <w:kern w:val="36"/>
          <w:lang w:val="en-GB"/>
        </w:rPr>
        <w:t>in an index case is then followed by</w:t>
      </w:r>
      <w:r w:rsidR="001B1B09" w:rsidRPr="0081577A">
        <w:rPr>
          <w:rFonts w:ascii="Helvetica" w:hAnsi="Helvetica"/>
          <w:i/>
          <w:color w:val="000000"/>
          <w:lang w:val="en-GB"/>
        </w:rPr>
        <w:t xml:space="preserve"> </w:t>
      </w:r>
      <m:oMath>
        <m:r>
          <w:rPr>
            <w:rFonts w:ascii="Cambria Math" w:hAnsi="Cambria Math"/>
            <w:color w:val="000000"/>
            <w:lang w:val="en-GB"/>
          </w:rPr>
          <m:t>Y</m:t>
        </m:r>
      </m:oMath>
      <w:r w:rsidRPr="0081577A">
        <w:rPr>
          <w:rFonts w:ascii="Helvetica" w:hAnsi="Helvetica"/>
          <w:color w:val="000000"/>
          <w:kern w:val="36"/>
          <w:lang w:val="en-GB"/>
        </w:rPr>
        <w:t xml:space="preserve"> being passed directly from index to partner. </w:t>
      </w:r>
      <w:r w:rsidRPr="0081577A">
        <w:rPr>
          <w:rFonts w:ascii="Helvetica" w:hAnsi="Helvetica"/>
          <w:color w:val="000000"/>
          <w:lang w:val="en-GB"/>
        </w:rPr>
        <w:t>This result was expected, as it is more reasonable for couples to influence each other at the exposure level rather than the outcome level.</w:t>
      </w:r>
      <w:r w:rsidR="00E1614C" w:rsidRPr="0081577A">
        <w:rPr>
          <w:rFonts w:ascii="Helvetica" w:hAnsi="Helvetica"/>
          <w:color w:val="000000"/>
          <w:lang w:val="en-GB"/>
        </w:rPr>
        <w:t xml:space="preserve"> Furthermore, o</w:t>
      </w:r>
      <w:r w:rsidRPr="0081577A">
        <w:rPr>
          <w:rFonts w:ascii="Helvetica" w:hAnsi="Helvetica"/>
          <w:color w:val="000000"/>
          <w:lang w:val="en-GB"/>
        </w:rPr>
        <w:t xml:space="preserve">ur results </w:t>
      </w:r>
      <w:r w:rsidR="00E1614C" w:rsidRPr="0081577A">
        <w:rPr>
          <w:rFonts w:ascii="Helvetica" w:hAnsi="Helvetica"/>
          <w:color w:val="000000"/>
          <w:lang w:val="en-GB"/>
        </w:rPr>
        <w:t>revealed</w:t>
      </w:r>
      <w:r w:rsidRPr="0081577A">
        <w:rPr>
          <w:rFonts w:ascii="Helvetica" w:hAnsi="Helvetica"/>
          <w:color w:val="000000"/>
          <w:lang w:val="en-GB"/>
        </w:rPr>
        <w:t xml:space="preserve"> that </w:t>
      </w:r>
      <w:proofErr w:type="gramStart"/>
      <w:r w:rsidRPr="0081577A">
        <w:rPr>
          <w:rFonts w:ascii="Helvetica" w:hAnsi="Helvetica"/>
          <w:color w:val="000000"/>
          <w:lang w:val="en-GB"/>
        </w:rPr>
        <w:t>the majority of</w:t>
      </w:r>
      <w:proofErr w:type="gramEnd"/>
      <w:r w:rsidRPr="0081577A">
        <w:rPr>
          <w:rFonts w:ascii="Helvetica" w:hAnsi="Helvetica"/>
          <w:color w:val="000000"/>
          <w:lang w:val="en-GB"/>
        </w:rPr>
        <w:t xml:space="preserve"> the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C40F5F"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goes through assortative mating through </w:t>
      </w:r>
      <m:oMath>
        <m:r>
          <w:rPr>
            <w:rFonts w:ascii="Cambria Math" w:hAnsi="Cambria Math"/>
            <w:color w:val="000000"/>
            <w:lang w:val="en-GB"/>
          </w:rPr>
          <m:t>X</m:t>
        </m:r>
      </m:oMath>
      <w:r w:rsidR="00C40F5F" w:rsidRPr="0081577A">
        <w:rPr>
          <w:rFonts w:ascii="Helvetica" w:hAnsi="Helvetica"/>
          <w:color w:val="000000"/>
          <w:lang w:val="en-GB"/>
        </w:rPr>
        <w:t xml:space="preserve"> </w:t>
      </w:r>
      <w:r w:rsidR="00E1614C" w:rsidRPr="0081577A">
        <w:rPr>
          <w:rFonts w:ascii="Helvetica" w:hAnsi="Helvetica"/>
          <w:color w:val="000000"/>
          <w:lang w:val="en-GB"/>
        </w:rPr>
        <w:t>and</w:t>
      </w:r>
      <w:r w:rsidR="00C40F5F" w:rsidRPr="0081577A">
        <w:rPr>
          <w:rFonts w:ascii="Helvetica" w:hAnsi="Helvetica"/>
          <w:color w:val="000000"/>
          <w:lang w:val="en-GB"/>
        </w:rPr>
        <w:t xml:space="preserve"> </w:t>
      </w:r>
      <m:oMath>
        <m:r>
          <w:rPr>
            <w:rFonts w:ascii="Cambria Math" w:hAnsi="Cambria Math"/>
            <w:color w:val="000000"/>
            <w:lang w:val="en-GB"/>
          </w:rPr>
          <m:t>Y</m:t>
        </m:r>
      </m:oMath>
      <w:r w:rsidRPr="0081577A">
        <w:rPr>
          <w:rFonts w:ascii="Helvetica" w:hAnsi="Helvetica"/>
          <w:color w:val="000000"/>
          <w:lang w:val="en-GB"/>
        </w:rPr>
        <w:t xml:space="preserve"> (</w:t>
      </w:r>
      <m:oMath>
        <m:r>
          <w:rPr>
            <w:rFonts w:ascii="Cambria Math" w:hAnsi="Cambria Math"/>
            <w:color w:val="000000"/>
            <w:lang w:val="en-GB"/>
          </w:rPr>
          <m:t>γ</m:t>
        </m:r>
      </m:oMath>
      <w:r w:rsidR="00C40F5F" w:rsidRPr="0081577A">
        <w:rPr>
          <w:rFonts w:ascii="Helvetica" w:hAnsi="Helvetica"/>
          <w:color w:val="000000"/>
          <w:lang w:val="en-GB"/>
        </w:rPr>
        <w:t xml:space="preserve"> and </w:t>
      </w:r>
      <m:oMath>
        <m:r>
          <w:rPr>
            <w:rFonts w:ascii="Cambria Math" w:hAnsi="Cambria Math"/>
            <w:color w:val="000000"/>
            <w:lang w:val="en-GB"/>
          </w:rPr>
          <m:t>ρ</m:t>
        </m:r>
      </m:oMath>
      <w:r w:rsidRPr="0081577A">
        <w:rPr>
          <w:rFonts w:ascii="Helvetica" w:hAnsi="Helvetica"/>
          <w:color w:val="000000"/>
          <w:lang w:val="en-GB"/>
        </w:rPr>
        <w:t xml:space="preserve">, </w:t>
      </w:r>
      <w:r w:rsidR="00491654">
        <w:rPr>
          <w:rFonts w:ascii="Helvetica" w:hAnsi="Helvetica"/>
          <w:color w:val="000000"/>
          <w:lang w:val="en-GB"/>
        </w:rPr>
        <w:t xml:space="preserve">but </w:t>
      </w:r>
      <w:r w:rsidRPr="0081577A">
        <w:rPr>
          <w:rFonts w:ascii="Helvetica" w:hAnsi="Helvetica"/>
          <w:color w:val="000000"/>
          <w:lang w:val="en-GB"/>
        </w:rPr>
        <w:t xml:space="preserve">primarily </w:t>
      </w:r>
      <m:oMath>
        <m:r>
          <w:rPr>
            <w:rFonts w:ascii="Cambria Math" w:hAnsi="Cambria Math"/>
            <w:color w:val="000000"/>
            <w:lang w:val="en-GB"/>
          </w:rPr>
          <m:t>γ</m:t>
        </m:r>
      </m:oMath>
      <w:r w:rsidRPr="0081577A">
        <w:rPr>
          <w:rFonts w:ascii="Helvetica" w:hAnsi="Helvetica"/>
          <w:color w:val="000000"/>
          <w:lang w:val="en-GB"/>
        </w:rPr>
        <w:t xml:space="preserve">) rather than directly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8D509B"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8D509B" w:rsidRPr="0081577A">
        <w:rPr>
          <w:rFonts w:ascii="Helvetica" w:hAnsi="Helvetica"/>
          <w:color w:val="000000"/>
          <w:lang w:val="en-GB"/>
        </w:rPr>
        <w:t xml:space="preserve"> </w:t>
      </w:r>
      <w:r w:rsidRPr="0081577A">
        <w:rPr>
          <w:rFonts w:ascii="Helvetica" w:hAnsi="Helvetica"/>
          <w:color w:val="000000"/>
          <w:lang w:val="en-GB"/>
        </w:rPr>
        <w:t xml:space="preserve">or through another </w:t>
      </w:r>
      <w:r w:rsidR="00C40F5F" w:rsidRPr="0081577A">
        <w:rPr>
          <w:rFonts w:ascii="Helvetica" w:hAnsi="Helvetica"/>
          <w:color w:val="000000"/>
          <w:lang w:val="en-GB"/>
        </w:rPr>
        <w:t xml:space="preserve">(third) </w:t>
      </w:r>
      <w:r w:rsidRPr="0081577A">
        <w:rPr>
          <w:rFonts w:ascii="Helvetica" w:hAnsi="Helvetica"/>
          <w:color w:val="000000"/>
          <w:lang w:val="en-GB"/>
        </w:rPr>
        <w:t>variable.</w:t>
      </w:r>
      <w:r w:rsidR="00E1614C" w:rsidRPr="0081577A">
        <w:rPr>
          <w:rFonts w:ascii="Helvetica" w:hAnsi="Helvetica"/>
          <w:color w:val="000000"/>
          <w:lang w:val="en-GB"/>
        </w:rPr>
        <w:t xml:space="preserve"> </w:t>
      </w:r>
    </w:p>
    <w:p w14:paraId="28FCF1F1" w14:textId="77777777" w:rsidR="003D0E77" w:rsidRPr="0081577A" w:rsidRDefault="003D0E77" w:rsidP="002B237D">
      <w:pPr>
        <w:jc w:val="both"/>
        <w:textAlignment w:val="baseline"/>
        <w:outlineLvl w:val="0"/>
        <w:rPr>
          <w:rFonts w:ascii="Helvetica" w:hAnsi="Helvetica"/>
          <w:color w:val="000000"/>
          <w:lang w:val="en-GB"/>
        </w:rPr>
      </w:pPr>
    </w:p>
    <w:p w14:paraId="744E9629" w14:textId="4412C926" w:rsidR="008D509B" w:rsidRPr="0081577A" w:rsidRDefault="003D0E77" w:rsidP="002B237D">
      <w:pPr>
        <w:jc w:val="both"/>
        <w:textAlignment w:val="baseline"/>
        <w:outlineLvl w:val="0"/>
        <w:rPr>
          <w:rFonts w:ascii="Helvetica" w:hAnsi="Helvetica"/>
          <w:color w:val="000000"/>
          <w:lang w:val="en-GB"/>
        </w:rPr>
      </w:pPr>
      <w:r w:rsidRPr="0081577A">
        <w:rPr>
          <w:rFonts w:ascii="Helvetica" w:hAnsi="Helvetica"/>
          <w:color w:val="000000"/>
          <w:lang w:val="en-GB"/>
        </w:rPr>
        <w:t xml:space="preserve">We found </w:t>
      </w:r>
      <w:r w:rsidR="00A41C8D" w:rsidRPr="0081577A">
        <w:rPr>
          <w:rFonts w:ascii="Helvetica" w:hAnsi="Helvetica"/>
          <w:color w:val="000000"/>
          <w:lang w:val="en-GB"/>
        </w:rPr>
        <w:t xml:space="preserve">1088 </w:t>
      </w:r>
      <w:r w:rsidRPr="0081577A">
        <w:rPr>
          <w:rFonts w:ascii="Helvetica" w:hAnsi="Helvetica"/>
          <w:color w:val="000000"/>
          <w:lang w:val="en-GB"/>
        </w:rPr>
        <w:t xml:space="preserve">significant </w:t>
      </w:r>
      <w:r w:rsidR="00ED7ED7" w:rsidRPr="0081577A">
        <w:rPr>
          <w:rFonts w:ascii="Helvetica" w:hAnsi="Helvetica"/>
          <w:color w:val="000000"/>
          <w:lang w:val="en-GB"/>
        </w:rPr>
        <w:t>cross</w:t>
      </w:r>
      <w:r w:rsidRPr="0081577A">
        <w:rPr>
          <w:rFonts w:ascii="Helvetica" w:hAnsi="Helvetica"/>
          <w:color w:val="000000"/>
          <w:lang w:val="en-GB"/>
        </w:rPr>
        <w:t xml:space="preserve">-trait causal effects within couples. </w:t>
      </w:r>
      <w:proofErr w:type="gramStart"/>
      <w:r w:rsidR="00E1614C" w:rsidRPr="0081577A">
        <w:rPr>
          <w:rFonts w:ascii="Helvetica" w:hAnsi="Helvetica"/>
          <w:color w:val="000000"/>
          <w:lang w:val="en-GB"/>
        </w:rPr>
        <w:t xml:space="preserve">In particular, </w:t>
      </w:r>
      <w:r w:rsidR="00491654">
        <w:rPr>
          <w:rFonts w:ascii="Helvetica" w:hAnsi="Helvetica"/>
          <w:color w:val="000000"/>
          <w:lang w:val="en-GB"/>
        </w:rPr>
        <w:t>general</w:t>
      </w:r>
      <w:proofErr w:type="gramEnd"/>
      <w:r w:rsidR="00491654">
        <w:rPr>
          <w:rFonts w:ascii="Helvetica" w:hAnsi="Helvetica"/>
          <w:color w:val="000000"/>
          <w:lang w:val="en-GB"/>
        </w:rPr>
        <w:t xml:space="preserve"> these cross-trait effects </w:t>
      </w:r>
      <w:r w:rsidR="00E75F7C">
        <w:rPr>
          <w:rFonts w:ascii="Helvetica" w:hAnsi="Helvetica"/>
          <w:color w:val="000000"/>
          <w:lang w:val="en-GB"/>
        </w:rPr>
        <w:t xml:space="preserve">(given by </w:t>
      </w:r>
      <m:oMath>
        <m:r>
          <w:rPr>
            <w:rFonts w:ascii="Cambria Math" w:hAnsi="Cambria Math"/>
            <w:color w:val="000000"/>
            <w:shd w:val="clear" w:color="auto" w:fill="FFFFFF"/>
            <w:lang w:val="en-GB"/>
          </w:rPr>
          <m:t>ω</m:t>
        </m:r>
      </m:oMath>
      <w:r w:rsidR="00E75F7C">
        <w:rPr>
          <w:rFonts w:ascii="Helvetica" w:hAnsi="Helvetica"/>
          <w:color w:val="000000"/>
          <w:lang w:val="en-GB"/>
        </w:rPr>
        <w:t xml:space="preserve">) </w:t>
      </w:r>
      <w:r w:rsidR="00491654">
        <w:rPr>
          <w:rFonts w:ascii="Helvetica" w:hAnsi="Helvetica"/>
          <w:color w:val="000000"/>
          <w:lang w:val="en-GB"/>
        </w:rPr>
        <w:t xml:space="preserve">can be summarized by three </w:t>
      </w:r>
      <w:r w:rsidR="00E75F7C">
        <w:rPr>
          <w:rFonts w:ascii="Helvetica" w:hAnsi="Helvetica"/>
          <w:color w:val="000000"/>
          <w:lang w:val="en-GB"/>
        </w:rPr>
        <w:t>categories</w:t>
      </w:r>
      <w:r w:rsidR="00491654">
        <w:rPr>
          <w:rFonts w:ascii="Helvetica" w:hAnsi="Helvetica"/>
          <w:color w:val="000000"/>
          <w:lang w:val="en-GB"/>
        </w:rPr>
        <w:t>: (1)</w:t>
      </w:r>
      <w:r w:rsidR="00E75F7C" w:rsidRPr="00E75F7C">
        <w:rPr>
          <w:rFonts w:ascii="Helvetica" w:hAnsi="Helvetica"/>
          <w:color w:val="000000"/>
          <w:lang w:val="en-GB"/>
        </w:rPr>
        <w:t xml:space="preserve"> </w:t>
      </w:r>
      <w:r w:rsidR="00E75F7C">
        <w:rPr>
          <w:rFonts w:ascii="Helvetica" w:hAnsi="Helvetica"/>
          <w:color w:val="000000"/>
          <w:lang w:val="en-GB"/>
        </w:rPr>
        <w:t xml:space="preserve">equal to </w:t>
      </w:r>
      <m:oMath>
        <m:r>
          <w:rPr>
            <w:rFonts w:ascii="Cambria Math" w:hAnsi="Cambria Math"/>
            <w:color w:val="000000"/>
            <w:lang w:val="en-GB"/>
          </w:rPr>
          <m:t>γ</m:t>
        </m:r>
      </m:oMath>
      <w:r w:rsidR="00E75F7C">
        <w:rPr>
          <w:rFonts w:ascii="Helvetica" w:hAnsi="Helvetica"/>
          <w:color w:val="000000"/>
          <w:lang w:val="en-GB"/>
        </w:rPr>
        <w:t xml:space="preserve"> (2) equal to</w:t>
      </w:r>
      <w:r w:rsidR="00491654">
        <w:rPr>
          <w:rFonts w:ascii="Helvetica" w:hAnsi="Helvetica"/>
          <w:color w:val="000000"/>
          <w:lang w:val="en-GB"/>
        </w:rPr>
        <w:t xml:space="preserve"> </w:t>
      </w:r>
      <m:oMath>
        <m:r>
          <w:rPr>
            <w:rFonts w:ascii="Cambria Math" w:hAnsi="Cambria Math"/>
            <w:color w:val="000000"/>
            <w:lang w:val="en-GB"/>
          </w:rPr>
          <m:t>ρ</m:t>
        </m:r>
      </m:oMath>
      <w:r w:rsidR="00E75F7C">
        <w:rPr>
          <w:rFonts w:ascii="Helvetica" w:hAnsi="Helvetica"/>
          <w:color w:val="000000"/>
          <w:lang w:val="en-GB"/>
        </w:rPr>
        <w:t xml:space="preserve">, and (3) greater than both </w:t>
      </w:r>
      <m:oMath>
        <m:r>
          <w:rPr>
            <w:rFonts w:ascii="Cambria Math" w:hAnsi="Cambria Math"/>
            <w:color w:val="000000"/>
            <w:lang w:val="en-GB"/>
          </w:rPr>
          <m:t>ρ</m:t>
        </m:r>
      </m:oMath>
      <w:r w:rsidR="00E75F7C">
        <w:rPr>
          <w:rFonts w:ascii="Helvetica" w:hAnsi="Helvetica"/>
          <w:color w:val="000000"/>
          <w:lang w:val="en-GB"/>
        </w:rPr>
        <w:t xml:space="preserve"> and </w:t>
      </w:r>
      <m:oMath>
        <m:r>
          <w:rPr>
            <w:rFonts w:ascii="Cambria Math" w:hAnsi="Cambria Math"/>
            <w:color w:val="000000"/>
            <w:lang w:val="en-GB"/>
          </w:rPr>
          <m:t>γ</m:t>
        </m:r>
      </m:oMath>
      <w:r w:rsidR="00E75F7C">
        <w:rPr>
          <w:rFonts w:ascii="Helvetica" w:hAnsi="Helvetica"/>
          <w:color w:val="000000"/>
          <w:lang w:val="en-GB"/>
        </w:rPr>
        <w:t>.</w:t>
      </w:r>
      <w:r w:rsidR="00491654" w:rsidRPr="0081577A">
        <w:rPr>
          <w:rFonts w:ascii="Helvetica" w:hAnsi="Helvetica"/>
          <w:color w:val="000000"/>
          <w:lang w:val="en-GB"/>
        </w:rPr>
        <w:t xml:space="preserve"> </w:t>
      </w:r>
      <w:r w:rsidR="00B15545">
        <w:rPr>
          <w:rFonts w:ascii="Helvetica" w:hAnsi="Helvetica"/>
          <w:color w:val="000000"/>
          <w:lang w:val="en-GB"/>
        </w:rPr>
        <w:t>Of note, there were</w:t>
      </w:r>
      <w:r w:rsidR="00B15545" w:rsidRPr="0081577A">
        <w:rPr>
          <w:rFonts w:ascii="Helvetica" w:hAnsi="Helvetica"/>
          <w:color w:val="000000"/>
          <w:lang w:val="en-GB"/>
        </w:rPr>
        <w:t xml:space="preserve"> f</w:t>
      </w:r>
      <w:r w:rsidR="00B15545">
        <w:rPr>
          <w:rFonts w:ascii="Helvetica" w:hAnsi="Helvetica"/>
          <w:color w:val="000000"/>
          <w:lang w:val="en-GB"/>
        </w:rPr>
        <w:t xml:space="preserve">ewer </w:t>
      </w:r>
      <w:r w:rsidR="00B15545" w:rsidRPr="0081577A">
        <w:rPr>
          <w:rFonts w:ascii="Helvetica" w:hAnsi="Helvetica"/>
          <w:color w:val="000000"/>
          <w:lang w:val="en-GB"/>
        </w:rPr>
        <w:t xml:space="preserve">cases </w:t>
      </w:r>
      <w:r w:rsidR="00B15545">
        <w:rPr>
          <w:rFonts w:ascii="Helvetica" w:hAnsi="Helvetica"/>
          <w:color w:val="000000"/>
          <w:lang w:val="en-GB"/>
        </w:rPr>
        <w:t xml:space="preserve">in </w:t>
      </w:r>
      <w:r w:rsidR="00B15545">
        <w:rPr>
          <w:rFonts w:ascii="Helvetica" w:hAnsi="Helvetica"/>
          <w:color w:val="000000"/>
          <w:lang w:val="en-GB"/>
        </w:rPr>
        <w:lastRenderedPageBreak/>
        <w:t xml:space="preserve">category three, </w:t>
      </w:r>
      <w:r w:rsidR="00B15545" w:rsidRPr="0081577A">
        <w:rPr>
          <w:rFonts w:ascii="Helvetica" w:hAnsi="Helvetica"/>
          <w:color w:val="000000"/>
          <w:lang w:val="en-GB"/>
        </w:rPr>
        <w:t xml:space="preserve">where the </w:t>
      </w:r>
      <w:r w:rsidR="00B15545" w:rsidRPr="0081577A">
        <w:rPr>
          <w:rFonts w:ascii="Helvetica" w:hAnsi="Helvetica"/>
          <w:color w:val="000000"/>
          <w:shd w:val="clear" w:color="auto" w:fill="FFFFFF"/>
          <w:lang w:val="en-GB"/>
        </w:rPr>
        <w:t xml:space="preserve">causal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B15545" w:rsidRPr="0081577A">
        <w:rPr>
          <w:rFonts w:ascii="Helvetica" w:hAnsi="Helvetica"/>
          <w:color w:val="000000"/>
          <w:lang w:val="en-GB"/>
        </w:rPr>
        <w:t xml:space="preserve"> </w:t>
      </w:r>
      <w:r w:rsidR="00B15545" w:rsidRPr="0081577A">
        <w:rPr>
          <w:rFonts w:ascii="Helvetica" w:hAnsi="Helvetica"/>
          <w:color w:val="000000"/>
          <w:shd w:val="clear" w:color="auto" w:fill="FFFFFF"/>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15545" w:rsidRPr="0081577A">
        <w:rPr>
          <w:rFonts w:ascii="Helvetica" w:hAnsi="Helvetica"/>
          <w:color w:val="000000"/>
          <w:shd w:val="clear" w:color="auto" w:fill="FFFFFF"/>
          <w:lang w:val="en-GB"/>
        </w:rPr>
        <w:t xml:space="preserve"> was not captured by </w:t>
      </w:r>
      <m:oMath>
        <m:r>
          <w:rPr>
            <w:rFonts w:ascii="Cambria Math" w:hAnsi="Cambria Math"/>
            <w:color w:val="000000"/>
            <w:lang w:val="en-GB"/>
          </w:rPr>
          <m:t>γ</m:t>
        </m:r>
      </m:oMath>
      <w:r w:rsidR="00B15545" w:rsidRPr="0081577A">
        <w:rPr>
          <w:rFonts w:ascii="Helvetica" w:hAnsi="Helvetica"/>
          <w:color w:val="000000"/>
          <w:lang w:val="en-GB"/>
        </w:rPr>
        <w:t xml:space="preserve"> or </w:t>
      </w:r>
      <m:oMath>
        <m:r>
          <w:rPr>
            <w:rFonts w:ascii="Cambria Math" w:hAnsi="Cambria Math"/>
            <w:color w:val="000000"/>
            <w:lang w:val="en-GB"/>
          </w:rPr>
          <m:t>ρ</m:t>
        </m:r>
      </m:oMath>
      <w:r w:rsidR="00B15545">
        <w:rPr>
          <w:rFonts w:ascii="Helvetica" w:hAnsi="Helvetica"/>
          <w:color w:val="000000"/>
          <w:lang w:val="en-GB"/>
        </w:rPr>
        <w:t>,</w:t>
      </w:r>
      <w:r w:rsidR="00B15545" w:rsidRPr="0081577A">
        <w:rPr>
          <w:rFonts w:ascii="Helvetica" w:hAnsi="Helvetica"/>
          <w:color w:val="000000"/>
          <w:lang w:val="en-GB"/>
        </w:rPr>
        <w:t xml:space="preserve"> suggestive of either a direct effect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B15545"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15545" w:rsidRPr="0081577A">
        <w:rPr>
          <w:rFonts w:ascii="Helvetica" w:hAnsi="Helvetica"/>
          <w:color w:val="000000"/>
          <w:lang w:val="en-GB"/>
        </w:rPr>
        <w:t xml:space="preserve"> or the presence of a confounder variable. </w:t>
      </w:r>
      <w:r w:rsidR="00E75F7C">
        <w:rPr>
          <w:rFonts w:ascii="Helvetica" w:hAnsi="Helvetica"/>
          <w:color w:val="000000"/>
          <w:lang w:val="en-GB"/>
        </w:rPr>
        <w:t xml:space="preserve">As an </w:t>
      </w:r>
      <w:proofErr w:type="gramStart"/>
      <w:r w:rsidR="00E75F7C">
        <w:rPr>
          <w:rFonts w:ascii="Helvetica" w:hAnsi="Helvetica"/>
          <w:color w:val="000000"/>
          <w:lang w:val="en-GB"/>
        </w:rPr>
        <w:t>example</w:t>
      </w:r>
      <w:proofErr w:type="gramEnd"/>
      <w:r w:rsidR="00E75F7C">
        <w:rPr>
          <w:rFonts w:ascii="Helvetica" w:hAnsi="Helvetica"/>
          <w:color w:val="000000"/>
          <w:lang w:val="en-GB"/>
        </w:rPr>
        <w:t xml:space="preserve"> from the first group, w</w:t>
      </w:r>
      <w:r w:rsidR="00E1614C" w:rsidRPr="0081577A">
        <w:rPr>
          <w:rFonts w:ascii="Helvetica" w:hAnsi="Helvetica"/>
          <w:color w:val="000000"/>
          <w:lang w:val="en-GB"/>
        </w:rPr>
        <w:t>e found a positive causal effect of time spent watching television on BMI</w:t>
      </w:r>
      <w:r w:rsidR="00EC3F34" w:rsidRPr="0081577A">
        <w:rPr>
          <w:rFonts w:ascii="Helvetica" w:hAnsi="Helvetica"/>
          <w:color w:val="000000"/>
          <w:lang w:val="en-GB"/>
        </w:rPr>
        <w:t xml:space="preserve"> is driven by the fact that</w:t>
      </w:r>
      <w:r w:rsidR="00E1614C" w:rsidRPr="0081577A">
        <w:rPr>
          <w:rFonts w:ascii="Helvetica" w:hAnsi="Helvetica"/>
          <w:color w:val="000000"/>
          <w:lang w:val="en-GB"/>
        </w:rPr>
        <w:t xml:space="preserve"> partners causally influence each other with respect time spent watching television which in turn has an impact on BMI</w:t>
      </w:r>
      <w:r w:rsidR="005D619A" w:rsidRPr="0081577A">
        <w:rPr>
          <w:rFonts w:ascii="Helvetica" w:hAnsi="Helvetica"/>
          <w:color w:val="000000"/>
          <w:lang w:val="en-GB"/>
        </w:rPr>
        <w:t xml:space="preserve"> at the individual level</w:t>
      </w:r>
      <w:r w:rsidR="00E1614C" w:rsidRPr="0081577A">
        <w:rPr>
          <w:rFonts w:ascii="Helvetica" w:hAnsi="Helvetica"/>
          <w:color w:val="000000"/>
          <w:lang w:val="en-GB"/>
        </w:rPr>
        <w:t xml:space="preserve">. </w:t>
      </w:r>
      <w:r w:rsidR="00E75F7C">
        <w:rPr>
          <w:rFonts w:ascii="Helvetica" w:hAnsi="Helvetica"/>
          <w:color w:val="000000"/>
          <w:lang w:val="en-GB"/>
        </w:rPr>
        <w:t>On the other hand, representing the second category, w</w:t>
      </w:r>
      <w:r w:rsidR="00E1614C" w:rsidRPr="0081577A">
        <w:rPr>
          <w:rFonts w:ascii="Helvetica" w:hAnsi="Helvetica"/>
          <w:color w:val="000000"/>
          <w:lang w:val="en-GB"/>
        </w:rPr>
        <w:t xml:space="preserve">e found a positive causal relationship from height to education, with a stronger path through </w:t>
      </w:r>
      <m:oMath>
        <m:r>
          <w:rPr>
            <w:rFonts w:ascii="Cambria Math" w:hAnsi="Cambria Math"/>
            <w:color w:val="000000"/>
            <w:lang w:val="en-GB"/>
          </w:rPr>
          <m:t>ρ</m:t>
        </m:r>
      </m:oMath>
      <w:r w:rsidR="005D619A" w:rsidRPr="0081577A">
        <w:rPr>
          <w:rFonts w:ascii="Helvetica" w:hAnsi="Helvetica"/>
          <w:color w:val="000000"/>
          <w:lang w:val="en-GB"/>
        </w:rPr>
        <w:t>, representing a path whereby height</w:t>
      </w:r>
      <w:r w:rsidR="00EC3F34" w:rsidRPr="0081577A">
        <w:rPr>
          <w:rFonts w:ascii="Helvetica" w:hAnsi="Helvetica"/>
          <w:color w:val="000000"/>
          <w:lang w:val="en-GB"/>
        </w:rPr>
        <w:t xml:space="preserve"> (as a proxy for </w:t>
      </w:r>
      <w:r w:rsidR="00DB08B9" w:rsidRPr="0081577A">
        <w:rPr>
          <w:rFonts w:ascii="Helvetica" w:hAnsi="Helvetica"/>
          <w:color w:val="000000"/>
          <w:lang w:val="en-GB"/>
        </w:rPr>
        <w:t>“</w:t>
      </w:r>
      <w:r w:rsidR="00EC3F34" w:rsidRPr="0081577A">
        <w:rPr>
          <w:rFonts w:ascii="Helvetica" w:hAnsi="Helvetica"/>
          <w:color w:val="000000"/>
          <w:lang w:val="en-GB"/>
        </w:rPr>
        <w:t>dynastic</w:t>
      </w:r>
      <w:r w:rsidR="00DB08B9" w:rsidRPr="0081577A">
        <w:rPr>
          <w:rFonts w:ascii="Helvetica" w:hAnsi="Helvetica"/>
          <w:color w:val="000000"/>
          <w:lang w:val="en-GB"/>
        </w:rPr>
        <w:t>”</w:t>
      </w:r>
      <w:r w:rsidR="00EC3F34" w:rsidRPr="0081577A">
        <w:rPr>
          <w:rFonts w:ascii="Helvetica" w:hAnsi="Helvetica"/>
          <w:color w:val="000000"/>
          <w:lang w:val="en-GB"/>
        </w:rPr>
        <w:t xml:space="preserve"> wealth)</w:t>
      </w:r>
      <w:r w:rsidR="005D619A" w:rsidRPr="0081577A">
        <w:rPr>
          <w:rFonts w:ascii="Helvetica" w:hAnsi="Helvetica"/>
          <w:color w:val="000000"/>
          <w:lang w:val="en-GB"/>
        </w:rPr>
        <w:t xml:space="preserve"> increases education</w:t>
      </w:r>
      <w:r w:rsidR="00EC3F34" w:rsidRPr="0081577A">
        <w:rPr>
          <w:rFonts w:ascii="Helvetica" w:hAnsi="Helvetica"/>
          <w:color w:val="000000"/>
          <w:lang w:val="en-GB"/>
        </w:rPr>
        <w:t xml:space="preserve">al attainment </w:t>
      </w:r>
      <w:r w:rsidR="005D619A" w:rsidRPr="0081577A">
        <w:rPr>
          <w:rFonts w:ascii="Helvetica" w:hAnsi="Helvetica"/>
          <w:color w:val="000000"/>
          <w:lang w:val="en-GB"/>
        </w:rPr>
        <w:t>(found previously</w:t>
      </w:r>
      <w:r w:rsidR="007C0164"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{"citationItems":[{"id":"ITEM-1","itemData":{"DOI":"10.1136/bmj.i582","ISSN":"17561833","PMID":"26956984","abstract":"Objective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 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£210 (€276; $300; 95% confidence interval £84 to £420; P=6×10-3) lower annual household income in men and a £1890 (£1680 to £2100; P=6×10-15)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(P=6×10-7), and a £1130 (£680 to £1580) higher annual household income (P=4×10-8). Associations were stronger in men. A genetically determined 1 SD higher BMI (4.6 kg/m2) caused a £2940 (£1680 to £4200; P=1×10-5)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advantage.","author":[{"dropping-particle":"","family":"Tyrrell","given":"Jessica","non-dropping-particle":"","parse-names":false,"suffix":""},{"dropping-particle":"","family":"Jones","given":"Samuel E.","non-dropping-particle":"","parse-names":false,"suffix":""},{"dropping-particle":"","family":"Beaumont","given":"Robin","non-dropping-particle":"","parse-names":false,"suffix":""},{"dropping-particle":"","family":"Astley","given":"Christina M.","non-dropping-particle":"","parse-names":false,"suffix":""},{"dropping-particle":"","family":"Lovell","given":"Rebecca","non-dropping-particle":"","parse-names":false,"suffix":""},{"dropping-particle":"","family":"Yaghootkar","given":"Hanieh","non-dropping-particle":"","parse-names":false,"suffix":""},{"dropping-particle":"","family":"Tuke","given":"Marcus","non-dropping-particle":"","parse-names":false,"suffix":""},{"dropping-particle":"","family":"Ruth","given":"Katherine S.","non-dropping-particle":"","parse-names":false,"suffix":""},{"dropping-particle":"","family":"Freathy","given":"Rachel M.","non-dropping-particle":"","parse-names":false,"suffix":""},{"dropping-particle":"","family":"Hirschhorn","given":"Joel N.","non-dropping-particle":"","parse-names":false,"suffix":""},{"dropping-particle":"","family":"Wood","given":"Andrew R.","non-dropping-particle":"","parse-names":false,"suffix":""},{"dropping-particle":"","family":"Murray","given":"Anna","non-dropping-particle":"","parse-names":false,"suffix":""},{"dropping-particle":"","family":"Weedon","given":"Michael N.","non-dropping-particle":"","parse-names":false,"suffix":""},{"dropping-particle":"","family":"Frayling","given":"Timothy M.","non-dropping-particle":"","parse-names":false,"suffix":""}],"container-title":"BMJ (Online)","id":"ITEM-1","issued":{"date-parts":[["2016"]]},"title":"Height, body mass index, and socioeconomic status: Mendelian randomisation study in UK Biobank","type":"article-journal","volume":"352"},"uris":["http://www.mendeley.com/documents/?uuid=efdf88b1-d7b5-4b1a-989c-e619f2d11c12"]}],"mendeley":{"formattedCitation":"&lt;sup&gt;33&lt;/sup&gt;","plainTextFormattedCitation":"33","previouslyFormattedCitation":"&lt;sup&gt;32&lt;/sup&gt;"},"properties":{"noteIndex":0},"schema":"https://github.com/citation-style-language/schema/raw/master/csl-citation.json"}</w:instrText>
      </w:r>
      <w:r w:rsidR="007C0164"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33</w:t>
      </w:r>
      <w:r w:rsidR="007C0164" w:rsidRPr="0081577A">
        <w:rPr>
          <w:rFonts w:ascii="Helvetica" w:hAnsi="Helvetica"/>
          <w:color w:val="000000"/>
          <w:lang w:val="en-GB"/>
        </w:rPr>
        <w:fldChar w:fldCharType="end"/>
      </w:r>
      <w:r w:rsidR="005D619A" w:rsidRPr="0081577A">
        <w:rPr>
          <w:rFonts w:ascii="Helvetica" w:hAnsi="Helvetica"/>
          <w:color w:val="000000"/>
          <w:lang w:val="en-GB"/>
        </w:rPr>
        <w:t xml:space="preserve">) within a single individual, and AM then occurs via education </w:t>
      </w:r>
      <w:r w:rsidR="00EC3F34" w:rsidRPr="0081577A">
        <w:rPr>
          <w:rFonts w:ascii="Helvetica" w:hAnsi="Helvetica"/>
          <w:color w:val="000000"/>
          <w:lang w:val="en-GB"/>
        </w:rPr>
        <w:t>level</w:t>
      </w:r>
      <w:r w:rsidR="005D619A" w:rsidRPr="0081577A">
        <w:rPr>
          <w:rFonts w:ascii="Helvetica" w:hAnsi="Helvetica"/>
          <w:color w:val="000000"/>
          <w:lang w:val="en-GB"/>
        </w:rPr>
        <w:t xml:space="preserve">. </w:t>
      </w:r>
      <w:r w:rsidR="00E75F7C">
        <w:rPr>
          <w:rFonts w:ascii="Helvetica" w:hAnsi="Helvetica"/>
          <w:color w:val="000000"/>
          <w:lang w:val="en-GB"/>
        </w:rPr>
        <w:t xml:space="preserve">Finally, as an example of </w:t>
      </w:r>
      <w:r w:rsidR="00B15545">
        <w:rPr>
          <w:rFonts w:ascii="Helvetica" w:hAnsi="Helvetica"/>
          <w:color w:val="000000"/>
          <w:lang w:val="en-GB"/>
        </w:rPr>
        <w:t>an effect in category three</w:t>
      </w:r>
      <w:r w:rsidRPr="0081577A">
        <w:rPr>
          <w:rFonts w:ascii="Helvetica" w:hAnsi="Helvetica"/>
          <w:color w:val="000000"/>
          <w:lang w:val="en-GB"/>
        </w:rPr>
        <w:t xml:space="preserve">, we found a negative causal effect </w:t>
      </w:r>
      <w:r w:rsidR="00ED7ED7" w:rsidRPr="0081577A">
        <w:rPr>
          <w:rFonts w:ascii="Helvetica" w:hAnsi="Helvetica"/>
          <w:color w:val="000000"/>
          <w:lang w:val="en-GB"/>
        </w:rPr>
        <w:t xml:space="preserve">of being a never </w:t>
      </w:r>
      <w:r w:rsidRPr="0081577A">
        <w:rPr>
          <w:rFonts w:ascii="Helvetica" w:hAnsi="Helvetica"/>
          <w:color w:val="000000"/>
          <w:lang w:val="en-GB"/>
        </w:rPr>
        <w:t>smok</w:t>
      </w:r>
      <w:r w:rsidR="00ED7ED7" w:rsidRPr="0081577A">
        <w:rPr>
          <w:rFonts w:ascii="Helvetica" w:hAnsi="Helvetica"/>
          <w:color w:val="000000"/>
          <w:lang w:val="en-GB"/>
        </w:rPr>
        <w:t>er</w:t>
      </w:r>
      <w:r w:rsidRPr="0081577A">
        <w:rPr>
          <w:rFonts w:ascii="Helvetica" w:hAnsi="Helvetica"/>
          <w:color w:val="000000"/>
          <w:lang w:val="en-GB"/>
        </w:rPr>
        <w:t xml:space="preserve"> on white blood cell </w:t>
      </w:r>
      <w:r w:rsidR="0096348F" w:rsidRPr="0081577A">
        <w:rPr>
          <w:rFonts w:ascii="Helvetica" w:hAnsi="Helvetica"/>
          <w:color w:val="000000"/>
          <w:lang w:val="en-GB"/>
        </w:rPr>
        <w:t>l</w:t>
      </w:r>
      <w:r w:rsidRPr="0081577A">
        <w:rPr>
          <w:rFonts w:ascii="Helvetica" w:hAnsi="Helvetica"/>
          <w:color w:val="000000"/>
          <w:lang w:val="en-GB"/>
        </w:rPr>
        <w:t xml:space="preserve">eucocyte count within partners, </w:t>
      </w:r>
      <w:r w:rsidR="0096348F" w:rsidRPr="0081577A">
        <w:rPr>
          <w:rFonts w:ascii="Helvetica" w:hAnsi="Helvetica"/>
          <w:color w:val="000000"/>
          <w:lang w:val="en-GB"/>
        </w:rPr>
        <w:t>in other words</w:t>
      </w:r>
      <w:r w:rsidRPr="0081577A">
        <w:rPr>
          <w:rFonts w:ascii="Helvetica" w:hAnsi="Helvetica"/>
          <w:color w:val="000000"/>
          <w:lang w:val="en-GB"/>
        </w:rPr>
        <w:t xml:space="preserve"> </w:t>
      </w:r>
      <w:r w:rsidR="0096348F" w:rsidRPr="0081577A">
        <w:rPr>
          <w:rFonts w:ascii="Helvetica" w:hAnsi="Helvetica"/>
          <w:color w:val="000000"/>
          <w:lang w:val="en-GB"/>
        </w:rPr>
        <w:t xml:space="preserve">leucocyte count was higher among individuals with partners who smoked. While we also identified a significant effect through </w:t>
      </w:r>
      <m:oMath>
        <m:r>
          <w:rPr>
            <w:rFonts w:ascii="Cambria Math" w:hAnsi="Cambria Math"/>
            <w:color w:val="000000"/>
            <w:lang w:val="en-GB"/>
          </w:rPr>
          <m:t>γ</m:t>
        </m:r>
      </m:oMath>
      <w:r w:rsidR="0096348F" w:rsidRPr="0081577A">
        <w:rPr>
          <w:rFonts w:ascii="Helvetica" w:hAnsi="Helvetica"/>
          <w:color w:val="000000"/>
          <w:lang w:val="en-GB"/>
        </w:rPr>
        <w:t xml:space="preserve"> (AM through smoking), the effect was much strong</w:t>
      </w:r>
      <w:r w:rsidR="00DB08B9" w:rsidRPr="0081577A">
        <w:rPr>
          <w:rFonts w:ascii="Helvetica" w:hAnsi="Helvetica"/>
          <w:color w:val="000000"/>
          <w:lang w:val="en-GB"/>
        </w:rPr>
        <w:t>er</w:t>
      </w:r>
      <w:r w:rsidR="0096348F" w:rsidRPr="0081577A">
        <w:rPr>
          <w:rFonts w:ascii="Helvetica" w:hAnsi="Helvetica"/>
          <w:color w:val="000000"/>
          <w:lang w:val="en-GB"/>
        </w:rPr>
        <w:t xml:space="preserve"> through </w:t>
      </w:r>
      <m:oMath>
        <m:r>
          <w:rPr>
            <w:rFonts w:ascii="Cambria Math" w:hAnsi="Cambria Math"/>
            <w:color w:val="000000"/>
            <w:shd w:val="clear" w:color="auto" w:fill="FFFFFF"/>
            <w:lang w:val="en-GB"/>
          </w:rPr>
          <m:t>ω</m:t>
        </m:r>
      </m:oMath>
      <w:r w:rsidR="0096348F" w:rsidRPr="0081577A">
        <w:rPr>
          <w:rFonts w:ascii="Helvetica" w:hAnsi="Helvetica"/>
          <w:color w:val="000000"/>
          <w:lang w:val="en-GB"/>
        </w:rPr>
        <w:t xml:space="preserve">. These findings suggest that there could be a direct effect </w:t>
      </w:r>
      <w:r w:rsidR="00DC5456" w:rsidRPr="0081577A">
        <w:rPr>
          <w:rFonts w:ascii="Helvetica" w:hAnsi="Helvetica"/>
          <w:color w:val="000000"/>
          <w:lang w:val="en-GB"/>
        </w:rPr>
        <w:t xml:space="preserve">from index partner by way of second-hand smoke. </w:t>
      </w:r>
      <w:r w:rsidR="007C0164" w:rsidRPr="0081577A">
        <w:rPr>
          <w:rFonts w:ascii="Helvetica" w:hAnsi="Helvetica"/>
          <w:color w:val="000000"/>
          <w:lang w:val="en-GB"/>
        </w:rPr>
        <w:t>These results are consistent with previous work showing higher WBC count in smokers</w:t>
      </w:r>
      <w:r w:rsidR="007C0164" w:rsidRPr="0081577A">
        <w:rPr>
          <w:rFonts w:ascii="Helvetica" w:hAnsi="Helvetica"/>
          <w:color w:val="000000"/>
          <w:lang w:val="en-GB"/>
        </w:rPr>
        <w:fldChar w:fldCharType="begin" w:fldLock="1"/>
      </w:r>
      <w:r w:rsidR="00863E27">
        <w:rPr>
          <w:rFonts w:ascii="Helvetica" w:hAnsi="Helvetica"/>
          <w:color w:val="000000"/>
          <w:lang w:val="en-GB"/>
        </w:rPr>
        <w:instrText>ADDIN CSL_CITATION {"citationItems":[{"id":"ITEM-1","itemData":{"DOI":"10.1161/ATVBAHA.118.312338","ISSN":"15244636","PMID":"30866659","abstract":"Objective - Whether tobacco smoking causally affects white and red blood cells and thrombocyte counts is unknown. Using a Mendelian randomization approach, we tested the hypothesis that smoking causes increases in these blood cell indices. Approach and Results - We included 104 607 white Danes aged 20 to 100 years from the Copenhagen General Population Study with information on blood cell indices, smoking habits, and CHRNA3 (alpha 3 nicotinic cholinergic receptor) rs1051730 genotype, where the T allele causes higher tobacco consumption; 41 759 were former smokers and 17 852 current smokers. In multivariable adjusted observational analyses and compared with never smokers, white blood cells were associated with up to 19% increases, thrombocytes with up to 4.7% increases, and red blood cell indices with up to 2.3% increases in former and current smokers. All associations were dose dependent, with tobacco consumption but for white blood cells and thrombocytes also dependent on smoking cessation time in former smokers; highest increases were for &lt;1-year smoking cessation and lowest increases for &gt;10-year smoking cessation. In age- and sex-adjusted genetic analyses, percent differences per T allele increase in current smokers were 1.15% (95% CI, 0.61%-1.68%) for leukocytes, 1.07% (0.38%-1.76%) for neutrophils, 1.34% (0.66%-2.02%) for lymphocytes, 1.50% (0.83%-2.18%) for monocytes, -0.60% (-1.91% to 0.74%) for eosinophils, 0.17% (-0.94% to 1.29%) for basophils, 0.38% (-0.17% to 0.93%) for thrombocytes, 0.04% (-0.14% to 0.23%) for erythrocytes, 0.34% (0.17% to 0.50%) for hematocrit, 0.26% (0.09% to 0.43%) for hemoglobin, and 0.29% (0.18% to 0.41%) for mean corpuscular volume. Conclusions - Smoking causes increased blood leukocytes, neutrophils, lymphocytes, and monocytes, as well as increased hematocrit, hemoglobin, and mean corpuscular volume. The observational smoking relationships were long term for white blood cells and short term for red blood cell indices.","author":[{"dropping-particle":"","family":"Pedersen","given":"Kasper Mønsted","non-dropping-particle":"","parse-names":false,"suffix":""},{"dropping-particle":"","family":"Çolak","given":"Yunus","non-dropping-particle":"","parse-names":false,"suffix":""},{"dropping-particle":"","family":"Ellervik","given":"Christina","non-dropping-particle":"","parse-names":false,"suffix":""},{"dropping-particle":"","family":"Hasselbalch","given":"Hans Carl","non-dropping-particle":"","parse-names":false,"suffix":""},{"dropping-particle":"","family":"Bojesen","given":"Stig Egil","non-dropping-particle":"","parse-names":false,"suffix":""},{"dropping-particle":"","family":"Nordestgaard","given":"Børge Grønne","non-dropping-particle":"","parse-names":false,"suffix":""}],"container-title":"Arteriosclerosis, Thrombosis, and Vascular Biology","id":"ITEM-1","issue":"5","issued":{"date-parts":[["2019"]]},"page":"965-977","title":"Smoking and Increased White and Red Blood Cells: A Mendelian Randomization Approach in the Copenhagen General Population Study","type":"article-journal","volume":"39"},"uris":["http://www.mendeley.com/documents/?uuid=5162c909-911a-4e5d-a879-e57bfc1bf409"]}],"mendeley":{"formattedCitation":"&lt;sup&gt;34&lt;/sup&gt;","plainTextFormattedCitation":"34","previouslyFormattedCitation":"&lt;sup&gt;33&lt;/sup&gt;"},"properties":{"noteIndex":0},"schema":"https://github.com/citation-style-language/schema/raw/master/csl-citation.json"}</w:instrText>
      </w:r>
      <w:r w:rsidR="007C0164" w:rsidRPr="0081577A">
        <w:rPr>
          <w:rFonts w:ascii="Helvetica" w:hAnsi="Helvetica"/>
          <w:color w:val="000000"/>
          <w:lang w:val="en-GB"/>
        </w:rPr>
        <w:fldChar w:fldCharType="separate"/>
      </w:r>
      <w:r w:rsidR="00863E27" w:rsidRPr="00863E27">
        <w:rPr>
          <w:rFonts w:ascii="Helvetica" w:hAnsi="Helvetica"/>
          <w:noProof/>
          <w:color w:val="000000"/>
          <w:vertAlign w:val="superscript"/>
          <w:lang w:val="en-GB"/>
        </w:rPr>
        <w:t>34</w:t>
      </w:r>
      <w:r w:rsidR="007C0164" w:rsidRPr="0081577A">
        <w:rPr>
          <w:rFonts w:ascii="Helvetica" w:hAnsi="Helvetica"/>
          <w:color w:val="000000"/>
          <w:lang w:val="en-GB"/>
        </w:rPr>
        <w:fldChar w:fldCharType="end"/>
      </w:r>
      <w:r w:rsidR="00DB08B9" w:rsidRPr="0081577A">
        <w:rPr>
          <w:rFonts w:ascii="Helvetica" w:hAnsi="Helvetica"/>
          <w:color w:val="000000"/>
          <w:lang w:val="en-GB"/>
        </w:rPr>
        <w:t xml:space="preserve">, which might </w:t>
      </w:r>
      <w:r w:rsidR="000C40CE" w:rsidRPr="0081577A">
        <w:rPr>
          <w:rFonts w:ascii="Helvetica" w:hAnsi="Helvetica"/>
          <w:color w:val="000000"/>
          <w:lang w:val="en-GB"/>
        </w:rPr>
        <w:t xml:space="preserve">already </w:t>
      </w:r>
      <w:r w:rsidR="00DB08B9" w:rsidRPr="0081577A">
        <w:rPr>
          <w:rFonts w:ascii="Helvetica" w:hAnsi="Helvetica"/>
          <w:color w:val="000000"/>
          <w:lang w:val="en-GB"/>
        </w:rPr>
        <w:t xml:space="preserve">be </w:t>
      </w:r>
      <w:r w:rsidR="00547693" w:rsidRPr="0081577A">
        <w:rPr>
          <w:rFonts w:ascii="Helvetica" w:hAnsi="Helvetica"/>
          <w:color w:val="000000"/>
          <w:lang w:val="en-GB"/>
        </w:rPr>
        <w:t>achieved</w:t>
      </w:r>
      <w:r w:rsidR="00DB08B9" w:rsidRPr="0081577A">
        <w:rPr>
          <w:rFonts w:ascii="Helvetica" w:hAnsi="Helvetica"/>
          <w:color w:val="000000"/>
          <w:lang w:val="en-GB"/>
        </w:rPr>
        <w:t xml:space="preserve"> by second-hand smoking</w:t>
      </w:r>
      <w:r w:rsidR="007C0164" w:rsidRPr="0081577A">
        <w:rPr>
          <w:rFonts w:ascii="Helvetica" w:hAnsi="Helvetica"/>
          <w:color w:val="000000"/>
          <w:lang w:val="en-GB"/>
        </w:rPr>
        <w:t xml:space="preserve">. </w:t>
      </w:r>
    </w:p>
    <w:p w14:paraId="3B6A8145" w14:textId="77777777" w:rsidR="003D0E77" w:rsidRPr="0081577A" w:rsidRDefault="003D0E77" w:rsidP="002B237D">
      <w:pPr>
        <w:jc w:val="both"/>
        <w:textAlignment w:val="baseline"/>
        <w:outlineLvl w:val="0"/>
        <w:rPr>
          <w:rFonts w:ascii="Helvetica" w:hAnsi="Helvetica"/>
          <w:color w:val="000000"/>
          <w:lang w:val="en-GB"/>
        </w:rPr>
      </w:pPr>
    </w:p>
    <w:p w14:paraId="6DA6668D" w14:textId="2E6E00AA" w:rsidR="004E1A6F" w:rsidRPr="0081577A" w:rsidRDefault="00C81BA8" w:rsidP="002B237D">
      <w:pPr>
        <w:jc w:val="both"/>
        <w:textAlignment w:val="baseline"/>
        <w:rPr>
          <w:rFonts w:ascii="Helvetica" w:hAnsi="Helvetica"/>
          <w:color w:val="000000"/>
          <w:lang w:val="en-GB"/>
        </w:rPr>
      </w:pPr>
      <w:r w:rsidRPr="0081577A">
        <w:rPr>
          <w:rFonts w:ascii="Helvetica" w:hAnsi="Helvetica"/>
          <w:color w:val="000000"/>
          <w:lang w:val="en-GB"/>
        </w:rPr>
        <w:t xml:space="preserve">This study has limitations which should be </w:t>
      </w:r>
      <w:proofErr w:type="gramStart"/>
      <w:r w:rsidRPr="0081577A">
        <w:rPr>
          <w:rFonts w:ascii="Helvetica" w:hAnsi="Helvetica"/>
          <w:color w:val="000000"/>
          <w:lang w:val="en-GB"/>
        </w:rPr>
        <w:t>taken into account</w:t>
      </w:r>
      <w:proofErr w:type="gramEnd"/>
      <w:r w:rsidRPr="0081577A">
        <w:rPr>
          <w:rFonts w:ascii="Helvetica" w:hAnsi="Helvetica"/>
          <w:color w:val="000000"/>
          <w:lang w:val="en-GB"/>
        </w:rPr>
        <w:t>. First, w</w:t>
      </w:r>
      <w:r w:rsidR="004E1A6F" w:rsidRPr="0081577A">
        <w:rPr>
          <w:rFonts w:ascii="Helvetica" w:hAnsi="Helvetica"/>
          <w:color w:val="000000"/>
          <w:lang w:val="en-GB"/>
        </w:rPr>
        <w:t xml:space="preserve">ith the current data, we were not able to </w:t>
      </w:r>
      <w:r w:rsidR="00ED7ED7" w:rsidRPr="0081577A">
        <w:rPr>
          <w:rFonts w:ascii="Helvetica" w:hAnsi="Helvetica"/>
          <w:color w:val="000000"/>
          <w:lang w:val="en-GB"/>
        </w:rPr>
        <w:t xml:space="preserve">find strong evidence for couple </w:t>
      </w:r>
      <w:r w:rsidR="004E1A6F" w:rsidRPr="0081577A">
        <w:rPr>
          <w:rFonts w:ascii="Helvetica" w:hAnsi="Helvetica"/>
          <w:color w:val="000000"/>
          <w:lang w:val="en-GB"/>
        </w:rPr>
        <w:t>convergence</w:t>
      </w:r>
      <w:r w:rsidR="00ED7ED7" w:rsidRPr="0081577A">
        <w:rPr>
          <w:rFonts w:ascii="Helvetica" w:hAnsi="Helvetica"/>
          <w:color w:val="000000"/>
          <w:lang w:val="en-GB"/>
        </w:rPr>
        <w:t xml:space="preserve"> over time</w:t>
      </w:r>
      <w:r w:rsidR="004E1A6F" w:rsidRPr="0081577A">
        <w:rPr>
          <w:rFonts w:ascii="Helvetica" w:hAnsi="Helvetica"/>
          <w:color w:val="000000"/>
          <w:lang w:val="en-GB"/>
        </w:rPr>
        <w:t>. We did make use of both age and time-together data (proxied by time at the same address) to help shed light on this question, and were able to show that certain traits indeed appear to converge as a couple spends more time together while other traits appear to be more important in the selection process (</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true assortative mating). However, to properly assess the question, longitudinal data including measures before couples were together would be best suited to disentangle the complex relationship between assortative mating and convergence.</w:t>
      </w:r>
      <w:r w:rsidRPr="0081577A">
        <w:rPr>
          <w:rFonts w:ascii="Helvetica" w:hAnsi="Helvetica"/>
          <w:color w:val="000000"/>
          <w:lang w:val="en-GB"/>
        </w:rPr>
        <w:t xml:space="preserve"> Secondly, </w:t>
      </w:r>
      <w:r w:rsidR="00ED7ED7" w:rsidRPr="0081577A">
        <w:rPr>
          <w:rFonts w:ascii="Helvetica" w:hAnsi="Helvetica"/>
          <w:color w:val="000000"/>
          <w:lang w:val="en-GB"/>
        </w:rPr>
        <w:t>w</w:t>
      </w:r>
      <w:r w:rsidR="004E1A6F" w:rsidRPr="0081577A">
        <w:rPr>
          <w:rFonts w:ascii="Helvetica" w:hAnsi="Helvetica"/>
          <w:color w:val="000000"/>
          <w:lang w:val="en-GB"/>
        </w:rPr>
        <w:t xml:space="preserve">hile </w:t>
      </w:r>
      <w:r w:rsidR="00ED7ED7" w:rsidRPr="0081577A">
        <w:rPr>
          <w:rFonts w:ascii="Helvetica" w:hAnsi="Helvetica"/>
          <w:color w:val="000000"/>
          <w:lang w:val="en-GB"/>
        </w:rPr>
        <w:t>assortative mating through the exposure (</w:t>
      </w:r>
      <m:oMath>
        <m:r>
          <w:rPr>
            <w:rFonts w:ascii="Cambria Math" w:hAnsi="Cambria Math"/>
            <w:color w:val="000000"/>
            <w:lang w:val="en-GB"/>
          </w:rPr>
          <m:t>γ</m:t>
        </m:r>
      </m:oMath>
      <w:r w:rsidR="00ED7ED7" w:rsidRPr="0081577A">
        <w:rPr>
          <w:rFonts w:ascii="Helvetica" w:hAnsi="Helvetica"/>
          <w:color w:val="000000"/>
          <w:lang w:val="en-GB"/>
        </w:rPr>
        <w:t>) and the outcome (</w:t>
      </w:r>
      <m:oMath>
        <m:r>
          <w:rPr>
            <w:rFonts w:ascii="Cambria Math" w:hAnsi="Cambria Math"/>
            <w:color w:val="000000"/>
            <w:lang w:val="en-GB"/>
          </w:rPr>
          <m:t>ρ)</m:t>
        </m:r>
      </m:oMath>
      <w:r w:rsidR="004E1A6F" w:rsidRPr="0081577A">
        <w:rPr>
          <w:rFonts w:ascii="Helvetica" w:hAnsi="Helvetica"/>
          <w:color w:val="000000"/>
          <w:lang w:val="en-GB"/>
        </w:rPr>
        <w:t xml:space="preserve"> represent independent paths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ED7ED7" w:rsidRPr="0081577A">
        <w:rPr>
          <w:rFonts w:ascii="Helvetica" w:hAnsi="Helvetica"/>
          <w:color w:val="000000"/>
          <w:lang w:val="en-GB"/>
        </w:rPr>
        <w:t xml:space="preserve"> </w:t>
      </w:r>
      <w:r w:rsidR="004E1A6F" w:rsidRPr="0081577A">
        <w:rPr>
          <w:rFonts w:ascii="Helvetica" w:hAnsi="Helvetica"/>
          <w:color w:val="000000"/>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lang w:val="en-GB"/>
        </w:rPr>
        <w:t xml:space="preserve">, our results suggest that the computed effects using MR estimates are </w:t>
      </w:r>
      <w:r w:rsidRPr="0081577A">
        <w:rPr>
          <w:rFonts w:ascii="Helvetica" w:hAnsi="Helvetica"/>
          <w:color w:val="000000"/>
          <w:lang w:val="en-GB"/>
        </w:rPr>
        <w:t xml:space="preserve">not </w:t>
      </w:r>
      <w:r w:rsidR="004E1A6F" w:rsidRPr="0081577A">
        <w:rPr>
          <w:rFonts w:ascii="Helvetica" w:hAnsi="Helvetica"/>
          <w:color w:val="000000"/>
          <w:lang w:val="en-GB"/>
        </w:rPr>
        <w:t>perfectly independent. This could potentially be due to overlap in genetic instruments</w:t>
      </w:r>
      <w:r w:rsidR="00340567" w:rsidRPr="0081577A">
        <w:rPr>
          <w:rFonts w:ascii="Helvetica" w:hAnsi="Helvetica"/>
          <w:color w:val="000000"/>
          <w:lang w:val="en-GB"/>
        </w:rPr>
        <w:t>, bidirectional causal effect between them</w:t>
      </w:r>
      <w:r w:rsidR="004E1A6F" w:rsidRPr="0081577A">
        <w:rPr>
          <w:rFonts w:ascii="Helvetica" w:hAnsi="Helvetica"/>
          <w:color w:val="000000"/>
          <w:lang w:val="en-GB"/>
        </w:rPr>
        <w:t xml:space="preserve"> or</w:t>
      </w:r>
      <w:r w:rsidR="00340567" w:rsidRPr="0081577A">
        <w:rPr>
          <w:rFonts w:ascii="Helvetica" w:hAnsi="Helvetica"/>
          <w:color w:val="000000"/>
          <w:lang w:val="en-GB"/>
        </w:rPr>
        <w:t xml:space="preserve"> the fact that both estimates depend on the causal from</w:t>
      </w:r>
      <w:r w:rsidR="00340567" w:rsidRPr="0081577A" w:rsidDel="00340567">
        <w:rPr>
          <w:rFonts w:ascii="Helvetica" w:hAnsi="Helvetica"/>
          <w:color w:val="000000"/>
          <w:lang w:val="en-GB"/>
        </w:rPr>
        <w:t xml:space="preserve"> </w:t>
      </w:r>
      <w:r w:rsidR="00340567" w:rsidRPr="0081577A">
        <w:rPr>
          <w:rFonts w:ascii="Helvetica" w:hAnsi="Helvetica"/>
          <w:i/>
          <w:iCs/>
          <w:color w:val="000000"/>
          <w:lang w:val="en-GB"/>
        </w:rPr>
        <w:t>X</w:t>
      </w:r>
      <w:r w:rsidR="00340567" w:rsidRPr="0081577A">
        <w:rPr>
          <w:rFonts w:ascii="Helvetica" w:hAnsi="Helvetica"/>
          <w:color w:val="000000"/>
          <w:lang w:val="en-GB"/>
        </w:rPr>
        <w:t xml:space="preserve"> to </w:t>
      </w:r>
      <w:r w:rsidR="00340567" w:rsidRPr="0081577A">
        <w:rPr>
          <w:rFonts w:ascii="Helvetica" w:hAnsi="Helvetica"/>
          <w:i/>
          <w:iCs/>
          <w:color w:val="000000"/>
          <w:lang w:val="en-GB"/>
        </w:rPr>
        <w:t>Y</w:t>
      </w:r>
      <w:r w:rsidR="004E1A6F" w:rsidRPr="0081577A">
        <w:rPr>
          <w:rFonts w:ascii="Helvetica" w:hAnsi="Helvetica"/>
          <w:color w:val="000000"/>
          <w:lang w:val="en-GB"/>
        </w:rPr>
        <w:t>. To the best of our ability, we tried to mitigate this bias.</w:t>
      </w:r>
      <w:r w:rsidRPr="0081577A">
        <w:rPr>
          <w:rFonts w:ascii="Helvetica" w:hAnsi="Helvetica"/>
          <w:color w:val="000000"/>
          <w:lang w:val="en-GB"/>
        </w:rPr>
        <w:t xml:space="preserve"> I</w:t>
      </w:r>
      <w:r w:rsidR="004E1A6F" w:rsidRPr="0081577A">
        <w:rPr>
          <w:rFonts w:ascii="Helvetica" w:hAnsi="Helvetica"/>
          <w:color w:val="000000"/>
          <w:lang w:val="en-GB"/>
        </w:rPr>
        <w:t xml:space="preserve">n the </w:t>
      </w:r>
      <w:r w:rsidRPr="0081577A">
        <w:rPr>
          <w:rFonts w:ascii="Helvetica" w:hAnsi="Helvetica"/>
          <w:color w:val="000000"/>
          <w:lang w:val="en-GB"/>
        </w:rPr>
        <w:t>calculation</w:t>
      </w:r>
      <w:r w:rsidR="004E1A6F" w:rsidRPr="0081577A">
        <w:rPr>
          <w:rFonts w:ascii="Helvetica" w:hAnsi="Helvetica"/>
          <w:color w:val="000000"/>
          <w:lang w:val="en-GB"/>
        </w:rPr>
        <w:t xml:space="preserve"> of rho, we used a MVMR approach to remove effects of X on Y. </w:t>
      </w:r>
      <w:r w:rsidRPr="0081577A">
        <w:rPr>
          <w:rFonts w:ascii="Helvetica" w:hAnsi="Helvetica"/>
          <w:color w:val="000000"/>
          <w:lang w:val="en-GB"/>
        </w:rPr>
        <w:t>Also</w:t>
      </w:r>
      <w:r w:rsidR="004E1A6F" w:rsidRPr="0081577A">
        <w:rPr>
          <w:rFonts w:ascii="Helvetica" w:hAnsi="Helvetica"/>
          <w:color w:val="000000"/>
          <w:lang w:val="en-GB"/>
        </w:rPr>
        <w:t xml:space="preserve">, when summing gamma and rho we first </w:t>
      </w:r>
      <w:proofErr w:type="spellStart"/>
      <w:r w:rsidR="004E1A6F" w:rsidRPr="0081577A">
        <w:rPr>
          <w:rFonts w:ascii="Helvetica" w:hAnsi="Helvetica"/>
          <w:color w:val="000000"/>
          <w:lang w:val="en-GB"/>
        </w:rPr>
        <w:t>residuali</w:t>
      </w:r>
      <w:r w:rsidR="00D84616">
        <w:rPr>
          <w:rFonts w:ascii="Helvetica" w:hAnsi="Helvetica"/>
          <w:color w:val="000000"/>
          <w:lang w:val="en-GB"/>
        </w:rPr>
        <w:t>s</w:t>
      </w:r>
      <w:r w:rsidR="004E1A6F" w:rsidRPr="0081577A">
        <w:rPr>
          <w:rFonts w:ascii="Helvetica" w:hAnsi="Helvetica"/>
          <w:color w:val="000000"/>
          <w:lang w:val="en-GB"/>
        </w:rPr>
        <w:t>ed</w:t>
      </w:r>
      <w:proofErr w:type="spellEnd"/>
      <w:r w:rsidR="004E1A6F" w:rsidRPr="0081577A">
        <w:rPr>
          <w:rFonts w:ascii="Helvetica" w:hAnsi="Helvetica"/>
          <w:color w:val="000000"/>
          <w:lang w:val="en-GB"/>
        </w:rPr>
        <w:t xml:space="preserve"> gamma for effects of rho to ensure independence. </w:t>
      </w:r>
      <w:r w:rsidRPr="0081577A">
        <w:rPr>
          <w:rFonts w:ascii="Helvetica" w:hAnsi="Helvetica"/>
          <w:color w:val="000000"/>
          <w:lang w:val="en-GB"/>
        </w:rPr>
        <w:t xml:space="preserve">Finally, </w:t>
      </w:r>
      <w:r w:rsidR="004E1A6F" w:rsidRPr="0081577A">
        <w:rPr>
          <w:rFonts w:ascii="Helvetica" w:hAnsi="Helvetica"/>
          <w:color w:val="000000"/>
          <w:lang w:val="en-GB"/>
        </w:rPr>
        <w:t>to increase statistical power</w:t>
      </w:r>
      <w:r w:rsidR="0059105F" w:rsidRPr="0081577A">
        <w:rPr>
          <w:rFonts w:ascii="Helvetica" w:hAnsi="Helvetica"/>
          <w:color w:val="000000"/>
          <w:lang w:val="en-GB"/>
        </w:rPr>
        <w:t xml:space="preserve"> and robustness</w:t>
      </w:r>
      <w:r w:rsidR="004E1A6F" w:rsidRPr="0081577A">
        <w:rPr>
          <w:rFonts w:ascii="Helvetica" w:hAnsi="Helvetica"/>
          <w:color w:val="000000"/>
          <w:lang w:val="en-GB"/>
        </w:rPr>
        <w:t xml:space="preserve">, we limited our traits to those with significant correlation amongst couples and &gt;5 valid IVs (among a few other filtering criteria). As a result, anthropometric traits constituted a larger proportion of our traits under study and represent a large percentage of our significant findings. Other phenotypes, such as behavioural and lifestyle traits, were included where possible but, in general, with less statistical power due to both lower couple correlation and less IVs. Additionally, we were limited to the </w:t>
      </w:r>
      <w:r w:rsidR="0059105F" w:rsidRPr="0081577A">
        <w:rPr>
          <w:rFonts w:ascii="Helvetica" w:hAnsi="Helvetica"/>
          <w:color w:val="000000"/>
          <w:lang w:val="en-GB"/>
        </w:rPr>
        <w:t xml:space="preserve">available </w:t>
      </w:r>
      <w:r w:rsidR="004E1A6F" w:rsidRPr="0081577A">
        <w:rPr>
          <w:rFonts w:ascii="Helvetica" w:hAnsi="Helvetica"/>
          <w:color w:val="000000"/>
          <w:lang w:val="en-GB"/>
        </w:rPr>
        <w:t>traits</w:t>
      </w:r>
      <w:r w:rsidR="0059105F" w:rsidRPr="0081577A">
        <w:rPr>
          <w:rFonts w:ascii="Helvetica" w:hAnsi="Helvetica"/>
          <w:color w:val="000000"/>
          <w:lang w:val="en-GB"/>
        </w:rPr>
        <w:t xml:space="preserve"> and white British samples</w:t>
      </w:r>
      <w:r w:rsidR="004E1A6F" w:rsidRPr="0081577A">
        <w:rPr>
          <w:rFonts w:ascii="Helvetica" w:hAnsi="Helvetica"/>
          <w:color w:val="000000"/>
          <w:lang w:val="en-GB"/>
        </w:rPr>
        <w:t xml:space="preserve"> in the UKBB.</w:t>
      </w:r>
      <w:r w:rsidR="0059105F" w:rsidRPr="0081577A">
        <w:rPr>
          <w:rFonts w:ascii="Helvetica" w:hAnsi="Helvetica"/>
          <w:color w:val="000000"/>
          <w:lang w:val="en-GB"/>
        </w:rPr>
        <w:t xml:space="preserve"> Assortative mating is highly population-</w:t>
      </w:r>
      <w:r w:rsidR="00D84616" w:rsidRPr="00D84616">
        <w:rPr>
          <w:rFonts w:ascii="Helvetica" w:hAnsi="Helvetica"/>
          <w:color w:val="000000"/>
          <w:lang w:val="en-GB"/>
        </w:rPr>
        <w:t>specific;</w:t>
      </w:r>
      <w:r w:rsidR="0059105F" w:rsidRPr="0081577A">
        <w:rPr>
          <w:rFonts w:ascii="Helvetica" w:hAnsi="Helvetica"/>
          <w:color w:val="000000"/>
          <w:lang w:val="en-GB"/>
        </w:rPr>
        <w:t xml:space="preserve"> hence our findings are not necessarily generali</w:t>
      </w:r>
      <w:r w:rsidR="00D84616">
        <w:rPr>
          <w:rFonts w:ascii="Helvetica" w:hAnsi="Helvetica"/>
          <w:color w:val="000000"/>
          <w:lang w:val="en-GB"/>
        </w:rPr>
        <w:t>s</w:t>
      </w:r>
      <w:r w:rsidR="0059105F" w:rsidRPr="0081577A">
        <w:rPr>
          <w:rFonts w:ascii="Helvetica" w:hAnsi="Helvetica"/>
          <w:color w:val="000000"/>
          <w:lang w:val="en-GB"/>
        </w:rPr>
        <w:t>able to other populations.</w:t>
      </w:r>
    </w:p>
    <w:p w14:paraId="23B92B62" w14:textId="77777777" w:rsidR="004E1A6F" w:rsidRPr="0081577A" w:rsidRDefault="004E1A6F" w:rsidP="002B237D">
      <w:pPr>
        <w:jc w:val="both"/>
        <w:rPr>
          <w:rFonts w:ascii="Helvetica" w:hAnsi="Helvetica"/>
          <w:lang w:val="en-GB"/>
        </w:rPr>
      </w:pPr>
      <w:r w:rsidRPr="0081577A">
        <w:rPr>
          <w:rFonts w:ascii="Helvetica" w:hAnsi="Helvetica"/>
          <w:color w:val="000000"/>
          <w:lang w:val="en-GB"/>
        </w:rPr>
        <w:t> </w:t>
      </w:r>
    </w:p>
    <w:p w14:paraId="11C20155" w14:textId="3085801E" w:rsidR="004E1A6F" w:rsidRPr="0081577A" w:rsidRDefault="00C81BA8" w:rsidP="002B237D">
      <w:pPr>
        <w:jc w:val="both"/>
        <w:rPr>
          <w:rFonts w:ascii="Helvetica" w:hAnsi="Helvetica"/>
          <w:color w:val="000000"/>
          <w:lang w:val="en-GB"/>
        </w:rPr>
      </w:pPr>
      <w:r w:rsidRPr="0081577A">
        <w:rPr>
          <w:rFonts w:ascii="Helvetica" w:hAnsi="Helvetica"/>
          <w:color w:val="000000"/>
          <w:lang w:val="en-GB"/>
        </w:rPr>
        <w:lastRenderedPageBreak/>
        <w:t xml:space="preserve">In </w:t>
      </w:r>
      <w:r w:rsidR="00340567" w:rsidRPr="0081577A">
        <w:rPr>
          <w:rFonts w:ascii="Helvetica" w:hAnsi="Helvetica"/>
          <w:color w:val="000000"/>
          <w:lang w:val="en-GB"/>
        </w:rPr>
        <w:t>summary</w:t>
      </w:r>
      <w:r w:rsidRPr="0081577A">
        <w:rPr>
          <w:rFonts w:ascii="Helvetica" w:hAnsi="Helvetica"/>
          <w:color w:val="000000"/>
          <w:lang w:val="en-GB"/>
        </w:rPr>
        <w:t>, we</w:t>
      </w:r>
      <w:r w:rsidR="00340567" w:rsidRPr="0081577A">
        <w:rPr>
          <w:rFonts w:ascii="Helvetica" w:hAnsi="Helvetica"/>
          <w:color w:val="000000"/>
          <w:lang w:val="en-GB"/>
        </w:rPr>
        <w:t xml:space="preserve"> have surveyed a large number of complex traits with significant couple correlation in the UK Biobank and explored to which extent the observed couple similarity is due to couple convergence or confounding (</w:t>
      </w:r>
      <w:proofErr w:type="gramStart"/>
      <w:r w:rsidR="00340567" w:rsidRPr="0081577A">
        <w:rPr>
          <w:rFonts w:ascii="Helvetica" w:hAnsi="Helvetica"/>
          <w:color w:val="000000"/>
          <w:lang w:val="en-GB"/>
        </w:rPr>
        <w:t>i.e.</w:t>
      </w:r>
      <w:proofErr w:type="gramEnd"/>
      <w:r w:rsidR="00340567" w:rsidRPr="0081577A">
        <w:rPr>
          <w:rFonts w:ascii="Helvetica" w:hAnsi="Helvetica"/>
          <w:color w:val="000000"/>
          <w:lang w:val="en-GB"/>
        </w:rPr>
        <w:t xml:space="preserve"> assortment for correlated phenotype</w:t>
      </w:r>
      <w:r w:rsidR="007914BF" w:rsidRPr="0081577A">
        <w:rPr>
          <w:rFonts w:ascii="Helvetica" w:hAnsi="Helvetica"/>
          <w:color w:val="000000"/>
          <w:lang w:val="en-GB"/>
        </w:rPr>
        <w:t>s</w:t>
      </w:r>
      <w:r w:rsidR="00340567" w:rsidRPr="0081577A">
        <w:rPr>
          <w:rFonts w:ascii="Helvetica" w:hAnsi="Helvetica"/>
          <w:color w:val="000000"/>
          <w:lang w:val="en-GB"/>
        </w:rPr>
        <w:t xml:space="preserve">). We have also demonstrated that cross-trait </w:t>
      </w:r>
      <w:r w:rsidR="007914BF" w:rsidRPr="0081577A">
        <w:rPr>
          <w:rFonts w:ascii="Helvetica" w:hAnsi="Helvetica"/>
          <w:color w:val="000000"/>
          <w:lang w:val="en-GB"/>
        </w:rPr>
        <w:t xml:space="preserve">assortment can largely be explained by </w:t>
      </w:r>
      <w:r w:rsidR="003548D6" w:rsidRPr="0081577A">
        <w:rPr>
          <w:rFonts w:ascii="Helvetica" w:hAnsi="Helvetica"/>
          <w:color w:val="000000"/>
          <w:lang w:val="en-GB"/>
        </w:rPr>
        <w:t xml:space="preserve">single-trait </w:t>
      </w:r>
      <w:r w:rsidR="007914BF" w:rsidRPr="0081577A">
        <w:rPr>
          <w:rFonts w:ascii="Helvetica" w:hAnsi="Helvetica"/>
          <w:color w:val="000000"/>
          <w:lang w:val="en-GB"/>
        </w:rPr>
        <w:t xml:space="preserve">assortments between either trait </w:t>
      </w:r>
      <w:proofErr w:type="gramStart"/>
      <w:r w:rsidR="007914BF" w:rsidRPr="0081577A">
        <w:rPr>
          <w:rFonts w:ascii="Helvetica" w:hAnsi="Helvetica"/>
          <w:color w:val="000000"/>
          <w:lang w:val="en-GB"/>
        </w:rPr>
        <w:t>and</w:t>
      </w:r>
      <w:proofErr w:type="gramEnd"/>
      <w:r w:rsidR="007914BF" w:rsidRPr="0081577A">
        <w:rPr>
          <w:rFonts w:ascii="Helvetica" w:hAnsi="Helvetica"/>
          <w:color w:val="000000"/>
          <w:lang w:val="en-GB"/>
        </w:rPr>
        <w:t xml:space="preserve"> substantial causal effects between these traits. Our findings provide new insights into possible mechanisms underlying observed assortative mating patterns at an unprecedented scale.</w:t>
      </w:r>
    </w:p>
    <w:p w14:paraId="79CC5805" w14:textId="2F59BDCA" w:rsidR="009C5119" w:rsidRPr="0081577A" w:rsidRDefault="009C5119" w:rsidP="002B237D">
      <w:pPr>
        <w:jc w:val="both"/>
        <w:rPr>
          <w:rFonts w:ascii="Helvetica" w:hAnsi="Helvetica"/>
          <w:color w:val="000000"/>
          <w:lang w:val="en-GB"/>
        </w:rPr>
      </w:pPr>
      <w:r w:rsidRPr="0081577A">
        <w:rPr>
          <w:rFonts w:ascii="Helvetica" w:hAnsi="Helvetica"/>
          <w:color w:val="000000"/>
          <w:lang w:val="en-GB"/>
        </w:rPr>
        <w:br w:type="page"/>
      </w:r>
    </w:p>
    <w:p w14:paraId="5AB9CC3B" w14:textId="2843FC89" w:rsidR="004E1A6F" w:rsidRPr="0081577A" w:rsidRDefault="009C5119"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References</w:t>
      </w:r>
    </w:p>
    <w:p w14:paraId="460A7868" w14:textId="123D4B5E" w:rsidR="00863E27" w:rsidRPr="00863E27" w:rsidRDefault="009C5119" w:rsidP="00863E27">
      <w:pPr>
        <w:widowControl w:val="0"/>
        <w:autoSpaceDE w:val="0"/>
        <w:autoSpaceDN w:val="0"/>
        <w:adjustRightInd w:val="0"/>
        <w:ind w:left="640" w:hanging="640"/>
        <w:rPr>
          <w:rFonts w:ascii="Helvetica" w:hAnsi="Helvetica"/>
          <w:noProof/>
          <w:lang w:val="en-US"/>
        </w:rPr>
      </w:pPr>
      <w:r w:rsidRPr="0081577A">
        <w:rPr>
          <w:rFonts w:ascii="Helvetica" w:hAnsi="Helvetica"/>
          <w:lang w:val="en-GB"/>
        </w:rPr>
        <w:fldChar w:fldCharType="begin" w:fldLock="1"/>
      </w:r>
      <w:r w:rsidRPr="0081577A">
        <w:rPr>
          <w:rFonts w:ascii="Helvetica" w:hAnsi="Helvetica"/>
          <w:lang w:val="en-GB"/>
        </w:rPr>
        <w:instrText xml:space="preserve">ADDIN Mendeley Bibliography CSL_BIBLIOGRAPHY </w:instrText>
      </w:r>
      <w:r w:rsidRPr="0081577A">
        <w:rPr>
          <w:rFonts w:ascii="Helvetica" w:hAnsi="Helvetica"/>
          <w:lang w:val="en-GB"/>
        </w:rPr>
        <w:fldChar w:fldCharType="separate"/>
      </w:r>
      <w:r w:rsidR="00863E27" w:rsidRPr="00863E27">
        <w:rPr>
          <w:rFonts w:ascii="Helvetica" w:hAnsi="Helvetica"/>
          <w:noProof/>
          <w:lang w:val="en-US"/>
        </w:rPr>
        <w:t>1.</w:t>
      </w:r>
      <w:r w:rsidR="00863E27" w:rsidRPr="00863E27">
        <w:rPr>
          <w:rFonts w:ascii="Helvetica" w:hAnsi="Helvetica"/>
          <w:noProof/>
          <w:lang w:val="en-US"/>
        </w:rPr>
        <w:tab/>
        <w:t xml:space="preserve">Silventoinen, K., Kaprio, J., Lahelma, E., Viken, R. J. &amp; Rose, R. J. Assortative mating by body height and BMI: Finnish twins and their spouses. </w:t>
      </w:r>
      <w:r w:rsidR="00863E27" w:rsidRPr="00863E27">
        <w:rPr>
          <w:rFonts w:ascii="Helvetica" w:hAnsi="Helvetica"/>
          <w:i/>
          <w:iCs/>
          <w:noProof/>
          <w:lang w:val="en-US"/>
        </w:rPr>
        <w:t>Am. J. Hum. Biol.</w:t>
      </w:r>
      <w:r w:rsidR="00863E27" w:rsidRPr="00863E27">
        <w:rPr>
          <w:rFonts w:ascii="Helvetica" w:hAnsi="Helvetica"/>
          <w:noProof/>
          <w:lang w:val="en-US"/>
        </w:rPr>
        <w:t xml:space="preserve"> </w:t>
      </w:r>
      <w:r w:rsidR="00863E27" w:rsidRPr="00863E27">
        <w:rPr>
          <w:rFonts w:ascii="Helvetica" w:hAnsi="Helvetica"/>
          <w:b/>
          <w:bCs/>
          <w:noProof/>
          <w:lang w:val="en-US"/>
        </w:rPr>
        <w:t>15</w:t>
      </w:r>
      <w:r w:rsidR="00863E27" w:rsidRPr="00863E27">
        <w:rPr>
          <w:rFonts w:ascii="Helvetica" w:hAnsi="Helvetica"/>
          <w:noProof/>
          <w:lang w:val="en-US"/>
        </w:rPr>
        <w:t>, 620–627 (2003).</w:t>
      </w:r>
    </w:p>
    <w:p w14:paraId="1ABA0A52"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w:t>
      </w:r>
      <w:r w:rsidRPr="00863E27">
        <w:rPr>
          <w:rFonts w:ascii="Helvetica" w:hAnsi="Helvetica"/>
          <w:noProof/>
          <w:lang w:val="en-US"/>
        </w:rPr>
        <w:tab/>
        <w:t xml:space="preserve">Maes, H. H., Neale, M. C. &amp; Eaves, L. J. Genetic and environmental factors in relative body weight and human adiposity. </w:t>
      </w:r>
      <w:r w:rsidRPr="00863E27">
        <w:rPr>
          <w:rFonts w:ascii="Helvetica" w:hAnsi="Helvetica"/>
          <w:i/>
          <w:iCs/>
          <w:noProof/>
          <w:lang w:val="en-US"/>
        </w:rPr>
        <w:t>Behav. Genet.</w:t>
      </w:r>
      <w:r w:rsidRPr="00863E27">
        <w:rPr>
          <w:rFonts w:ascii="Helvetica" w:hAnsi="Helvetica"/>
          <w:noProof/>
          <w:lang w:val="en-US"/>
        </w:rPr>
        <w:t xml:space="preserve"> </w:t>
      </w:r>
      <w:r w:rsidRPr="00863E27">
        <w:rPr>
          <w:rFonts w:ascii="Helvetica" w:hAnsi="Helvetica"/>
          <w:b/>
          <w:bCs/>
          <w:noProof/>
          <w:lang w:val="en-US"/>
        </w:rPr>
        <w:t>27</w:t>
      </w:r>
      <w:r w:rsidRPr="00863E27">
        <w:rPr>
          <w:rFonts w:ascii="Helvetica" w:hAnsi="Helvetica"/>
          <w:noProof/>
          <w:lang w:val="en-US"/>
        </w:rPr>
        <w:t>, 325–51 (1997).</w:t>
      </w:r>
    </w:p>
    <w:p w14:paraId="6E2AABC6"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w:t>
      </w:r>
      <w:r w:rsidRPr="00863E27">
        <w:rPr>
          <w:rFonts w:ascii="Helvetica" w:hAnsi="Helvetica"/>
          <w:noProof/>
          <w:lang w:val="en-US"/>
        </w:rPr>
        <w:tab/>
        <w:t xml:space="preserve">Keller, M. C. </w:t>
      </w:r>
      <w:r w:rsidRPr="00863E27">
        <w:rPr>
          <w:rFonts w:ascii="Helvetica" w:hAnsi="Helvetica"/>
          <w:i/>
          <w:iCs/>
          <w:noProof/>
          <w:lang w:val="en-US"/>
        </w:rPr>
        <w:t>et al.</w:t>
      </w:r>
      <w:r w:rsidRPr="00863E27">
        <w:rPr>
          <w:rFonts w:ascii="Helvetica" w:hAnsi="Helvetica"/>
          <w:noProof/>
          <w:lang w:val="en-US"/>
        </w:rPr>
        <w:t xml:space="preserve"> The Genetic Correlation between Height and IQ: Shared Genes or Assortative Mating? </w:t>
      </w:r>
      <w:r w:rsidRPr="00863E27">
        <w:rPr>
          <w:rFonts w:ascii="Helvetica" w:hAnsi="Helvetica"/>
          <w:i/>
          <w:iCs/>
          <w:noProof/>
          <w:lang w:val="en-US"/>
        </w:rPr>
        <w:t>PLoS Genet.</w:t>
      </w:r>
      <w:r w:rsidRPr="00863E27">
        <w:rPr>
          <w:rFonts w:ascii="Helvetica" w:hAnsi="Helvetica"/>
          <w:noProof/>
          <w:lang w:val="en-US"/>
        </w:rPr>
        <w:t xml:space="preserve"> </w:t>
      </w:r>
      <w:r w:rsidRPr="00863E27">
        <w:rPr>
          <w:rFonts w:ascii="Helvetica" w:hAnsi="Helvetica"/>
          <w:b/>
          <w:bCs/>
          <w:noProof/>
          <w:lang w:val="en-US"/>
        </w:rPr>
        <w:t>9</w:t>
      </w:r>
      <w:r w:rsidRPr="00863E27">
        <w:rPr>
          <w:rFonts w:ascii="Helvetica" w:hAnsi="Helvetica"/>
          <w:noProof/>
          <w:lang w:val="en-US"/>
        </w:rPr>
        <w:t>, (2013).</w:t>
      </w:r>
    </w:p>
    <w:p w14:paraId="760CCFC6"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4.</w:t>
      </w:r>
      <w:r w:rsidRPr="00863E27">
        <w:rPr>
          <w:rFonts w:ascii="Helvetica" w:hAnsi="Helvetica"/>
          <w:noProof/>
          <w:lang w:val="en-US"/>
        </w:rPr>
        <w:tab/>
        <w:t xml:space="preserve">Mare, R. D. Five Decades of Educational Assortative Mating. </w:t>
      </w:r>
      <w:r w:rsidRPr="00863E27">
        <w:rPr>
          <w:rFonts w:ascii="Helvetica" w:hAnsi="Helvetica"/>
          <w:i/>
          <w:iCs/>
          <w:noProof/>
          <w:lang w:val="en-US"/>
        </w:rPr>
        <w:t>Am. Sociol. Rev.</w:t>
      </w:r>
      <w:r w:rsidRPr="00863E27">
        <w:rPr>
          <w:rFonts w:ascii="Helvetica" w:hAnsi="Helvetica"/>
          <w:noProof/>
          <w:lang w:val="en-US"/>
        </w:rPr>
        <w:t xml:space="preserve"> </w:t>
      </w:r>
      <w:r w:rsidRPr="00863E27">
        <w:rPr>
          <w:rFonts w:ascii="Helvetica" w:hAnsi="Helvetica"/>
          <w:b/>
          <w:bCs/>
          <w:noProof/>
          <w:lang w:val="en-US"/>
        </w:rPr>
        <w:t>56</w:t>
      </w:r>
      <w:r w:rsidRPr="00863E27">
        <w:rPr>
          <w:rFonts w:ascii="Helvetica" w:hAnsi="Helvetica"/>
          <w:noProof/>
          <w:lang w:val="en-US"/>
        </w:rPr>
        <w:t>, 15–32 (1991).</w:t>
      </w:r>
    </w:p>
    <w:p w14:paraId="648BE114"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5.</w:t>
      </w:r>
      <w:r w:rsidRPr="00863E27">
        <w:rPr>
          <w:rFonts w:ascii="Helvetica" w:hAnsi="Helvetica"/>
          <w:noProof/>
          <w:lang w:val="en-US"/>
        </w:rPr>
        <w:tab/>
        <w:t xml:space="preserve">Agrawal, A. </w:t>
      </w:r>
      <w:r w:rsidRPr="00863E27">
        <w:rPr>
          <w:rFonts w:ascii="Helvetica" w:hAnsi="Helvetica"/>
          <w:i/>
          <w:iCs/>
          <w:noProof/>
          <w:lang w:val="en-US"/>
        </w:rPr>
        <w:t>et al.</w:t>
      </w:r>
      <w:r w:rsidRPr="00863E27">
        <w:rPr>
          <w:rFonts w:ascii="Helvetica" w:hAnsi="Helvetica"/>
          <w:noProof/>
          <w:lang w:val="en-US"/>
        </w:rPr>
        <w:t xml:space="preserve"> Assortative mating for cigarette smoking and for alcohol consumption in female Australian twins and their spouses. </w:t>
      </w:r>
      <w:r w:rsidRPr="00863E27">
        <w:rPr>
          <w:rFonts w:ascii="Helvetica" w:hAnsi="Helvetica"/>
          <w:i/>
          <w:iCs/>
          <w:noProof/>
          <w:lang w:val="en-US"/>
        </w:rPr>
        <w:t>Behav. Genet.</w:t>
      </w:r>
      <w:r w:rsidRPr="00863E27">
        <w:rPr>
          <w:rFonts w:ascii="Helvetica" w:hAnsi="Helvetica"/>
          <w:noProof/>
          <w:lang w:val="en-US"/>
        </w:rPr>
        <w:t xml:space="preserve"> </w:t>
      </w:r>
      <w:r w:rsidRPr="00863E27">
        <w:rPr>
          <w:rFonts w:ascii="Helvetica" w:hAnsi="Helvetica"/>
          <w:b/>
          <w:bCs/>
          <w:noProof/>
          <w:lang w:val="en-US"/>
        </w:rPr>
        <w:t>36</w:t>
      </w:r>
      <w:r w:rsidRPr="00863E27">
        <w:rPr>
          <w:rFonts w:ascii="Helvetica" w:hAnsi="Helvetica"/>
          <w:noProof/>
          <w:lang w:val="en-US"/>
        </w:rPr>
        <w:t>, 553–566 (2006).</w:t>
      </w:r>
    </w:p>
    <w:p w14:paraId="6546A9BC"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6.</w:t>
      </w:r>
      <w:r w:rsidRPr="00863E27">
        <w:rPr>
          <w:rFonts w:ascii="Helvetica" w:hAnsi="Helvetica"/>
          <w:noProof/>
          <w:lang w:val="en-US"/>
        </w:rPr>
        <w:tab/>
        <w:t xml:space="preserve">Buss, D. M. Marry Someone Who Is Similar To Us in Almost Every Variable. </w:t>
      </w:r>
      <w:r w:rsidRPr="00863E27">
        <w:rPr>
          <w:rFonts w:ascii="Helvetica" w:hAnsi="Helvetica"/>
          <w:i/>
          <w:iCs/>
          <w:noProof/>
          <w:lang w:val="en-US"/>
        </w:rPr>
        <w:t>Am. Sci.</w:t>
      </w:r>
      <w:r w:rsidRPr="00863E27">
        <w:rPr>
          <w:rFonts w:ascii="Helvetica" w:hAnsi="Helvetica"/>
          <w:noProof/>
          <w:lang w:val="en-US"/>
        </w:rPr>
        <w:t xml:space="preserve"> </w:t>
      </w:r>
      <w:r w:rsidRPr="00863E27">
        <w:rPr>
          <w:rFonts w:ascii="Helvetica" w:hAnsi="Helvetica"/>
          <w:b/>
          <w:bCs/>
          <w:noProof/>
          <w:lang w:val="en-US"/>
        </w:rPr>
        <w:t>73</w:t>
      </w:r>
      <w:r w:rsidRPr="00863E27">
        <w:rPr>
          <w:rFonts w:ascii="Helvetica" w:hAnsi="Helvetica"/>
          <w:noProof/>
          <w:lang w:val="en-US"/>
        </w:rPr>
        <w:t>, 47–51 (1985).</w:t>
      </w:r>
    </w:p>
    <w:p w14:paraId="62EA799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7.</w:t>
      </w:r>
      <w:r w:rsidRPr="00863E27">
        <w:rPr>
          <w:rFonts w:ascii="Helvetica" w:hAnsi="Helvetica"/>
          <w:noProof/>
          <w:lang w:val="en-US"/>
        </w:rPr>
        <w:tab/>
        <w:t xml:space="preserve">Watson, D. </w:t>
      </w:r>
      <w:r w:rsidRPr="00863E27">
        <w:rPr>
          <w:rFonts w:ascii="Helvetica" w:hAnsi="Helvetica"/>
          <w:i/>
          <w:iCs/>
          <w:noProof/>
          <w:lang w:val="en-US"/>
        </w:rPr>
        <w:t>et al.</w:t>
      </w:r>
      <w:r w:rsidRPr="00863E27">
        <w:rPr>
          <w:rFonts w:ascii="Helvetica" w:hAnsi="Helvetica"/>
          <w:noProof/>
          <w:lang w:val="en-US"/>
        </w:rPr>
        <w:t xml:space="preserve"> Match makers and deal breakers: Analyses of assortative mating in newlywed couples. </w:t>
      </w:r>
      <w:r w:rsidRPr="00863E27">
        <w:rPr>
          <w:rFonts w:ascii="Helvetica" w:hAnsi="Helvetica"/>
          <w:i/>
          <w:iCs/>
          <w:noProof/>
          <w:lang w:val="en-US"/>
        </w:rPr>
        <w:t>J. Pers.</w:t>
      </w:r>
      <w:r w:rsidRPr="00863E27">
        <w:rPr>
          <w:rFonts w:ascii="Helvetica" w:hAnsi="Helvetica"/>
          <w:noProof/>
          <w:lang w:val="en-US"/>
        </w:rPr>
        <w:t xml:space="preserve"> </w:t>
      </w:r>
      <w:r w:rsidRPr="00863E27">
        <w:rPr>
          <w:rFonts w:ascii="Helvetica" w:hAnsi="Helvetica"/>
          <w:b/>
          <w:bCs/>
          <w:noProof/>
          <w:lang w:val="en-US"/>
        </w:rPr>
        <w:t>72</w:t>
      </w:r>
      <w:r w:rsidRPr="00863E27">
        <w:rPr>
          <w:rFonts w:ascii="Helvetica" w:hAnsi="Helvetica"/>
          <w:noProof/>
          <w:lang w:val="en-US"/>
        </w:rPr>
        <w:t>, 1029–1068 (2004).</w:t>
      </w:r>
    </w:p>
    <w:p w14:paraId="5847B66D"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8.</w:t>
      </w:r>
      <w:r w:rsidRPr="00863E27">
        <w:rPr>
          <w:rFonts w:ascii="Helvetica" w:hAnsi="Helvetica"/>
          <w:noProof/>
          <w:lang w:val="en-US"/>
        </w:rPr>
        <w:tab/>
        <w:t xml:space="preserve">Hippisley-Cox, J. Married couples’ risk of same disease: cross sectional study. </w:t>
      </w:r>
      <w:r w:rsidRPr="00863E27">
        <w:rPr>
          <w:rFonts w:ascii="Helvetica" w:hAnsi="Helvetica"/>
          <w:i/>
          <w:iCs/>
          <w:noProof/>
          <w:lang w:val="en-US"/>
        </w:rPr>
        <w:t>BMJ</w:t>
      </w:r>
      <w:r w:rsidRPr="00863E27">
        <w:rPr>
          <w:rFonts w:ascii="Helvetica" w:hAnsi="Helvetica"/>
          <w:noProof/>
          <w:lang w:val="en-US"/>
        </w:rPr>
        <w:t xml:space="preserve"> </w:t>
      </w:r>
      <w:r w:rsidRPr="00863E27">
        <w:rPr>
          <w:rFonts w:ascii="Helvetica" w:hAnsi="Helvetica"/>
          <w:b/>
          <w:bCs/>
          <w:noProof/>
          <w:lang w:val="en-US"/>
        </w:rPr>
        <w:t>325</w:t>
      </w:r>
      <w:r w:rsidRPr="00863E27">
        <w:rPr>
          <w:rFonts w:ascii="Helvetica" w:hAnsi="Helvetica"/>
          <w:noProof/>
          <w:lang w:val="en-US"/>
        </w:rPr>
        <w:t>, 636–636 (2002).</w:t>
      </w:r>
    </w:p>
    <w:p w14:paraId="522E5740"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9.</w:t>
      </w:r>
      <w:r w:rsidRPr="00863E27">
        <w:rPr>
          <w:rFonts w:ascii="Helvetica" w:hAnsi="Helvetica"/>
          <w:noProof/>
          <w:lang w:val="en-US"/>
        </w:rPr>
        <w:tab/>
        <w:t xml:space="preserve">Buss, D. M. </w:t>
      </w:r>
      <w:r w:rsidRPr="00863E27">
        <w:rPr>
          <w:rFonts w:ascii="Helvetica" w:hAnsi="Helvetica"/>
          <w:i/>
          <w:iCs/>
          <w:noProof/>
          <w:lang w:val="en-US"/>
        </w:rPr>
        <w:t>et al.</w:t>
      </w:r>
      <w:r w:rsidRPr="00863E27">
        <w:rPr>
          <w:rFonts w:ascii="Helvetica" w:hAnsi="Helvetica"/>
          <w:noProof/>
          <w:lang w:val="en-US"/>
        </w:rPr>
        <w:t xml:space="preserve"> International Preferences in Selecting Mates. </w:t>
      </w:r>
      <w:r w:rsidRPr="00863E27">
        <w:rPr>
          <w:rFonts w:ascii="Helvetica" w:hAnsi="Helvetica"/>
          <w:i/>
          <w:iCs/>
          <w:noProof/>
          <w:lang w:val="en-US"/>
        </w:rPr>
        <w:t>J. Cross. Cult. Psychol.</w:t>
      </w:r>
      <w:r w:rsidRPr="00863E27">
        <w:rPr>
          <w:rFonts w:ascii="Helvetica" w:hAnsi="Helvetica"/>
          <w:noProof/>
          <w:lang w:val="en-US"/>
        </w:rPr>
        <w:t xml:space="preserve"> </w:t>
      </w:r>
      <w:r w:rsidRPr="00863E27">
        <w:rPr>
          <w:rFonts w:ascii="Helvetica" w:hAnsi="Helvetica"/>
          <w:b/>
          <w:bCs/>
          <w:noProof/>
          <w:lang w:val="en-US"/>
        </w:rPr>
        <w:t>21</w:t>
      </w:r>
      <w:r w:rsidRPr="00863E27">
        <w:rPr>
          <w:rFonts w:ascii="Helvetica" w:hAnsi="Helvetica"/>
          <w:noProof/>
          <w:lang w:val="en-US"/>
        </w:rPr>
        <w:t>, 5–47 (1990).</w:t>
      </w:r>
    </w:p>
    <w:p w14:paraId="56D6226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10.</w:t>
      </w:r>
      <w:r w:rsidRPr="00863E27">
        <w:rPr>
          <w:rFonts w:ascii="Helvetica" w:hAnsi="Helvetica"/>
          <w:noProof/>
          <w:lang w:val="en-US"/>
        </w:rPr>
        <w:tab/>
        <w:t xml:space="preserve">Buss, D. M. &amp; Barnes, M. Preferences in Human Mate Selection. </w:t>
      </w:r>
      <w:r w:rsidRPr="00863E27">
        <w:rPr>
          <w:rFonts w:ascii="Helvetica" w:hAnsi="Helvetica"/>
          <w:i/>
          <w:iCs/>
          <w:noProof/>
          <w:lang w:val="en-US"/>
        </w:rPr>
        <w:t>J. Pers. Soc. Psychol.</w:t>
      </w:r>
      <w:r w:rsidRPr="00863E27">
        <w:rPr>
          <w:rFonts w:ascii="Helvetica" w:hAnsi="Helvetica"/>
          <w:noProof/>
          <w:lang w:val="en-US"/>
        </w:rPr>
        <w:t xml:space="preserve"> </w:t>
      </w:r>
      <w:r w:rsidRPr="00863E27">
        <w:rPr>
          <w:rFonts w:ascii="Helvetica" w:hAnsi="Helvetica"/>
          <w:b/>
          <w:bCs/>
          <w:noProof/>
          <w:lang w:val="en-US"/>
        </w:rPr>
        <w:t>50</w:t>
      </w:r>
      <w:r w:rsidRPr="00863E27">
        <w:rPr>
          <w:rFonts w:ascii="Helvetica" w:hAnsi="Helvetica"/>
          <w:noProof/>
          <w:lang w:val="en-US"/>
        </w:rPr>
        <w:t>, 559–570 (1986).</w:t>
      </w:r>
    </w:p>
    <w:p w14:paraId="6FF3397C"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11.</w:t>
      </w:r>
      <w:r w:rsidRPr="00863E27">
        <w:rPr>
          <w:rFonts w:ascii="Helvetica" w:hAnsi="Helvetica"/>
          <w:noProof/>
          <w:lang w:val="en-US"/>
        </w:rPr>
        <w:tab/>
        <w:t xml:space="preserve">Anderson, C., Keltner, D. &amp; John, O. P. Emotional Convergence Between People over Time. </w:t>
      </w:r>
      <w:r w:rsidRPr="00863E27">
        <w:rPr>
          <w:rFonts w:ascii="Helvetica" w:hAnsi="Helvetica"/>
          <w:i/>
          <w:iCs/>
          <w:noProof/>
          <w:lang w:val="en-US"/>
        </w:rPr>
        <w:t>J. Pers. Soc. Psychol.</w:t>
      </w:r>
      <w:r w:rsidRPr="00863E27">
        <w:rPr>
          <w:rFonts w:ascii="Helvetica" w:hAnsi="Helvetica"/>
          <w:noProof/>
          <w:lang w:val="en-US"/>
        </w:rPr>
        <w:t xml:space="preserve"> </w:t>
      </w:r>
      <w:r w:rsidRPr="00863E27">
        <w:rPr>
          <w:rFonts w:ascii="Helvetica" w:hAnsi="Helvetica"/>
          <w:b/>
          <w:bCs/>
          <w:noProof/>
          <w:lang w:val="en-US"/>
        </w:rPr>
        <w:t>84</w:t>
      </w:r>
      <w:r w:rsidRPr="00863E27">
        <w:rPr>
          <w:rFonts w:ascii="Helvetica" w:hAnsi="Helvetica"/>
          <w:noProof/>
          <w:lang w:val="en-US"/>
        </w:rPr>
        <w:t>, 1054–1068 (2003).</w:t>
      </w:r>
    </w:p>
    <w:p w14:paraId="60F14959"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12.</w:t>
      </w:r>
      <w:r w:rsidRPr="00863E27">
        <w:rPr>
          <w:rFonts w:ascii="Helvetica" w:hAnsi="Helvetica"/>
          <w:noProof/>
          <w:lang w:val="en-US"/>
        </w:rPr>
        <w:tab/>
        <w:t xml:space="preserve">Gonzaga, G. C., Campos, B. &amp; Bradbury, T. Similarity, Convergence, and Relationship Satisfaction in Dating and Married Couples. </w:t>
      </w:r>
      <w:r w:rsidRPr="00863E27">
        <w:rPr>
          <w:rFonts w:ascii="Helvetica" w:hAnsi="Helvetica"/>
          <w:i/>
          <w:iCs/>
          <w:noProof/>
          <w:lang w:val="en-US"/>
        </w:rPr>
        <w:t>J. Pers. Soc. Psychol.</w:t>
      </w:r>
      <w:r w:rsidRPr="00863E27">
        <w:rPr>
          <w:rFonts w:ascii="Helvetica" w:hAnsi="Helvetica"/>
          <w:noProof/>
          <w:lang w:val="en-US"/>
        </w:rPr>
        <w:t xml:space="preserve"> </w:t>
      </w:r>
      <w:r w:rsidRPr="00863E27">
        <w:rPr>
          <w:rFonts w:ascii="Helvetica" w:hAnsi="Helvetica"/>
          <w:b/>
          <w:bCs/>
          <w:noProof/>
          <w:lang w:val="en-US"/>
        </w:rPr>
        <w:t>93</w:t>
      </w:r>
      <w:r w:rsidRPr="00863E27">
        <w:rPr>
          <w:rFonts w:ascii="Helvetica" w:hAnsi="Helvetica"/>
          <w:noProof/>
          <w:lang w:val="en-US"/>
        </w:rPr>
        <w:t>, 34–48 (2007).</w:t>
      </w:r>
    </w:p>
    <w:p w14:paraId="2397CC8D"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13.</w:t>
      </w:r>
      <w:r w:rsidRPr="00863E27">
        <w:rPr>
          <w:rFonts w:ascii="Helvetica" w:hAnsi="Helvetica"/>
          <w:noProof/>
          <w:lang w:val="en-US"/>
        </w:rPr>
        <w:tab/>
        <w:t xml:space="preserve">Humbad, M. N., Donnellan, M. B., Iacono, W. G., McGue, M. &amp; Burt, S. A. Is spousal similarity for personality a matter of convergence or selection? </w:t>
      </w:r>
      <w:r w:rsidRPr="00863E27">
        <w:rPr>
          <w:rFonts w:ascii="Helvetica" w:hAnsi="Helvetica"/>
          <w:i/>
          <w:iCs/>
          <w:noProof/>
          <w:lang w:val="en-US"/>
        </w:rPr>
        <w:t>Pers. Individ. Dif.</w:t>
      </w:r>
      <w:r w:rsidRPr="00863E27">
        <w:rPr>
          <w:rFonts w:ascii="Helvetica" w:hAnsi="Helvetica"/>
          <w:noProof/>
          <w:lang w:val="en-US"/>
        </w:rPr>
        <w:t xml:space="preserve"> </w:t>
      </w:r>
      <w:r w:rsidRPr="00863E27">
        <w:rPr>
          <w:rFonts w:ascii="Helvetica" w:hAnsi="Helvetica"/>
          <w:b/>
          <w:bCs/>
          <w:noProof/>
          <w:lang w:val="en-US"/>
        </w:rPr>
        <w:t>49</w:t>
      </w:r>
      <w:r w:rsidRPr="00863E27">
        <w:rPr>
          <w:rFonts w:ascii="Helvetica" w:hAnsi="Helvetica"/>
          <w:noProof/>
          <w:lang w:val="en-US"/>
        </w:rPr>
        <w:t>, 827–830 (2010).</w:t>
      </w:r>
    </w:p>
    <w:p w14:paraId="118F024F"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14.</w:t>
      </w:r>
      <w:r w:rsidRPr="00863E27">
        <w:rPr>
          <w:rFonts w:ascii="Helvetica" w:hAnsi="Helvetica"/>
          <w:noProof/>
          <w:lang w:val="en-US"/>
        </w:rPr>
        <w:tab/>
        <w:t xml:space="preserve">Risch, N. </w:t>
      </w:r>
      <w:r w:rsidRPr="00863E27">
        <w:rPr>
          <w:rFonts w:ascii="Helvetica" w:hAnsi="Helvetica"/>
          <w:i/>
          <w:iCs/>
          <w:noProof/>
          <w:lang w:val="en-US"/>
        </w:rPr>
        <w:t>et al.</w:t>
      </w:r>
      <w:r w:rsidRPr="00863E27">
        <w:rPr>
          <w:rFonts w:ascii="Helvetica" w:hAnsi="Helvetica"/>
          <w:noProof/>
          <w:lang w:val="en-US"/>
        </w:rPr>
        <w:t xml:space="preserve"> Ancestry-related assortative mating in Latino populations. </w:t>
      </w:r>
      <w:r w:rsidRPr="00863E27">
        <w:rPr>
          <w:rFonts w:ascii="Helvetica" w:hAnsi="Helvetica"/>
          <w:i/>
          <w:iCs/>
          <w:noProof/>
          <w:lang w:val="en-US"/>
        </w:rPr>
        <w:t>Genome Biol.</w:t>
      </w:r>
      <w:r w:rsidRPr="00863E27">
        <w:rPr>
          <w:rFonts w:ascii="Helvetica" w:hAnsi="Helvetica"/>
          <w:noProof/>
          <w:lang w:val="en-US"/>
        </w:rPr>
        <w:t xml:space="preserve"> </w:t>
      </w:r>
      <w:r w:rsidRPr="00863E27">
        <w:rPr>
          <w:rFonts w:ascii="Helvetica" w:hAnsi="Helvetica"/>
          <w:b/>
          <w:bCs/>
          <w:noProof/>
          <w:lang w:val="en-US"/>
        </w:rPr>
        <w:t>10</w:t>
      </w:r>
      <w:r w:rsidRPr="00863E27">
        <w:rPr>
          <w:rFonts w:ascii="Helvetica" w:hAnsi="Helvetica"/>
          <w:noProof/>
          <w:lang w:val="en-US"/>
        </w:rPr>
        <w:t>, (2009).</w:t>
      </w:r>
    </w:p>
    <w:p w14:paraId="3658564F"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15.</w:t>
      </w:r>
      <w:r w:rsidRPr="00863E27">
        <w:rPr>
          <w:rFonts w:ascii="Helvetica" w:hAnsi="Helvetica"/>
          <w:noProof/>
          <w:lang w:val="en-US"/>
        </w:rPr>
        <w:tab/>
        <w:t xml:space="preserve">Sebro, R., Peloso, G. M., Dupuis, J. &amp; Risch, N. J. Structured mating: Patterns and implications. </w:t>
      </w:r>
      <w:r w:rsidRPr="00863E27">
        <w:rPr>
          <w:rFonts w:ascii="Helvetica" w:hAnsi="Helvetica"/>
          <w:i/>
          <w:iCs/>
          <w:noProof/>
          <w:lang w:val="en-US"/>
        </w:rPr>
        <w:t>PLoS Genet.</w:t>
      </w:r>
      <w:r w:rsidRPr="00863E27">
        <w:rPr>
          <w:rFonts w:ascii="Helvetica" w:hAnsi="Helvetica"/>
          <w:noProof/>
          <w:lang w:val="en-US"/>
        </w:rPr>
        <w:t xml:space="preserve"> </w:t>
      </w:r>
      <w:r w:rsidRPr="00863E27">
        <w:rPr>
          <w:rFonts w:ascii="Helvetica" w:hAnsi="Helvetica"/>
          <w:b/>
          <w:bCs/>
          <w:noProof/>
          <w:lang w:val="en-US"/>
        </w:rPr>
        <w:t>13</w:t>
      </w:r>
      <w:r w:rsidRPr="00863E27">
        <w:rPr>
          <w:rFonts w:ascii="Helvetica" w:hAnsi="Helvetica"/>
          <w:noProof/>
          <w:lang w:val="en-US"/>
        </w:rPr>
        <w:t>, 1–22 (2017).</w:t>
      </w:r>
    </w:p>
    <w:p w14:paraId="75F3E4B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16.</w:t>
      </w:r>
      <w:r w:rsidRPr="00863E27">
        <w:rPr>
          <w:rFonts w:ascii="Helvetica" w:hAnsi="Helvetica"/>
          <w:noProof/>
          <w:lang w:val="en-US"/>
        </w:rPr>
        <w:tab/>
        <w:t xml:space="preserve">Abdellaoui, A. </w:t>
      </w:r>
      <w:r w:rsidRPr="00863E27">
        <w:rPr>
          <w:rFonts w:ascii="Helvetica" w:hAnsi="Helvetica"/>
          <w:i/>
          <w:iCs/>
          <w:noProof/>
          <w:lang w:val="en-US"/>
        </w:rPr>
        <w:t>et al.</w:t>
      </w:r>
      <w:r w:rsidRPr="00863E27">
        <w:rPr>
          <w:rFonts w:ascii="Helvetica" w:hAnsi="Helvetica"/>
          <w:noProof/>
          <w:lang w:val="en-US"/>
        </w:rPr>
        <w:t xml:space="preserve"> Genetic correlates of social stratification in Great Britain. </w:t>
      </w:r>
      <w:r w:rsidRPr="00863E27">
        <w:rPr>
          <w:rFonts w:ascii="Helvetica" w:hAnsi="Helvetica"/>
          <w:i/>
          <w:iCs/>
          <w:noProof/>
          <w:lang w:val="en-US"/>
        </w:rPr>
        <w:t>Nat. Hum. Behav.</w:t>
      </w:r>
      <w:r w:rsidRPr="00863E27">
        <w:rPr>
          <w:rFonts w:ascii="Helvetica" w:hAnsi="Helvetica"/>
          <w:noProof/>
          <w:lang w:val="en-US"/>
        </w:rPr>
        <w:t xml:space="preserve"> </w:t>
      </w:r>
      <w:r w:rsidRPr="00863E27">
        <w:rPr>
          <w:rFonts w:ascii="Helvetica" w:hAnsi="Helvetica"/>
          <w:b/>
          <w:bCs/>
          <w:noProof/>
          <w:lang w:val="en-US"/>
        </w:rPr>
        <w:t>3</w:t>
      </w:r>
      <w:r w:rsidRPr="00863E27">
        <w:rPr>
          <w:rFonts w:ascii="Helvetica" w:hAnsi="Helvetica"/>
          <w:noProof/>
          <w:lang w:val="en-US"/>
        </w:rPr>
        <w:t>, 1332–1342 (2019).</w:t>
      </w:r>
    </w:p>
    <w:p w14:paraId="289A66C0"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17.</w:t>
      </w:r>
      <w:r w:rsidRPr="00863E27">
        <w:rPr>
          <w:rFonts w:ascii="Helvetica" w:hAnsi="Helvetica"/>
          <w:noProof/>
          <w:lang w:val="en-US"/>
        </w:rPr>
        <w:tab/>
        <w:t xml:space="preserve">Yengo, L. </w:t>
      </w:r>
      <w:r w:rsidRPr="00863E27">
        <w:rPr>
          <w:rFonts w:ascii="Helvetica" w:hAnsi="Helvetica"/>
          <w:i/>
          <w:iCs/>
          <w:noProof/>
          <w:lang w:val="en-US"/>
        </w:rPr>
        <w:t>et al.</w:t>
      </w:r>
      <w:r w:rsidRPr="00863E27">
        <w:rPr>
          <w:rFonts w:ascii="Helvetica" w:hAnsi="Helvetica"/>
          <w:noProof/>
          <w:lang w:val="en-US"/>
        </w:rPr>
        <w:t xml:space="preserve"> Imprint of assortative mating on the human genome. </w:t>
      </w:r>
      <w:r w:rsidRPr="00863E27">
        <w:rPr>
          <w:rFonts w:ascii="Helvetica" w:hAnsi="Helvetica"/>
          <w:i/>
          <w:iCs/>
          <w:noProof/>
          <w:lang w:val="en-US"/>
        </w:rPr>
        <w:t>Nat. Hum. Behav.</w:t>
      </w:r>
      <w:r w:rsidRPr="00863E27">
        <w:rPr>
          <w:rFonts w:ascii="Helvetica" w:hAnsi="Helvetica"/>
          <w:noProof/>
          <w:lang w:val="en-US"/>
        </w:rPr>
        <w:t xml:space="preserve"> </w:t>
      </w:r>
      <w:r w:rsidRPr="00863E27">
        <w:rPr>
          <w:rFonts w:ascii="Helvetica" w:hAnsi="Helvetica"/>
          <w:b/>
          <w:bCs/>
          <w:noProof/>
          <w:lang w:val="en-US"/>
        </w:rPr>
        <w:t>2</w:t>
      </w:r>
      <w:r w:rsidRPr="00863E27">
        <w:rPr>
          <w:rFonts w:ascii="Helvetica" w:hAnsi="Helvetica"/>
          <w:noProof/>
          <w:lang w:val="en-US"/>
        </w:rPr>
        <w:t>, 948–954 (2018).</w:t>
      </w:r>
    </w:p>
    <w:p w14:paraId="466489A0"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18.</w:t>
      </w:r>
      <w:r w:rsidRPr="00863E27">
        <w:rPr>
          <w:rFonts w:ascii="Helvetica" w:hAnsi="Helvetica"/>
          <w:noProof/>
          <w:lang w:val="en-US"/>
        </w:rPr>
        <w:tab/>
        <w:t xml:space="preserve">Border, R. </w:t>
      </w:r>
      <w:r w:rsidRPr="00863E27">
        <w:rPr>
          <w:rFonts w:ascii="Helvetica" w:hAnsi="Helvetica"/>
          <w:i/>
          <w:iCs/>
          <w:noProof/>
          <w:lang w:val="en-US"/>
        </w:rPr>
        <w:t>et al.</w:t>
      </w:r>
      <w:r w:rsidRPr="00863E27">
        <w:rPr>
          <w:rFonts w:ascii="Helvetica" w:hAnsi="Helvetica"/>
          <w:noProof/>
          <w:lang w:val="en-US"/>
        </w:rPr>
        <w:t xml:space="preserve"> Assortative mating biases marker-based heritability estimators. </w:t>
      </w:r>
      <w:r w:rsidRPr="00863E27">
        <w:rPr>
          <w:rFonts w:ascii="Helvetica" w:hAnsi="Helvetica"/>
          <w:i/>
          <w:iCs/>
          <w:noProof/>
          <w:lang w:val="en-US"/>
        </w:rPr>
        <w:t>Nat. Commun.</w:t>
      </w:r>
      <w:r w:rsidRPr="00863E27">
        <w:rPr>
          <w:rFonts w:ascii="Helvetica" w:hAnsi="Helvetica"/>
          <w:noProof/>
          <w:lang w:val="en-US"/>
        </w:rPr>
        <w:t xml:space="preserve"> </w:t>
      </w:r>
      <w:r w:rsidRPr="00863E27">
        <w:rPr>
          <w:rFonts w:ascii="Helvetica" w:hAnsi="Helvetica"/>
          <w:b/>
          <w:bCs/>
          <w:noProof/>
          <w:lang w:val="en-US"/>
        </w:rPr>
        <w:t>13</w:t>
      </w:r>
      <w:r w:rsidRPr="00863E27">
        <w:rPr>
          <w:rFonts w:ascii="Helvetica" w:hAnsi="Helvetica"/>
          <w:noProof/>
          <w:lang w:val="en-US"/>
        </w:rPr>
        <w:t>, (2022).</w:t>
      </w:r>
    </w:p>
    <w:p w14:paraId="1A00899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19.</w:t>
      </w:r>
      <w:r w:rsidRPr="00863E27">
        <w:rPr>
          <w:rFonts w:ascii="Helvetica" w:hAnsi="Helvetica"/>
          <w:noProof/>
          <w:lang w:val="en-US"/>
        </w:rPr>
        <w:tab/>
        <w:t xml:space="preserve">Border, R. </w:t>
      </w:r>
      <w:r w:rsidRPr="00863E27">
        <w:rPr>
          <w:rFonts w:ascii="Helvetica" w:hAnsi="Helvetica"/>
          <w:i/>
          <w:iCs/>
          <w:noProof/>
          <w:lang w:val="en-US"/>
        </w:rPr>
        <w:t>et al.</w:t>
      </w:r>
      <w:r w:rsidRPr="00863E27">
        <w:rPr>
          <w:rFonts w:ascii="Helvetica" w:hAnsi="Helvetica"/>
          <w:noProof/>
          <w:lang w:val="en-US"/>
        </w:rPr>
        <w:t xml:space="preserve"> Cross-trait assortative mating is widespread and inflates genetic correlation estimates. </w:t>
      </w:r>
      <w:r w:rsidRPr="00863E27">
        <w:rPr>
          <w:rFonts w:ascii="Helvetica" w:hAnsi="Helvetica"/>
          <w:i/>
          <w:iCs/>
          <w:noProof/>
          <w:lang w:val="en-US"/>
        </w:rPr>
        <w:t>bioRxiv</w:t>
      </w:r>
      <w:r w:rsidRPr="00863E27">
        <w:rPr>
          <w:rFonts w:ascii="Helvetica" w:hAnsi="Helvetica"/>
          <w:noProof/>
          <w:lang w:val="en-US"/>
        </w:rPr>
        <w:t xml:space="preserve"> 2022.03.21.485215 (2022) doi:10.1101/2022.03.21.485215.</w:t>
      </w:r>
    </w:p>
    <w:p w14:paraId="21ABC7E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lastRenderedPageBreak/>
        <w:t>20.</w:t>
      </w:r>
      <w:r w:rsidRPr="00863E27">
        <w:rPr>
          <w:rFonts w:ascii="Helvetica" w:hAnsi="Helvetica"/>
          <w:noProof/>
          <w:lang w:val="en-US"/>
        </w:rPr>
        <w:tab/>
        <w:t xml:space="preserve">Robinson, M. R. </w:t>
      </w:r>
      <w:r w:rsidRPr="00863E27">
        <w:rPr>
          <w:rFonts w:ascii="Helvetica" w:hAnsi="Helvetica"/>
          <w:i/>
          <w:iCs/>
          <w:noProof/>
          <w:lang w:val="en-US"/>
        </w:rPr>
        <w:t>et al.</w:t>
      </w:r>
      <w:r w:rsidRPr="00863E27">
        <w:rPr>
          <w:rFonts w:ascii="Helvetica" w:hAnsi="Helvetica"/>
          <w:noProof/>
          <w:lang w:val="en-US"/>
        </w:rPr>
        <w:t xml:space="preserve"> Genetic evidence of assortative mating in humans. </w:t>
      </w:r>
      <w:r w:rsidRPr="00863E27">
        <w:rPr>
          <w:rFonts w:ascii="Helvetica" w:hAnsi="Helvetica"/>
          <w:i/>
          <w:iCs/>
          <w:noProof/>
          <w:lang w:val="en-US"/>
        </w:rPr>
        <w:t>Nat. Hum. Behav.</w:t>
      </w:r>
      <w:r w:rsidRPr="00863E27">
        <w:rPr>
          <w:rFonts w:ascii="Helvetica" w:hAnsi="Helvetica"/>
          <w:noProof/>
          <w:lang w:val="en-US"/>
        </w:rPr>
        <w:t xml:space="preserve"> </w:t>
      </w:r>
      <w:r w:rsidRPr="00863E27">
        <w:rPr>
          <w:rFonts w:ascii="Helvetica" w:hAnsi="Helvetica"/>
          <w:b/>
          <w:bCs/>
          <w:noProof/>
          <w:lang w:val="en-US"/>
        </w:rPr>
        <w:t>1</w:t>
      </w:r>
      <w:r w:rsidRPr="00863E27">
        <w:rPr>
          <w:rFonts w:ascii="Helvetica" w:hAnsi="Helvetica"/>
          <w:noProof/>
          <w:lang w:val="en-US"/>
        </w:rPr>
        <w:t>, 0016 (2017).</w:t>
      </w:r>
    </w:p>
    <w:p w14:paraId="5621363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21.</w:t>
      </w:r>
      <w:r w:rsidRPr="00863E27">
        <w:rPr>
          <w:rFonts w:ascii="Helvetica" w:hAnsi="Helvetica"/>
          <w:noProof/>
          <w:lang w:val="en-US"/>
        </w:rPr>
        <w:tab/>
        <w:t xml:space="preserve">Xia, C., Canela-Xandri, O., Rawlik, K. &amp; Tenesa, A. Evidence of horizontal indirect genetic effects in humans. </w:t>
      </w:r>
      <w:r w:rsidRPr="00863E27">
        <w:rPr>
          <w:rFonts w:ascii="Helvetica" w:hAnsi="Helvetica"/>
          <w:i/>
          <w:iCs/>
          <w:noProof/>
          <w:lang w:val="en-US"/>
        </w:rPr>
        <w:t>Nat. Hum. Behav.</w:t>
      </w:r>
      <w:r w:rsidRPr="00863E27">
        <w:rPr>
          <w:rFonts w:ascii="Helvetica" w:hAnsi="Helvetica"/>
          <w:noProof/>
          <w:lang w:val="en-US"/>
        </w:rPr>
        <w:t xml:space="preserve"> </w:t>
      </w:r>
      <w:r w:rsidRPr="00863E27">
        <w:rPr>
          <w:rFonts w:ascii="Helvetica" w:hAnsi="Helvetica"/>
          <w:b/>
          <w:bCs/>
          <w:noProof/>
          <w:lang w:val="en-US"/>
        </w:rPr>
        <w:t>05</w:t>
      </w:r>
      <w:r w:rsidRPr="00863E27">
        <w:rPr>
          <w:rFonts w:ascii="Helvetica" w:hAnsi="Helvetica"/>
          <w:noProof/>
          <w:lang w:val="en-US"/>
        </w:rPr>
        <w:t>, 399–406 (2020).</w:t>
      </w:r>
    </w:p>
    <w:p w14:paraId="5329F6D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22.</w:t>
      </w:r>
      <w:r w:rsidRPr="00863E27">
        <w:rPr>
          <w:rFonts w:ascii="Helvetica" w:hAnsi="Helvetica"/>
          <w:noProof/>
          <w:lang w:val="en-US"/>
        </w:rPr>
        <w:tab/>
        <w:t xml:space="preserve">Lawlor, D. A. </w:t>
      </w:r>
      <w:r w:rsidRPr="00863E27">
        <w:rPr>
          <w:rFonts w:ascii="Helvetica" w:hAnsi="Helvetica"/>
          <w:i/>
          <w:iCs/>
          <w:noProof/>
          <w:lang w:val="en-US"/>
        </w:rPr>
        <w:t>et al.</w:t>
      </w:r>
      <w:r w:rsidRPr="00863E27">
        <w:rPr>
          <w:rFonts w:ascii="Helvetica" w:hAnsi="Helvetica"/>
          <w:noProof/>
          <w:lang w:val="en-US"/>
        </w:rPr>
        <w:t xml:space="preserve"> Mendelian randomization: using genes as instruments for making causal inferences in epidemiology. </w:t>
      </w:r>
      <w:r w:rsidRPr="00863E27">
        <w:rPr>
          <w:rFonts w:ascii="Helvetica" w:hAnsi="Helvetica"/>
          <w:i/>
          <w:iCs/>
          <w:noProof/>
          <w:lang w:val="en-US"/>
        </w:rPr>
        <w:t>Stat. Med.</w:t>
      </w:r>
      <w:r w:rsidRPr="00863E27">
        <w:rPr>
          <w:rFonts w:ascii="Helvetica" w:hAnsi="Helvetica"/>
          <w:noProof/>
          <w:lang w:val="en-US"/>
        </w:rPr>
        <w:t xml:space="preserve"> </w:t>
      </w:r>
      <w:r w:rsidRPr="00863E27">
        <w:rPr>
          <w:rFonts w:ascii="Helvetica" w:hAnsi="Helvetica"/>
          <w:b/>
          <w:bCs/>
          <w:noProof/>
          <w:lang w:val="en-US"/>
        </w:rPr>
        <w:t>27</w:t>
      </w:r>
      <w:r w:rsidRPr="00863E27">
        <w:rPr>
          <w:rFonts w:ascii="Helvetica" w:hAnsi="Helvetica"/>
          <w:noProof/>
          <w:lang w:val="en-US"/>
        </w:rPr>
        <w:t>, 1133–1163 (2008).</w:t>
      </w:r>
    </w:p>
    <w:p w14:paraId="0BF01AB6"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23.</w:t>
      </w:r>
      <w:r w:rsidRPr="00863E27">
        <w:rPr>
          <w:rFonts w:ascii="Helvetica" w:hAnsi="Helvetica"/>
          <w:noProof/>
          <w:lang w:val="en-US"/>
        </w:rPr>
        <w:tab/>
        <w:t xml:space="preserve">Howe, L. J. </w:t>
      </w:r>
      <w:r w:rsidRPr="00863E27">
        <w:rPr>
          <w:rFonts w:ascii="Helvetica" w:hAnsi="Helvetica"/>
          <w:i/>
          <w:iCs/>
          <w:noProof/>
          <w:lang w:val="en-US"/>
        </w:rPr>
        <w:t>et al.</w:t>
      </w:r>
      <w:r w:rsidRPr="00863E27">
        <w:rPr>
          <w:rFonts w:ascii="Helvetica" w:hAnsi="Helvetica"/>
          <w:noProof/>
          <w:lang w:val="en-US"/>
        </w:rPr>
        <w:t xml:space="preserve"> Genetic evidence for assortative mating on alcohol consumption in the UK Biobank. </w:t>
      </w:r>
      <w:r w:rsidRPr="00863E27">
        <w:rPr>
          <w:rFonts w:ascii="Helvetica" w:hAnsi="Helvetica"/>
          <w:i/>
          <w:iCs/>
          <w:noProof/>
          <w:lang w:val="en-US"/>
        </w:rPr>
        <w:t>Nat. Commun.</w:t>
      </w:r>
      <w:r w:rsidRPr="00863E27">
        <w:rPr>
          <w:rFonts w:ascii="Helvetica" w:hAnsi="Helvetica"/>
          <w:noProof/>
          <w:lang w:val="en-US"/>
        </w:rPr>
        <w:t xml:space="preserve"> </w:t>
      </w:r>
      <w:r w:rsidRPr="00863E27">
        <w:rPr>
          <w:rFonts w:ascii="Helvetica" w:hAnsi="Helvetica"/>
          <w:b/>
          <w:bCs/>
          <w:noProof/>
          <w:lang w:val="en-US"/>
        </w:rPr>
        <w:t>10</w:t>
      </w:r>
      <w:r w:rsidRPr="00863E27">
        <w:rPr>
          <w:rFonts w:ascii="Helvetica" w:hAnsi="Helvetica"/>
          <w:noProof/>
          <w:lang w:val="en-US"/>
        </w:rPr>
        <w:t>, (2019).</w:t>
      </w:r>
    </w:p>
    <w:p w14:paraId="153D61DB"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24.</w:t>
      </w:r>
      <w:r w:rsidRPr="00863E27">
        <w:rPr>
          <w:rFonts w:ascii="Helvetica" w:hAnsi="Helvetica"/>
          <w:noProof/>
          <w:lang w:val="en-US"/>
        </w:rPr>
        <w:tab/>
        <w:t xml:space="preserve">Burgess, S., Butterworth, A. &amp; Thompson, S. G. Mendelian randomization analysis with multiple genetic variants using summarized data. </w:t>
      </w:r>
      <w:r w:rsidRPr="00863E27">
        <w:rPr>
          <w:rFonts w:ascii="Helvetica" w:hAnsi="Helvetica"/>
          <w:i/>
          <w:iCs/>
          <w:noProof/>
          <w:lang w:val="en-US"/>
        </w:rPr>
        <w:t>Genet. Epidemiol.</w:t>
      </w:r>
      <w:r w:rsidRPr="00863E27">
        <w:rPr>
          <w:rFonts w:ascii="Helvetica" w:hAnsi="Helvetica"/>
          <w:noProof/>
          <w:lang w:val="en-US"/>
        </w:rPr>
        <w:t xml:space="preserve"> </w:t>
      </w:r>
      <w:r w:rsidRPr="00863E27">
        <w:rPr>
          <w:rFonts w:ascii="Helvetica" w:hAnsi="Helvetica"/>
          <w:b/>
          <w:bCs/>
          <w:noProof/>
          <w:lang w:val="en-US"/>
        </w:rPr>
        <w:t>37</w:t>
      </w:r>
      <w:r w:rsidRPr="00863E27">
        <w:rPr>
          <w:rFonts w:ascii="Helvetica" w:hAnsi="Helvetica"/>
          <w:noProof/>
          <w:lang w:val="en-US"/>
        </w:rPr>
        <w:t>, 658–665 (2013).</w:t>
      </w:r>
    </w:p>
    <w:p w14:paraId="6EDFC8B3"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25.</w:t>
      </w:r>
      <w:r w:rsidRPr="00863E27">
        <w:rPr>
          <w:rFonts w:ascii="Helvetica" w:hAnsi="Helvetica"/>
          <w:noProof/>
          <w:lang w:val="en-US"/>
        </w:rPr>
        <w:tab/>
        <w:t xml:space="preserve">Millard, L. A. C., Davies, N. M., Gaunt, T. R., Smith, G. D. &amp; Tilling, K. Software application profile: PHESANT: A tool for performing automated phenome scans in UK Biobank. </w:t>
      </w:r>
      <w:r w:rsidRPr="00863E27">
        <w:rPr>
          <w:rFonts w:ascii="Helvetica" w:hAnsi="Helvetica"/>
          <w:i/>
          <w:iCs/>
          <w:noProof/>
          <w:lang w:val="en-US"/>
        </w:rPr>
        <w:t>Int. J. Epidemiol.</w:t>
      </w:r>
      <w:r w:rsidRPr="00863E27">
        <w:rPr>
          <w:rFonts w:ascii="Helvetica" w:hAnsi="Helvetica"/>
          <w:noProof/>
          <w:lang w:val="en-US"/>
        </w:rPr>
        <w:t xml:space="preserve"> </w:t>
      </w:r>
      <w:r w:rsidRPr="00863E27">
        <w:rPr>
          <w:rFonts w:ascii="Helvetica" w:hAnsi="Helvetica"/>
          <w:b/>
          <w:bCs/>
          <w:noProof/>
          <w:lang w:val="en-US"/>
        </w:rPr>
        <w:t>47</w:t>
      </w:r>
      <w:r w:rsidRPr="00863E27">
        <w:rPr>
          <w:rFonts w:ascii="Helvetica" w:hAnsi="Helvetica"/>
          <w:noProof/>
          <w:lang w:val="en-US"/>
        </w:rPr>
        <w:t>, 29–35 (2018).</w:t>
      </w:r>
    </w:p>
    <w:p w14:paraId="1A23796F"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26.</w:t>
      </w:r>
      <w:r w:rsidRPr="00863E27">
        <w:rPr>
          <w:rFonts w:ascii="Helvetica" w:hAnsi="Helvetica"/>
          <w:noProof/>
          <w:lang w:val="en-US"/>
        </w:rPr>
        <w:tab/>
        <w:t xml:space="preserve">Pirastu, N. </w:t>
      </w:r>
      <w:r w:rsidRPr="00863E27">
        <w:rPr>
          <w:rFonts w:ascii="Helvetica" w:hAnsi="Helvetica"/>
          <w:i/>
          <w:iCs/>
          <w:noProof/>
          <w:lang w:val="en-US"/>
        </w:rPr>
        <w:t>et al.</w:t>
      </w:r>
      <w:r w:rsidRPr="00863E27">
        <w:rPr>
          <w:rFonts w:ascii="Helvetica" w:hAnsi="Helvetica"/>
          <w:noProof/>
          <w:lang w:val="en-US"/>
        </w:rPr>
        <w:t xml:space="preserve"> Using genetic variation to disentangle the complex relationship between food intake and health outcomes. </w:t>
      </w:r>
      <w:r w:rsidRPr="00863E27">
        <w:rPr>
          <w:rFonts w:ascii="Helvetica" w:hAnsi="Helvetica"/>
          <w:i/>
          <w:iCs/>
          <w:noProof/>
          <w:lang w:val="en-US"/>
        </w:rPr>
        <w:t>bioRxiv</w:t>
      </w:r>
      <w:r w:rsidRPr="00863E27">
        <w:rPr>
          <w:rFonts w:ascii="Helvetica" w:hAnsi="Helvetica"/>
          <w:noProof/>
          <w:lang w:val="en-US"/>
        </w:rPr>
        <w:t xml:space="preserve"> 829952 (2020) doi:10.1101/829952.</w:t>
      </w:r>
    </w:p>
    <w:p w14:paraId="5DF65B4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27.</w:t>
      </w:r>
      <w:r w:rsidRPr="00863E27">
        <w:rPr>
          <w:rFonts w:ascii="Helvetica" w:hAnsi="Helvetica"/>
          <w:noProof/>
          <w:lang w:val="en-US"/>
        </w:rPr>
        <w:tab/>
        <w:t xml:space="preserve">Burgess, S., Small, D. S. &amp; Thompson, S. G. A review of instrumental variable estimators for Mendelian randomization. </w:t>
      </w:r>
      <w:r w:rsidRPr="00863E27">
        <w:rPr>
          <w:rFonts w:ascii="Helvetica" w:hAnsi="Helvetica"/>
          <w:i/>
          <w:iCs/>
          <w:noProof/>
          <w:lang w:val="en-US"/>
        </w:rPr>
        <w:t>Stat. Methods Med. Res.</w:t>
      </w:r>
      <w:r w:rsidRPr="00863E27">
        <w:rPr>
          <w:rFonts w:ascii="Helvetica" w:hAnsi="Helvetica"/>
          <w:noProof/>
          <w:lang w:val="en-US"/>
        </w:rPr>
        <w:t xml:space="preserve"> </w:t>
      </w:r>
      <w:r w:rsidRPr="00863E27">
        <w:rPr>
          <w:rFonts w:ascii="Helvetica" w:hAnsi="Helvetica"/>
          <w:b/>
          <w:bCs/>
          <w:noProof/>
          <w:lang w:val="en-US"/>
        </w:rPr>
        <w:t>26</w:t>
      </w:r>
      <w:r w:rsidRPr="00863E27">
        <w:rPr>
          <w:rFonts w:ascii="Helvetica" w:hAnsi="Helvetica"/>
          <w:noProof/>
          <w:lang w:val="en-US"/>
        </w:rPr>
        <w:t>, 2333–2355 (2017).</w:t>
      </w:r>
    </w:p>
    <w:p w14:paraId="4F18CFB1"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28.</w:t>
      </w:r>
      <w:r w:rsidRPr="00863E27">
        <w:rPr>
          <w:rFonts w:ascii="Helvetica" w:hAnsi="Helvetica"/>
          <w:noProof/>
          <w:lang w:val="en-US"/>
        </w:rPr>
        <w:tab/>
        <w:t xml:space="preserve">Gao, X., Starmer, J. &amp; Martin, E. R. A multiple testing correction method for genetic association studies using correlated single nucleotide polymorphisms. </w:t>
      </w:r>
      <w:r w:rsidRPr="00863E27">
        <w:rPr>
          <w:rFonts w:ascii="Helvetica" w:hAnsi="Helvetica"/>
          <w:i/>
          <w:iCs/>
          <w:noProof/>
          <w:lang w:val="en-US"/>
        </w:rPr>
        <w:t>Genet. Epidemiol.</w:t>
      </w:r>
      <w:r w:rsidRPr="00863E27">
        <w:rPr>
          <w:rFonts w:ascii="Helvetica" w:hAnsi="Helvetica"/>
          <w:noProof/>
          <w:lang w:val="en-US"/>
        </w:rPr>
        <w:t xml:space="preserve"> </w:t>
      </w:r>
      <w:r w:rsidRPr="00863E27">
        <w:rPr>
          <w:rFonts w:ascii="Helvetica" w:hAnsi="Helvetica"/>
          <w:b/>
          <w:bCs/>
          <w:noProof/>
          <w:lang w:val="en-US"/>
        </w:rPr>
        <w:t>32</w:t>
      </w:r>
      <w:r w:rsidRPr="00863E27">
        <w:rPr>
          <w:rFonts w:ascii="Helvetica" w:hAnsi="Helvetica"/>
          <w:noProof/>
          <w:lang w:val="en-US"/>
        </w:rPr>
        <w:t>, 361–369 (2008).</w:t>
      </w:r>
    </w:p>
    <w:p w14:paraId="05E4A0C8"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29.</w:t>
      </w:r>
      <w:r w:rsidRPr="00863E27">
        <w:rPr>
          <w:rFonts w:ascii="Helvetica" w:hAnsi="Helvetica"/>
          <w:noProof/>
          <w:lang w:val="en-US"/>
        </w:rPr>
        <w:tab/>
        <w:t xml:space="preserve">Hemani, G., Tilling, K. &amp; Davey Smith, G. Orienting the causal relationship between imprecisely measured traits using GWAS summary data. </w:t>
      </w:r>
      <w:r w:rsidRPr="00863E27">
        <w:rPr>
          <w:rFonts w:ascii="Helvetica" w:hAnsi="Helvetica"/>
          <w:i/>
          <w:iCs/>
          <w:noProof/>
          <w:lang w:val="en-US"/>
        </w:rPr>
        <w:t>PLOS Genet.</w:t>
      </w:r>
      <w:r w:rsidRPr="00863E27">
        <w:rPr>
          <w:rFonts w:ascii="Helvetica" w:hAnsi="Helvetica"/>
          <w:noProof/>
          <w:lang w:val="en-US"/>
        </w:rPr>
        <w:t xml:space="preserve"> </w:t>
      </w:r>
      <w:r w:rsidRPr="00863E27">
        <w:rPr>
          <w:rFonts w:ascii="Helvetica" w:hAnsi="Helvetica"/>
          <w:b/>
          <w:bCs/>
          <w:noProof/>
          <w:lang w:val="en-US"/>
        </w:rPr>
        <w:t>13</w:t>
      </w:r>
      <w:r w:rsidRPr="00863E27">
        <w:rPr>
          <w:rFonts w:ascii="Helvetica" w:hAnsi="Helvetica"/>
          <w:noProof/>
          <w:lang w:val="en-US"/>
        </w:rPr>
        <w:t>, e1007081 (2017).</w:t>
      </w:r>
    </w:p>
    <w:p w14:paraId="2EF8C637"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30.</w:t>
      </w:r>
      <w:r w:rsidRPr="00863E27">
        <w:rPr>
          <w:rFonts w:ascii="Helvetica" w:hAnsi="Helvetica"/>
          <w:noProof/>
          <w:lang w:val="en-US"/>
        </w:rPr>
        <w:tab/>
        <w:t xml:space="preserve">Mascie-Taylor, C. G. N. Spouse similarity for IQ and personality and convergence. </w:t>
      </w:r>
      <w:r w:rsidRPr="00863E27">
        <w:rPr>
          <w:rFonts w:ascii="Helvetica" w:hAnsi="Helvetica"/>
          <w:i/>
          <w:iCs/>
          <w:noProof/>
          <w:lang w:val="en-US"/>
        </w:rPr>
        <w:t>Behav. Genet.</w:t>
      </w:r>
      <w:r w:rsidRPr="00863E27">
        <w:rPr>
          <w:rFonts w:ascii="Helvetica" w:hAnsi="Helvetica"/>
          <w:noProof/>
          <w:lang w:val="en-US"/>
        </w:rPr>
        <w:t xml:space="preserve"> </w:t>
      </w:r>
      <w:r w:rsidRPr="00863E27">
        <w:rPr>
          <w:rFonts w:ascii="Helvetica" w:hAnsi="Helvetica"/>
          <w:b/>
          <w:bCs/>
          <w:noProof/>
          <w:lang w:val="en-US"/>
        </w:rPr>
        <w:t>19</w:t>
      </w:r>
      <w:r w:rsidRPr="00863E27">
        <w:rPr>
          <w:rFonts w:ascii="Helvetica" w:hAnsi="Helvetica"/>
          <w:noProof/>
          <w:lang w:val="en-US"/>
        </w:rPr>
        <w:t>, 223–227 (1989).</w:t>
      </w:r>
    </w:p>
    <w:p w14:paraId="18D8F03E"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31.</w:t>
      </w:r>
      <w:r w:rsidRPr="00863E27">
        <w:rPr>
          <w:rFonts w:ascii="Helvetica" w:hAnsi="Helvetica"/>
          <w:noProof/>
          <w:lang w:val="en-US"/>
        </w:rPr>
        <w:tab/>
        <w:t xml:space="preserve">Caspi, A., Herbener, E. S. &amp; Ozer, D. J. Shared experiences and the similarity of personalities: a longitudinal study of married couples. </w:t>
      </w:r>
      <w:r w:rsidRPr="00863E27">
        <w:rPr>
          <w:rFonts w:ascii="Helvetica" w:hAnsi="Helvetica"/>
          <w:i/>
          <w:iCs/>
          <w:noProof/>
          <w:lang w:val="en-US"/>
        </w:rPr>
        <w:t>J. Pers. Soc. Psychol.</w:t>
      </w:r>
      <w:r w:rsidRPr="00863E27">
        <w:rPr>
          <w:rFonts w:ascii="Helvetica" w:hAnsi="Helvetica"/>
          <w:noProof/>
          <w:lang w:val="en-US"/>
        </w:rPr>
        <w:t xml:space="preserve"> </w:t>
      </w:r>
      <w:r w:rsidRPr="00863E27">
        <w:rPr>
          <w:rFonts w:ascii="Helvetica" w:hAnsi="Helvetica"/>
          <w:b/>
          <w:bCs/>
          <w:noProof/>
          <w:lang w:val="en-US"/>
        </w:rPr>
        <w:t>62</w:t>
      </w:r>
      <w:r w:rsidRPr="00863E27">
        <w:rPr>
          <w:rFonts w:ascii="Helvetica" w:hAnsi="Helvetica"/>
          <w:noProof/>
          <w:lang w:val="en-US"/>
        </w:rPr>
        <w:t>, 281–91 (1992).</w:t>
      </w:r>
    </w:p>
    <w:p w14:paraId="55854035"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32.</w:t>
      </w:r>
      <w:r w:rsidRPr="00863E27">
        <w:rPr>
          <w:rFonts w:ascii="Helvetica" w:hAnsi="Helvetica"/>
          <w:noProof/>
          <w:lang w:val="en-US"/>
        </w:rPr>
        <w:tab/>
        <w:t xml:space="preserve">Yengo, L. </w:t>
      </w:r>
      <w:r w:rsidRPr="00863E27">
        <w:rPr>
          <w:rFonts w:ascii="Helvetica" w:hAnsi="Helvetica"/>
          <w:i/>
          <w:iCs/>
          <w:noProof/>
          <w:lang w:val="en-US"/>
        </w:rPr>
        <w:t>et al.</w:t>
      </w:r>
      <w:r w:rsidRPr="00863E27">
        <w:rPr>
          <w:rFonts w:ascii="Helvetica" w:hAnsi="Helvetica"/>
          <w:noProof/>
          <w:lang w:val="en-US"/>
        </w:rPr>
        <w:t xml:space="preserve"> No Evidence for Social Genetic Effects or Genetic Similarity Among Friends Beyond that Due to Population Stratification: A Reappraisal of Domingue et al (2018). </w:t>
      </w:r>
      <w:r w:rsidRPr="00863E27">
        <w:rPr>
          <w:rFonts w:ascii="Helvetica" w:hAnsi="Helvetica"/>
          <w:i/>
          <w:iCs/>
          <w:noProof/>
          <w:lang w:val="en-US"/>
        </w:rPr>
        <w:t>Behav. Genet.</w:t>
      </w:r>
      <w:r w:rsidRPr="00863E27">
        <w:rPr>
          <w:rFonts w:ascii="Helvetica" w:hAnsi="Helvetica"/>
          <w:noProof/>
          <w:lang w:val="en-US"/>
        </w:rPr>
        <w:t xml:space="preserve"> </w:t>
      </w:r>
      <w:r w:rsidRPr="00863E27">
        <w:rPr>
          <w:rFonts w:ascii="Helvetica" w:hAnsi="Helvetica"/>
          <w:b/>
          <w:bCs/>
          <w:noProof/>
          <w:lang w:val="en-US"/>
        </w:rPr>
        <w:t>50</w:t>
      </w:r>
      <w:r w:rsidRPr="00863E27">
        <w:rPr>
          <w:rFonts w:ascii="Helvetica" w:hAnsi="Helvetica"/>
          <w:noProof/>
          <w:lang w:val="en-US"/>
        </w:rPr>
        <w:t>, 67–71 (2019).</w:t>
      </w:r>
    </w:p>
    <w:p w14:paraId="73FD083E" w14:textId="77777777" w:rsidR="00863E27" w:rsidRPr="00863E27" w:rsidRDefault="00863E27" w:rsidP="00863E27">
      <w:pPr>
        <w:widowControl w:val="0"/>
        <w:autoSpaceDE w:val="0"/>
        <w:autoSpaceDN w:val="0"/>
        <w:adjustRightInd w:val="0"/>
        <w:ind w:left="640" w:hanging="640"/>
        <w:rPr>
          <w:rFonts w:ascii="Helvetica" w:hAnsi="Helvetica"/>
          <w:noProof/>
          <w:lang w:val="en-US"/>
        </w:rPr>
      </w:pPr>
      <w:r w:rsidRPr="00863E27">
        <w:rPr>
          <w:rFonts w:ascii="Helvetica" w:hAnsi="Helvetica"/>
          <w:noProof/>
          <w:lang w:val="en-US"/>
        </w:rPr>
        <w:t>33.</w:t>
      </w:r>
      <w:r w:rsidRPr="00863E27">
        <w:rPr>
          <w:rFonts w:ascii="Helvetica" w:hAnsi="Helvetica"/>
          <w:noProof/>
          <w:lang w:val="en-US"/>
        </w:rPr>
        <w:tab/>
        <w:t xml:space="preserve">Tyrrell, J. </w:t>
      </w:r>
      <w:r w:rsidRPr="00863E27">
        <w:rPr>
          <w:rFonts w:ascii="Helvetica" w:hAnsi="Helvetica"/>
          <w:i/>
          <w:iCs/>
          <w:noProof/>
          <w:lang w:val="en-US"/>
        </w:rPr>
        <w:t>et al.</w:t>
      </w:r>
      <w:r w:rsidRPr="00863E27">
        <w:rPr>
          <w:rFonts w:ascii="Helvetica" w:hAnsi="Helvetica"/>
          <w:noProof/>
          <w:lang w:val="en-US"/>
        </w:rPr>
        <w:t xml:space="preserve"> Height, body mass index, and socioeconomic status: Mendelian randomisation study in UK Biobank. </w:t>
      </w:r>
      <w:r w:rsidRPr="00863E27">
        <w:rPr>
          <w:rFonts w:ascii="Helvetica" w:hAnsi="Helvetica"/>
          <w:i/>
          <w:iCs/>
          <w:noProof/>
          <w:lang w:val="en-US"/>
        </w:rPr>
        <w:t>BMJ</w:t>
      </w:r>
      <w:r w:rsidRPr="00863E27">
        <w:rPr>
          <w:rFonts w:ascii="Helvetica" w:hAnsi="Helvetica"/>
          <w:noProof/>
          <w:lang w:val="en-US"/>
        </w:rPr>
        <w:t xml:space="preserve"> </w:t>
      </w:r>
      <w:r w:rsidRPr="00863E27">
        <w:rPr>
          <w:rFonts w:ascii="Helvetica" w:hAnsi="Helvetica"/>
          <w:b/>
          <w:bCs/>
          <w:noProof/>
          <w:lang w:val="en-US"/>
        </w:rPr>
        <w:t>352</w:t>
      </w:r>
      <w:r w:rsidRPr="00863E27">
        <w:rPr>
          <w:rFonts w:ascii="Helvetica" w:hAnsi="Helvetica"/>
          <w:noProof/>
          <w:lang w:val="en-US"/>
        </w:rPr>
        <w:t>, (2016).</w:t>
      </w:r>
    </w:p>
    <w:p w14:paraId="4D322E4E" w14:textId="77777777" w:rsidR="00863E27" w:rsidRPr="00863E27" w:rsidRDefault="00863E27" w:rsidP="00863E27">
      <w:pPr>
        <w:widowControl w:val="0"/>
        <w:autoSpaceDE w:val="0"/>
        <w:autoSpaceDN w:val="0"/>
        <w:adjustRightInd w:val="0"/>
        <w:ind w:left="640" w:hanging="640"/>
        <w:rPr>
          <w:rFonts w:ascii="Helvetica" w:hAnsi="Helvetica"/>
          <w:noProof/>
        </w:rPr>
      </w:pPr>
      <w:r w:rsidRPr="00863E27">
        <w:rPr>
          <w:rFonts w:ascii="Helvetica" w:hAnsi="Helvetica"/>
          <w:noProof/>
          <w:lang w:val="en-US"/>
        </w:rPr>
        <w:t>34.</w:t>
      </w:r>
      <w:r w:rsidRPr="00863E27">
        <w:rPr>
          <w:rFonts w:ascii="Helvetica" w:hAnsi="Helvetica"/>
          <w:noProof/>
          <w:lang w:val="en-US"/>
        </w:rPr>
        <w:tab/>
        <w:t xml:space="preserve">Pedersen, K. M. </w:t>
      </w:r>
      <w:r w:rsidRPr="00863E27">
        <w:rPr>
          <w:rFonts w:ascii="Helvetica" w:hAnsi="Helvetica"/>
          <w:i/>
          <w:iCs/>
          <w:noProof/>
          <w:lang w:val="en-US"/>
        </w:rPr>
        <w:t>et al.</w:t>
      </w:r>
      <w:r w:rsidRPr="00863E27">
        <w:rPr>
          <w:rFonts w:ascii="Helvetica" w:hAnsi="Helvetica"/>
          <w:noProof/>
          <w:lang w:val="en-US"/>
        </w:rPr>
        <w:t xml:space="preserve"> Smoking and Increased White and Red Blood Cells: A Mendelian Randomization Approach in the Copenhagen General Population Study. </w:t>
      </w:r>
      <w:r w:rsidRPr="00863E27">
        <w:rPr>
          <w:rFonts w:ascii="Helvetica" w:hAnsi="Helvetica"/>
          <w:i/>
          <w:iCs/>
          <w:noProof/>
          <w:lang w:val="en-US"/>
        </w:rPr>
        <w:t>Arterioscler. Thromb. Vasc. Biol.</w:t>
      </w:r>
      <w:r w:rsidRPr="00863E27">
        <w:rPr>
          <w:rFonts w:ascii="Helvetica" w:hAnsi="Helvetica"/>
          <w:noProof/>
          <w:lang w:val="en-US"/>
        </w:rPr>
        <w:t xml:space="preserve"> </w:t>
      </w:r>
      <w:r w:rsidRPr="00863E27">
        <w:rPr>
          <w:rFonts w:ascii="Helvetica" w:hAnsi="Helvetica"/>
          <w:b/>
          <w:bCs/>
          <w:noProof/>
          <w:lang w:val="en-US"/>
        </w:rPr>
        <w:t>39</w:t>
      </w:r>
      <w:r w:rsidRPr="00863E27">
        <w:rPr>
          <w:rFonts w:ascii="Helvetica" w:hAnsi="Helvetica"/>
          <w:noProof/>
          <w:lang w:val="en-US"/>
        </w:rPr>
        <w:t>, 965–977 (2019).</w:t>
      </w:r>
    </w:p>
    <w:p w14:paraId="4304B5AE" w14:textId="192742E0" w:rsidR="00144EB6" w:rsidRPr="0081577A" w:rsidRDefault="009C5119" w:rsidP="00863E27">
      <w:pPr>
        <w:widowControl w:val="0"/>
        <w:autoSpaceDE w:val="0"/>
        <w:autoSpaceDN w:val="0"/>
        <w:adjustRightInd w:val="0"/>
        <w:ind w:left="640" w:hanging="640"/>
        <w:rPr>
          <w:rFonts w:ascii="Helvetica" w:hAnsi="Helvetica"/>
          <w:lang w:val="en-GB"/>
        </w:rPr>
      </w:pPr>
      <w:r w:rsidRPr="0081577A">
        <w:rPr>
          <w:rFonts w:ascii="Helvetica" w:hAnsi="Helvetica"/>
          <w:lang w:val="en-GB"/>
        </w:rPr>
        <w:fldChar w:fldCharType="end"/>
      </w:r>
    </w:p>
    <w:p w14:paraId="5D93D33D" w14:textId="22E29662" w:rsidR="007D6514" w:rsidRPr="0081577A" w:rsidRDefault="0039387D" w:rsidP="00D17895">
      <w:pPr>
        <w:spacing w:before="240" w:after="120"/>
        <w:jc w:val="both"/>
        <w:outlineLvl w:val="0"/>
        <w:rPr>
          <w:rFonts w:ascii="Helvetica" w:hAnsi="Helvetica"/>
          <w:lang w:val="en-GB"/>
        </w:rPr>
      </w:pPr>
      <w:r w:rsidRPr="0081577A">
        <w:rPr>
          <w:rFonts w:ascii="Helvetica" w:hAnsi="Helvetica"/>
          <w:color w:val="000000"/>
          <w:lang w:val="en-GB"/>
        </w:rPr>
        <w:t xml:space="preserve"> </w:t>
      </w:r>
    </w:p>
    <w:sectPr w:rsidR="007D6514" w:rsidRPr="0081577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y Sjaarda" w:date="2022-04-04T13:46:00Z" w:initials="JS">
    <w:p w14:paraId="17424AB0" w14:textId="12F394B5" w:rsidR="009546DE" w:rsidRDefault="009546DE">
      <w:pPr>
        <w:pStyle w:val="CommentText"/>
      </w:pPr>
      <w:r>
        <w:rPr>
          <w:rStyle w:val="CommentReference"/>
        </w:rPr>
        <w:annotationRef/>
      </w:r>
      <w:r>
        <w:t xml:space="preserve">We didn’t test smoking </w:t>
      </w:r>
      <w:r w:rsidR="00807626">
        <w:t>or</w:t>
      </w:r>
      <w:r>
        <w:t xml:space="preserve"> overall health rating effect as overall confounders</w:t>
      </w:r>
      <w:r w:rsidR="00807626">
        <w:t xml:space="preserve"> so I don’t have these </w:t>
      </w:r>
      <w:proofErr w:type="gramStart"/>
      <w:r w:rsidR="00807626">
        <w:t>numbers..</w:t>
      </w:r>
      <w:proofErr w:type="gramEnd"/>
      <w:r w:rsidR="00807626">
        <w:t xml:space="preserve"> </w:t>
      </w:r>
    </w:p>
  </w:comment>
  <w:comment w:id="1" w:author="Zoltan Kutalik" w:date="2022-03-30T22:28:00Z" w:initials="ZK">
    <w:p w14:paraId="7AEF3079" w14:textId="0F1AA1AE" w:rsidR="004D7A3F" w:rsidRDefault="004D7A3F">
      <w:pPr>
        <w:pStyle w:val="CommentText"/>
      </w:pPr>
      <w:r>
        <w:rPr>
          <w:rStyle w:val="CommentReference"/>
        </w:rPr>
        <w:annotationRef/>
      </w:r>
      <w:proofErr w:type="gramStart"/>
      <w:r>
        <w:t>Fill  in</w:t>
      </w:r>
      <w:proofErr w:type="gramEnd"/>
      <w:r>
        <w:t xml:space="preserve"> numbers for other confounders too.</w:t>
      </w:r>
    </w:p>
  </w:comment>
  <w:comment w:id="2" w:author="Zoltan Kutalik" w:date="2022-03-30T23:17:00Z" w:initials="ZK">
    <w:p w14:paraId="546B1360" w14:textId="65F445A5" w:rsidR="003C3026" w:rsidRDefault="003C3026">
      <w:pPr>
        <w:pStyle w:val="CommentText"/>
      </w:pPr>
      <w:r>
        <w:rPr>
          <w:rStyle w:val="CommentReference"/>
        </w:rPr>
        <w:annotationRef/>
      </w:r>
      <w:r>
        <w:t>Either add the equation for it or reference a paper which has the explicit formula.</w:t>
      </w:r>
    </w:p>
  </w:comment>
  <w:comment w:id="3" w:author="Jenny Sjaarda" w:date="2022-04-04T18:25:00Z" w:initials="JS">
    <w:p w14:paraId="5E7D3651" w14:textId="4593C68F" w:rsidR="00863E27" w:rsidRDefault="00863E27">
      <w:pPr>
        <w:pStyle w:val="CommentText"/>
      </w:pPr>
      <w:r>
        <w:rPr>
          <w:rStyle w:val="CommentReference"/>
        </w:rPr>
        <w:annotationRef/>
      </w:r>
      <w:r>
        <w:t xml:space="preserve">Sufficient? </w:t>
      </w:r>
    </w:p>
  </w:comment>
  <w:comment w:id="4" w:author="Jenny Sjaarda" w:date="2022-03-31T17:03:00Z" w:initials="JS">
    <w:p w14:paraId="5D207648" w14:textId="40477F96" w:rsidR="00D06EEB" w:rsidRDefault="00D06EEB">
      <w:pPr>
        <w:pStyle w:val="CommentText"/>
      </w:pPr>
      <w:r>
        <w:rPr>
          <w:rStyle w:val="CommentReference"/>
        </w:rPr>
        <w:annotationRef/>
      </w:r>
      <w:r>
        <w:t xml:space="preserve">Removed PC and added this small detail re coordinates. </w:t>
      </w:r>
    </w:p>
  </w:comment>
  <w:comment w:id="5" w:author="Jenny Sjaarda" w:date="2022-03-31T14:41:00Z" w:initials="JS">
    <w:p w14:paraId="3D71D022" w14:textId="52887CB0" w:rsidR="00E8052A" w:rsidRDefault="00E8052A">
      <w:pPr>
        <w:pStyle w:val="CommentText"/>
      </w:pPr>
      <w:r>
        <w:rPr>
          <w:rStyle w:val="CommentReference"/>
        </w:rPr>
        <w:annotationRef/>
      </w:r>
      <w:r>
        <w:t>Added</w:t>
      </w:r>
    </w:p>
  </w:comment>
  <w:comment w:id="6" w:author="Zoltan Kutalik" w:date="2022-03-30T23:36:00Z" w:initials="ZK">
    <w:p w14:paraId="2D64A9C0" w14:textId="0B80C0DF" w:rsidR="008E7496" w:rsidRDefault="008E7496">
      <w:pPr>
        <w:pStyle w:val="CommentText"/>
      </w:pPr>
      <w:r>
        <w:rPr>
          <w:rStyle w:val="CommentReference"/>
        </w:rPr>
        <w:annotationRef/>
      </w:r>
      <w:r>
        <w:t>I think the two sets is misleading here, as if you compared 2x5 bins</w:t>
      </w:r>
    </w:p>
  </w:comment>
  <w:comment w:id="7" w:author="Jenny Sjaarda" w:date="2022-03-31T14:42:00Z" w:initials="JS">
    <w:p w14:paraId="53B0F7AB" w14:textId="1A329FC0" w:rsidR="00E8052A" w:rsidRDefault="00E8052A">
      <w:pPr>
        <w:pStyle w:val="CommentText"/>
      </w:pPr>
      <w:r>
        <w:rPr>
          <w:rStyle w:val="CommentReference"/>
        </w:rPr>
        <w:annotationRef/>
      </w:r>
      <w:r>
        <w:t xml:space="preserve">Is it OK now? </w:t>
      </w:r>
    </w:p>
  </w:comment>
  <w:comment w:id="8" w:author="Jenny Sjaarda" w:date="2022-04-04T10:52:00Z" w:initials="JS">
    <w:p w14:paraId="48475335" w14:textId="2EF9D3BE" w:rsidR="00A17CCE" w:rsidRDefault="00A17CCE">
      <w:pPr>
        <w:pStyle w:val="CommentText"/>
      </w:pPr>
      <w:r>
        <w:rPr>
          <w:rStyle w:val="CommentReference"/>
        </w:rPr>
        <w:annotationRef/>
      </w:r>
      <w:r>
        <w:t xml:space="preserve">Added </w:t>
      </w:r>
    </w:p>
  </w:comment>
  <w:comment w:id="31" w:author="Zoltan Kutalik" w:date="2022-03-31T10:49:00Z" w:initials="ZK">
    <w:p w14:paraId="7A18DB8B" w14:textId="6C1332AE" w:rsidR="00DE17C1" w:rsidRDefault="00DE17C1" w:rsidP="00DE17C1">
      <w:pPr>
        <w:pStyle w:val="CommentText"/>
      </w:pPr>
      <w:r>
        <w:rPr>
          <w:rStyle w:val="CommentReference"/>
        </w:rPr>
        <w:annotationRef/>
      </w:r>
      <w:r>
        <w:t>Other good examples: weight (confounder: walking pace, TV, education, blood phenotypes (lit search: confounders obesity, smoking, health), FVC (sport activity), BMR (smoking), hand grip strength (body size, walking pace, household income)</w:t>
      </w:r>
    </w:p>
  </w:comment>
  <w:comment w:id="30" w:author="Jenny Sjaarda" w:date="2022-04-04T12:48:00Z" w:initials="JS">
    <w:p w14:paraId="14874EEB" w14:textId="469133A1" w:rsidR="006C762A" w:rsidRDefault="006C762A">
      <w:pPr>
        <w:pStyle w:val="CommentText"/>
      </w:pPr>
      <w:r>
        <w:rPr>
          <w:rStyle w:val="CommentReference"/>
        </w:rPr>
        <w:annotationRef/>
      </w:r>
      <w:r>
        <w:t>Added more examples.</w:t>
      </w:r>
    </w:p>
  </w:comment>
  <w:comment w:id="33" w:author="Zoltan Kutalik" w:date="2022-03-31T00:25:00Z" w:initials="ZK">
    <w:p w14:paraId="1FB229F3" w14:textId="3DB03A64" w:rsidR="00CC322A" w:rsidRDefault="00CC322A" w:rsidP="00CC322A">
      <w:pPr>
        <w:pStyle w:val="CommentText"/>
      </w:pPr>
      <w:r>
        <w:rPr>
          <w:rStyle w:val="CommentReference"/>
        </w:rPr>
        <w:annotationRef/>
      </w:r>
      <w:r>
        <w:t>First plot the hairpins (SEs) and then the points, because like this the significant points are barely visible.</w:t>
      </w:r>
      <w:r w:rsidR="00B15545">
        <w:t xml:space="preserve"> </w:t>
      </w:r>
    </w:p>
  </w:comment>
  <w:comment w:id="34" w:author="Jenny Sjaarda" w:date="2022-04-04T18:11:00Z" w:initials="JS">
    <w:p w14:paraId="58EEF775" w14:textId="598CA22F" w:rsidR="00B15545" w:rsidRDefault="00B15545">
      <w:pPr>
        <w:pStyle w:val="CommentText"/>
      </w:pPr>
      <w:r>
        <w:rPr>
          <w:rStyle w:val="CommentReference"/>
        </w:rPr>
        <w:annotationRef/>
      </w:r>
      <w:r>
        <w:t xml:space="preserve">Have done just need to connect to server and add it. </w:t>
      </w:r>
    </w:p>
  </w:comment>
  <w:comment w:id="35" w:author="Jenny Sjaarda" w:date="2022-03-10T09:48:00Z" w:initials="JS">
    <w:p w14:paraId="2075BB91" w14:textId="77777777" w:rsidR="00DE17C1" w:rsidRDefault="00DE17C1" w:rsidP="00DE17C1">
      <w:pPr>
        <w:pStyle w:val="CommentText"/>
      </w:pPr>
      <w:r>
        <w:rPr>
          <w:rStyle w:val="CommentReference"/>
        </w:rPr>
        <w:annotationRef/>
      </w:r>
      <w:r>
        <w:t xml:space="preserve"> When C is larger than difference, perhaps MR-estimate is overestimated. </w:t>
      </w:r>
      <w:r>
        <w:br/>
      </w:r>
      <w:r>
        <w:br/>
        <w:t>if diff is larger than the max-C can explain part of the difference through one of these confounders.</w:t>
      </w:r>
    </w:p>
  </w:comment>
  <w:comment w:id="36" w:author="Zoltan Kutalik" w:date="2022-03-31T00:28:00Z" w:initials="ZK">
    <w:p w14:paraId="5FA9761A" w14:textId="77777777" w:rsidR="00DE17C1" w:rsidRDefault="00DE17C1" w:rsidP="00DE17C1">
      <w:pPr>
        <w:pStyle w:val="CommentText"/>
      </w:pPr>
      <w:r>
        <w:rPr>
          <w:rStyle w:val="CommentReference"/>
        </w:rPr>
        <w:annotationRef/>
      </w:r>
      <w:r>
        <w:t>When max C is larger, there may be MR assumption violation for the confounder in question.</w:t>
      </w:r>
    </w:p>
  </w:comment>
  <w:comment w:id="37" w:author="Zoltan Kutalik" w:date="2022-03-31T00:29:00Z" w:initials="ZK">
    <w:p w14:paraId="0324A7C7" w14:textId="77777777" w:rsidR="00DE17C1" w:rsidRDefault="00DE17C1" w:rsidP="00DE17C1">
      <w:pPr>
        <w:pStyle w:val="CommentText"/>
      </w:pPr>
      <w:r>
        <w:rPr>
          <w:rStyle w:val="CommentReference"/>
        </w:rPr>
        <w:annotationRef/>
      </w:r>
      <w:r>
        <w:t>This could go to supplement, unless you add some labels to make it more interesting to look at some examples.</w:t>
      </w:r>
    </w:p>
  </w:comment>
  <w:comment w:id="38" w:author="Jenny Sjaarda" w:date="2022-04-04T13:45:00Z" w:initials="JS">
    <w:p w14:paraId="6A9DF724" w14:textId="49286FD2" w:rsidR="009546DE" w:rsidRDefault="009546DE">
      <w:pPr>
        <w:pStyle w:val="CommentText"/>
      </w:pPr>
      <w:r>
        <w:rPr>
          <w:rStyle w:val="CommentReference"/>
        </w:rPr>
        <w:annotationRef/>
      </w:r>
      <w:r>
        <w:t xml:space="preserve">Working on a way to improve this one… </w:t>
      </w:r>
    </w:p>
  </w:comment>
  <w:comment w:id="40" w:author="Zoltan Kutalik" w:date="2022-03-30T23:54:00Z" w:initials="ZK">
    <w:p w14:paraId="7167EA62" w14:textId="1D0388D1" w:rsidR="00C82F01" w:rsidRDefault="00C82F01">
      <w:pPr>
        <w:pStyle w:val="CommentText"/>
      </w:pPr>
      <w:r>
        <w:rPr>
          <w:rStyle w:val="CommentReference"/>
        </w:rPr>
        <w:annotationRef/>
      </w:r>
      <w:r>
        <w:t>Here you need to mention the key numbers (%).</w:t>
      </w:r>
    </w:p>
  </w:comment>
  <w:comment w:id="41" w:author="Jenny Sjaarda" w:date="2022-04-04T13:02:00Z" w:initials="JS">
    <w:p w14:paraId="57A6DDAF" w14:textId="3D4FD86A" w:rsidR="008A59D4" w:rsidRDefault="008A59D4">
      <w:pPr>
        <w:pStyle w:val="CommentText"/>
      </w:pPr>
      <w:r>
        <w:rPr>
          <w:rStyle w:val="CommentReference"/>
        </w:rPr>
        <w:annotationRef/>
      </w:r>
      <w:r>
        <w:t xml:space="preserve">Added some text and values here. </w:t>
      </w:r>
    </w:p>
  </w:comment>
  <w:comment w:id="42" w:author="Jenny Sjaarda" w:date="2022-04-04T18:28:00Z" w:initials="JS">
    <w:p w14:paraId="730EF796" w14:textId="5B179952" w:rsidR="00863E27" w:rsidRDefault="00863E27">
      <w:pPr>
        <w:pStyle w:val="CommentText"/>
      </w:pPr>
      <w:r>
        <w:rPr>
          <w:rStyle w:val="CommentReference"/>
        </w:rPr>
        <w:annotationRef/>
      </w:r>
      <w:r>
        <w:t>Need to double check this figure.</w:t>
      </w:r>
    </w:p>
  </w:comment>
  <w:comment w:id="43" w:author="Jenny Sjaarda" w:date="2022-03-31T16:15:00Z" w:initials="JS">
    <w:p w14:paraId="007691D0" w14:textId="501ED7DC" w:rsidR="00CA11A0" w:rsidRDefault="00CA11A0">
      <w:pPr>
        <w:pStyle w:val="CommentText"/>
      </w:pPr>
      <w:r>
        <w:rPr>
          <w:rStyle w:val="CommentReference"/>
        </w:rPr>
        <w:annotationRef/>
      </w:r>
      <w:r>
        <w:t xml:space="preserve">Replaced intelligence for </w:t>
      </w:r>
      <w:proofErr w:type="spellStart"/>
      <w:r w:rsidR="00D20DD7">
        <w:t>coordaintes</w:t>
      </w:r>
      <w:proofErr w:type="spellEnd"/>
      <w:r>
        <w:t xml:space="preserve"> (which don’t have a large impact on correlation – but we knew this already). </w:t>
      </w:r>
    </w:p>
  </w:comment>
  <w:comment w:id="44" w:author="Jenny Sjaarda" w:date="2022-03-31T16:59:00Z" w:initials="JS">
    <w:p w14:paraId="6C0E6210" w14:textId="2B3053F2" w:rsidR="00D06EEB" w:rsidRDefault="00D06EEB">
      <w:pPr>
        <w:pStyle w:val="CommentText"/>
      </w:pPr>
      <w:r>
        <w:rPr>
          <w:rStyle w:val="CommentReference"/>
        </w:rPr>
        <w:annotationRef/>
      </w:r>
      <w:r>
        <w:t xml:space="preserve">Added </w:t>
      </w:r>
    </w:p>
  </w:comment>
  <w:comment w:id="46" w:author="Jenny Sjaarda" w:date="2022-04-04T13:30:00Z" w:initials="JS">
    <w:p w14:paraId="32E40C75" w14:textId="37ABDBCD" w:rsidR="00A84103" w:rsidRDefault="00A84103">
      <w:pPr>
        <w:pStyle w:val="CommentText"/>
      </w:pPr>
      <w:r>
        <w:rPr>
          <w:rStyle w:val="CommentReference"/>
        </w:rPr>
        <w:annotationRef/>
      </w:r>
      <w:r>
        <w:t>You mentioned as a good example, but home location is in theory the same for both partners so I’m not sure it’s worth mentioning?</w:t>
      </w:r>
    </w:p>
  </w:comment>
  <w:comment w:id="45" w:author="Jenny Sjaarda" w:date="2022-04-04T13:44:00Z" w:initials="JS">
    <w:p w14:paraId="72F7F2CF" w14:textId="7C9F333A" w:rsidR="009546DE" w:rsidRDefault="009546DE">
      <w:pPr>
        <w:pStyle w:val="CommentText"/>
      </w:pPr>
      <w:r>
        <w:rPr>
          <w:rStyle w:val="CommentReference"/>
        </w:rPr>
        <w:annotationRef/>
      </w:r>
      <w:r>
        <w:t>Added specific examples</w:t>
      </w:r>
    </w:p>
  </w:comment>
  <w:comment w:id="48" w:author="Jenny Sjaarda" w:date="2022-04-04T17:48:00Z" w:initials="JS">
    <w:p w14:paraId="32FFA3B9" w14:textId="018BFA9E" w:rsidR="00D86C5A" w:rsidRDefault="00D86C5A">
      <w:pPr>
        <w:pStyle w:val="CommentText"/>
      </w:pPr>
      <w:r>
        <w:rPr>
          <w:rStyle w:val="CommentReference"/>
        </w:rPr>
        <w:annotationRef/>
      </w:r>
      <w:r>
        <w:t xml:space="preserve">Changed to be more general. </w:t>
      </w:r>
    </w:p>
  </w:comment>
  <w:comment w:id="49" w:author="Jenny Sjaarda" w:date="2022-04-04T17:55:00Z" w:initials="JS">
    <w:p w14:paraId="47D7A0C5" w14:textId="5DFF9D09" w:rsidR="007C39B7" w:rsidRDefault="007C39B7">
      <w:pPr>
        <w:pStyle w:val="CommentText"/>
      </w:pPr>
      <w:r>
        <w:rPr>
          <w:rStyle w:val="CommentReference"/>
        </w:rPr>
        <w:annotationRef/>
      </w:r>
      <w:r>
        <w:t>Should we say this is consistent with what we know about evolution and sexual selection in general: acts stronger and females than on males (females are choosier, birds are probably the best example).</w:t>
      </w:r>
    </w:p>
  </w:comment>
  <w:comment w:id="50" w:author="Jenny Sjaarda" w:date="2022-04-04T17:56:00Z" w:initials="JS">
    <w:p w14:paraId="489576B1" w14:textId="7B8395F8" w:rsidR="00491654" w:rsidRDefault="00491654">
      <w:pPr>
        <w:pStyle w:val="CommentText"/>
      </w:pPr>
      <w:r>
        <w:rPr>
          <w:rStyle w:val="CommentReference"/>
        </w:rPr>
        <w:annotationRef/>
      </w:r>
      <w:r>
        <w:t>To me this doesn’t read easily, is it “we found almost 5-fold enrichment for nominally significant sex-differences than expected by chance amongst the 64 traits</w:t>
      </w:r>
      <w:proofErr w:type="gramStart"/>
      <w:r>
        <w:t>” ?</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424AB0" w15:done="0"/>
  <w15:commentEx w15:paraId="7AEF3079" w15:done="0"/>
  <w15:commentEx w15:paraId="546B1360" w15:done="0"/>
  <w15:commentEx w15:paraId="5E7D3651" w15:paraIdParent="546B1360" w15:done="0"/>
  <w15:commentEx w15:paraId="5D207648" w15:done="0"/>
  <w15:commentEx w15:paraId="3D71D022" w15:done="0"/>
  <w15:commentEx w15:paraId="2D64A9C0" w15:done="0"/>
  <w15:commentEx w15:paraId="53B0F7AB" w15:paraIdParent="2D64A9C0" w15:done="0"/>
  <w15:commentEx w15:paraId="48475335" w15:done="0"/>
  <w15:commentEx w15:paraId="7A18DB8B" w15:done="0"/>
  <w15:commentEx w15:paraId="14874EEB" w15:done="0"/>
  <w15:commentEx w15:paraId="1FB229F3" w15:done="0"/>
  <w15:commentEx w15:paraId="58EEF775" w15:paraIdParent="1FB229F3" w15:done="0"/>
  <w15:commentEx w15:paraId="2075BB91" w15:done="0"/>
  <w15:commentEx w15:paraId="5FA9761A" w15:paraIdParent="2075BB91" w15:done="0"/>
  <w15:commentEx w15:paraId="0324A7C7" w15:done="0"/>
  <w15:commentEx w15:paraId="6A9DF724" w15:paraIdParent="0324A7C7" w15:done="0"/>
  <w15:commentEx w15:paraId="7167EA62" w15:done="0"/>
  <w15:commentEx w15:paraId="57A6DDAF" w15:paraIdParent="7167EA62" w15:done="0"/>
  <w15:commentEx w15:paraId="730EF796" w15:done="0"/>
  <w15:commentEx w15:paraId="007691D0" w15:done="0"/>
  <w15:commentEx w15:paraId="6C0E6210" w15:done="0"/>
  <w15:commentEx w15:paraId="32E40C75" w15:done="0"/>
  <w15:commentEx w15:paraId="72F7F2CF" w15:done="0"/>
  <w15:commentEx w15:paraId="32FFA3B9" w15:done="0"/>
  <w15:commentEx w15:paraId="47D7A0C5" w15:done="0"/>
  <w15:commentEx w15:paraId="489576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7540" w16cex:dateUtc="2022-04-04T11:46:00Z"/>
  <w16cex:commentExtensible w16cex:durableId="25EF580A" w16cex:dateUtc="2022-03-30T20:28:00Z"/>
  <w16cex:commentExtensible w16cex:durableId="25EF63A7" w16cex:dateUtc="2022-03-30T21:17:00Z"/>
  <w16cex:commentExtensible w16cex:durableId="25F5B690" w16cex:dateUtc="2022-04-04T16:25:00Z"/>
  <w16cex:commentExtensible w16cex:durableId="25F05D57" w16cex:dateUtc="2022-03-31T15:03:00Z"/>
  <w16cex:commentExtensible w16cex:durableId="25F03C26" w16cex:dateUtc="2022-03-31T12:41:00Z"/>
  <w16cex:commentExtensible w16cex:durableId="25EF680F" w16cex:dateUtc="2022-03-30T21:36:00Z"/>
  <w16cex:commentExtensible w16cex:durableId="25F03C54" w16cex:dateUtc="2022-03-31T12:42:00Z"/>
  <w16cex:commentExtensible w16cex:durableId="25F54C88" w16cex:dateUtc="2022-04-04T08:52:00Z"/>
  <w16cex:commentExtensible w16cex:durableId="25F005B2" w16cex:dateUtc="2022-03-31T08:49:00Z"/>
  <w16cex:commentExtensible w16cex:durableId="25F56796" w16cex:dateUtc="2022-04-04T10:48:00Z"/>
  <w16cex:commentExtensible w16cex:durableId="25F03E20" w16cex:dateUtc="2022-03-30T22:25:00Z"/>
  <w16cex:commentExtensible w16cex:durableId="25F5B358" w16cex:dateUtc="2022-04-04T16:11:00Z"/>
  <w16cex:commentExtensible w16cex:durableId="25F0478B" w16cex:dateUtc="2022-03-10T08:48:00Z"/>
  <w16cex:commentExtensible w16cex:durableId="25F0478A" w16cex:dateUtc="2022-03-30T22:28:00Z"/>
  <w16cex:commentExtensible w16cex:durableId="25F04789" w16cex:dateUtc="2022-03-30T22:29:00Z"/>
  <w16cex:commentExtensible w16cex:durableId="25F5750A" w16cex:dateUtc="2022-04-04T11:45:00Z"/>
  <w16cex:commentExtensible w16cex:durableId="25EF6C3F" w16cex:dateUtc="2022-03-30T21:54:00Z"/>
  <w16cex:commentExtensible w16cex:durableId="25F56ACC" w16cex:dateUtc="2022-04-04T11:02:00Z"/>
  <w16cex:commentExtensible w16cex:durableId="25F5B753" w16cex:dateUtc="2022-04-04T16:28:00Z"/>
  <w16cex:commentExtensible w16cex:durableId="25F0522F" w16cex:dateUtc="2022-03-31T14:15:00Z"/>
  <w16cex:commentExtensible w16cex:durableId="25F05C7C" w16cex:dateUtc="2022-03-31T14:59:00Z"/>
  <w16cex:commentExtensible w16cex:durableId="25F57191" w16cex:dateUtc="2022-04-04T11:30:00Z"/>
  <w16cex:commentExtensible w16cex:durableId="25F574D6" w16cex:dateUtc="2022-04-04T11:44:00Z"/>
  <w16cex:commentExtensible w16cex:durableId="25F5AE04" w16cex:dateUtc="2022-04-04T15:48:00Z"/>
  <w16cex:commentExtensible w16cex:durableId="25F5AF8E" w16cex:dateUtc="2022-04-04T15:55:00Z"/>
  <w16cex:commentExtensible w16cex:durableId="25F5AFC9" w16cex:dateUtc="2022-04-04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424AB0" w16cid:durableId="25F57540"/>
  <w16cid:commentId w16cid:paraId="7AEF3079" w16cid:durableId="25EF580A"/>
  <w16cid:commentId w16cid:paraId="546B1360" w16cid:durableId="25EF63A7"/>
  <w16cid:commentId w16cid:paraId="5E7D3651" w16cid:durableId="25F5B690"/>
  <w16cid:commentId w16cid:paraId="5D207648" w16cid:durableId="25F05D57"/>
  <w16cid:commentId w16cid:paraId="3D71D022" w16cid:durableId="25F03C26"/>
  <w16cid:commentId w16cid:paraId="2D64A9C0" w16cid:durableId="25EF680F"/>
  <w16cid:commentId w16cid:paraId="53B0F7AB" w16cid:durableId="25F03C54"/>
  <w16cid:commentId w16cid:paraId="48475335" w16cid:durableId="25F54C88"/>
  <w16cid:commentId w16cid:paraId="7A18DB8B" w16cid:durableId="25F005B2"/>
  <w16cid:commentId w16cid:paraId="14874EEB" w16cid:durableId="25F56796"/>
  <w16cid:commentId w16cid:paraId="1FB229F3" w16cid:durableId="25F03E20"/>
  <w16cid:commentId w16cid:paraId="58EEF775" w16cid:durableId="25F5B358"/>
  <w16cid:commentId w16cid:paraId="2075BB91" w16cid:durableId="25F0478B"/>
  <w16cid:commentId w16cid:paraId="5FA9761A" w16cid:durableId="25F0478A"/>
  <w16cid:commentId w16cid:paraId="0324A7C7" w16cid:durableId="25F04789"/>
  <w16cid:commentId w16cid:paraId="6A9DF724" w16cid:durableId="25F5750A"/>
  <w16cid:commentId w16cid:paraId="7167EA62" w16cid:durableId="25EF6C3F"/>
  <w16cid:commentId w16cid:paraId="57A6DDAF" w16cid:durableId="25F56ACC"/>
  <w16cid:commentId w16cid:paraId="730EF796" w16cid:durableId="25F5B753"/>
  <w16cid:commentId w16cid:paraId="007691D0" w16cid:durableId="25F0522F"/>
  <w16cid:commentId w16cid:paraId="6C0E6210" w16cid:durableId="25F05C7C"/>
  <w16cid:commentId w16cid:paraId="32E40C75" w16cid:durableId="25F57191"/>
  <w16cid:commentId w16cid:paraId="72F7F2CF" w16cid:durableId="25F574D6"/>
  <w16cid:commentId w16cid:paraId="32FFA3B9" w16cid:durableId="25F5AE04"/>
  <w16cid:commentId w16cid:paraId="47D7A0C5" w16cid:durableId="25F5AF8E"/>
  <w16cid:commentId w16cid:paraId="489576B1" w16cid:durableId="25F5AF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2B2"/>
    <w:multiLevelType w:val="multilevel"/>
    <w:tmpl w:val="E78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79B3"/>
    <w:multiLevelType w:val="multilevel"/>
    <w:tmpl w:val="10F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81129"/>
    <w:multiLevelType w:val="multilevel"/>
    <w:tmpl w:val="171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43361"/>
    <w:multiLevelType w:val="multilevel"/>
    <w:tmpl w:val="B6C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F1193"/>
    <w:multiLevelType w:val="multilevel"/>
    <w:tmpl w:val="F0D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238016">
    <w:abstractNumId w:val="3"/>
  </w:num>
  <w:num w:numId="2" w16cid:durableId="1463385140">
    <w:abstractNumId w:val="4"/>
  </w:num>
  <w:num w:numId="3" w16cid:durableId="943153282">
    <w:abstractNumId w:val="0"/>
  </w:num>
  <w:num w:numId="4" w16cid:durableId="209465206">
    <w:abstractNumId w:val="2"/>
  </w:num>
  <w:num w:numId="5" w16cid:durableId="18797759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oltan Kutalik">
    <w15:presenceInfo w15:providerId="AD" w15:userId="S::zoltan.kutalik@unil.ch::6a8a9b4f-e33f-4aae-a97c-47a610857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6F"/>
    <w:rsid w:val="000069BE"/>
    <w:rsid w:val="000123A7"/>
    <w:rsid w:val="00015936"/>
    <w:rsid w:val="00026022"/>
    <w:rsid w:val="000345CF"/>
    <w:rsid w:val="00044AFA"/>
    <w:rsid w:val="00044F58"/>
    <w:rsid w:val="00044F9C"/>
    <w:rsid w:val="00047323"/>
    <w:rsid w:val="00047C78"/>
    <w:rsid w:val="00053F45"/>
    <w:rsid w:val="000567C2"/>
    <w:rsid w:val="00064EC7"/>
    <w:rsid w:val="00082035"/>
    <w:rsid w:val="0008740A"/>
    <w:rsid w:val="000A1289"/>
    <w:rsid w:val="000A61D4"/>
    <w:rsid w:val="000A675E"/>
    <w:rsid w:val="000B1582"/>
    <w:rsid w:val="000B48D3"/>
    <w:rsid w:val="000C40CE"/>
    <w:rsid w:val="000E441B"/>
    <w:rsid w:val="000E71D1"/>
    <w:rsid w:val="000F12E0"/>
    <w:rsid w:val="000F2D3D"/>
    <w:rsid w:val="000F4C2B"/>
    <w:rsid w:val="000F61FA"/>
    <w:rsid w:val="00134825"/>
    <w:rsid w:val="00135CA8"/>
    <w:rsid w:val="00137B74"/>
    <w:rsid w:val="00137CC8"/>
    <w:rsid w:val="00141678"/>
    <w:rsid w:val="00144EB6"/>
    <w:rsid w:val="00150C47"/>
    <w:rsid w:val="0015216C"/>
    <w:rsid w:val="00153768"/>
    <w:rsid w:val="00170854"/>
    <w:rsid w:val="00176BE2"/>
    <w:rsid w:val="001778D6"/>
    <w:rsid w:val="0018049A"/>
    <w:rsid w:val="00183589"/>
    <w:rsid w:val="00185E08"/>
    <w:rsid w:val="00186FE3"/>
    <w:rsid w:val="00187D50"/>
    <w:rsid w:val="00190D55"/>
    <w:rsid w:val="001A259B"/>
    <w:rsid w:val="001B04CE"/>
    <w:rsid w:val="001B1627"/>
    <w:rsid w:val="001B1B09"/>
    <w:rsid w:val="001B5C6E"/>
    <w:rsid w:val="001C21E7"/>
    <w:rsid w:val="001C5095"/>
    <w:rsid w:val="001D0B45"/>
    <w:rsid w:val="001D17BF"/>
    <w:rsid w:val="001F378B"/>
    <w:rsid w:val="002002E7"/>
    <w:rsid w:val="002121C5"/>
    <w:rsid w:val="002226CC"/>
    <w:rsid w:val="00232E94"/>
    <w:rsid w:val="0023354B"/>
    <w:rsid w:val="0023456E"/>
    <w:rsid w:val="002416F7"/>
    <w:rsid w:val="00272AB1"/>
    <w:rsid w:val="00277F4E"/>
    <w:rsid w:val="002843F0"/>
    <w:rsid w:val="00287556"/>
    <w:rsid w:val="00292C9C"/>
    <w:rsid w:val="002A338D"/>
    <w:rsid w:val="002B168C"/>
    <w:rsid w:val="002B1EAA"/>
    <w:rsid w:val="002B237D"/>
    <w:rsid w:val="002C34BE"/>
    <w:rsid w:val="002C3C03"/>
    <w:rsid w:val="002C4828"/>
    <w:rsid w:val="002D5164"/>
    <w:rsid w:val="002E78F8"/>
    <w:rsid w:val="002F2C26"/>
    <w:rsid w:val="002F4846"/>
    <w:rsid w:val="003074CD"/>
    <w:rsid w:val="003324C4"/>
    <w:rsid w:val="00340567"/>
    <w:rsid w:val="0034502F"/>
    <w:rsid w:val="00350CBD"/>
    <w:rsid w:val="0035155D"/>
    <w:rsid w:val="003548D6"/>
    <w:rsid w:val="00370AA3"/>
    <w:rsid w:val="003732FF"/>
    <w:rsid w:val="003918D5"/>
    <w:rsid w:val="0039387D"/>
    <w:rsid w:val="003B026B"/>
    <w:rsid w:val="003C3026"/>
    <w:rsid w:val="003C6C91"/>
    <w:rsid w:val="003D0937"/>
    <w:rsid w:val="003D0E77"/>
    <w:rsid w:val="003F1C56"/>
    <w:rsid w:val="00407D64"/>
    <w:rsid w:val="00411C5F"/>
    <w:rsid w:val="00413FB7"/>
    <w:rsid w:val="00416E56"/>
    <w:rsid w:val="004224BB"/>
    <w:rsid w:val="00434787"/>
    <w:rsid w:val="00434C08"/>
    <w:rsid w:val="004437FE"/>
    <w:rsid w:val="00460C81"/>
    <w:rsid w:val="00461457"/>
    <w:rsid w:val="0047409F"/>
    <w:rsid w:val="00476D49"/>
    <w:rsid w:val="004812D4"/>
    <w:rsid w:val="004856F9"/>
    <w:rsid w:val="00491654"/>
    <w:rsid w:val="004964BA"/>
    <w:rsid w:val="004A058B"/>
    <w:rsid w:val="004A2329"/>
    <w:rsid w:val="004A32F6"/>
    <w:rsid w:val="004A539C"/>
    <w:rsid w:val="004A7D5D"/>
    <w:rsid w:val="004B37AB"/>
    <w:rsid w:val="004B4771"/>
    <w:rsid w:val="004B6ACC"/>
    <w:rsid w:val="004C04EC"/>
    <w:rsid w:val="004C292D"/>
    <w:rsid w:val="004D0839"/>
    <w:rsid w:val="004D0C9F"/>
    <w:rsid w:val="004D6575"/>
    <w:rsid w:val="004D7A3F"/>
    <w:rsid w:val="004E1A6F"/>
    <w:rsid w:val="004E2D97"/>
    <w:rsid w:val="004E7C00"/>
    <w:rsid w:val="004F1E84"/>
    <w:rsid w:val="005068DE"/>
    <w:rsid w:val="00536F98"/>
    <w:rsid w:val="005431F6"/>
    <w:rsid w:val="00547693"/>
    <w:rsid w:val="00580DF0"/>
    <w:rsid w:val="00587C65"/>
    <w:rsid w:val="0059105F"/>
    <w:rsid w:val="00592254"/>
    <w:rsid w:val="00597DF4"/>
    <w:rsid w:val="005B0DED"/>
    <w:rsid w:val="005C3F8A"/>
    <w:rsid w:val="005C5CE1"/>
    <w:rsid w:val="005D1718"/>
    <w:rsid w:val="005D590E"/>
    <w:rsid w:val="005D619A"/>
    <w:rsid w:val="005D7BB8"/>
    <w:rsid w:val="005E3A45"/>
    <w:rsid w:val="005E785E"/>
    <w:rsid w:val="005F0AE5"/>
    <w:rsid w:val="00614B3F"/>
    <w:rsid w:val="006165C1"/>
    <w:rsid w:val="0062090E"/>
    <w:rsid w:val="006322A3"/>
    <w:rsid w:val="0064116B"/>
    <w:rsid w:val="006504A2"/>
    <w:rsid w:val="006529D8"/>
    <w:rsid w:val="00653E04"/>
    <w:rsid w:val="00661758"/>
    <w:rsid w:val="0066362A"/>
    <w:rsid w:val="00664D2F"/>
    <w:rsid w:val="00673B3C"/>
    <w:rsid w:val="006743B9"/>
    <w:rsid w:val="0068312F"/>
    <w:rsid w:val="00685162"/>
    <w:rsid w:val="006939D4"/>
    <w:rsid w:val="00695D10"/>
    <w:rsid w:val="00697180"/>
    <w:rsid w:val="006A44B2"/>
    <w:rsid w:val="006A5A21"/>
    <w:rsid w:val="006A77A9"/>
    <w:rsid w:val="006B358D"/>
    <w:rsid w:val="006B3FD3"/>
    <w:rsid w:val="006B4B0D"/>
    <w:rsid w:val="006C2CDB"/>
    <w:rsid w:val="006C607D"/>
    <w:rsid w:val="006C762A"/>
    <w:rsid w:val="006E3444"/>
    <w:rsid w:val="006F4010"/>
    <w:rsid w:val="006F5E3E"/>
    <w:rsid w:val="006F7DDD"/>
    <w:rsid w:val="0070217E"/>
    <w:rsid w:val="00703116"/>
    <w:rsid w:val="00706006"/>
    <w:rsid w:val="00712C4E"/>
    <w:rsid w:val="00721A91"/>
    <w:rsid w:val="00724B89"/>
    <w:rsid w:val="007324C2"/>
    <w:rsid w:val="00741FEF"/>
    <w:rsid w:val="0074405A"/>
    <w:rsid w:val="00752180"/>
    <w:rsid w:val="0075472C"/>
    <w:rsid w:val="00756B76"/>
    <w:rsid w:val="007704DE"/>
    <w:rsid w:val="00790F7F"/>
    <w:rsid w:val="007914BF"/>
    <w:rsid w:val="007966EC"/>
    <w:rsid w:val="007A07C0"/>
    <w:rsid w:val="007B6149"/>
    <w:rsid w:val="007C0164"/>
    <w:rsid w:val="007C39B7"/>
    <w:rsid w:val="007D6514"/>
    <w:rsid w:val="007E00E0"/>
    <w:rsid w:val="007E0A50"/>
    <w:rsid w:val="007E5EA1"/>
    <w:rsid w:val="007F155B"/>
    <w:rsid w:val="00802E6D"/>
    <w:rsid w:val="00807626"/>
    <w:rsid w:val="00813AA6"/>
    <w:rsid w:val="0081577A"/>
    <w:rsid w:val="00821691"/>
    <w:rsid w:val="0082611D"/>
    <w:rsid w:val="00830B8C"/>
    <w:rsid w:val="00843CF1"/>
    <w:rsid w:val="00854C03"/>
    <w:rsid w:val="00861940"/>
    <w:rsid w:val="00863E27"/>
    <w:rsid w:val="00864983"/>
    <w:rsid w:val="00864D2D"/>
    <w:rsid w:val="008678A7"/>
    <w:rsid w:val="008734A9"/>
    <w:rsid w:val="008734DA"/>
    <w:rsid w:val="008740CB"/>
    <w:rsid w:val="00874B84"/>
    <w:rsid w:val="008961F4"/>
    <w:rsid w:val="008A59D4"/>
    <w:rsid w:val="008B523A"/>
    <w:rsid w:val="008C03CE"/>
    <w:rsid w:val="008C057A"/>
    <w:rsid w:val="008C14BF"/>
    <w:rsid w:val="008C25A1"/>
    <w:rsid w:val="008D509B"/>
    <w:rsid w:val="008E622E"/>
    <w:rsid w:val="008E6A61"/>
    <w:rsid w:val="008E7496"/>
    <w:rsid w:val="008F64F1"/>
    <w:rsid w:val="00906D49"/>
    <w:rsid w:val="00917B0D"/>
    <w:rsid w:val="00920548"/>
    <w:rsid w:val="00931526"/>
    <w:rsid w:val="00932E3E"/>
    <w:rsid w:val="00937222"/>
    <w:rsid w:val="009415B1"/>
    <w:rsid w:val="00941DE9"/>
    <w:rsid w:val="00946F59"/>
    <w:rsid w:val="00950033"/>
    <w:rsid w:val="00953557"/>
    <w:rsid w:val="009546DE"/>
    <w:rsid w:val="009559F4"/>
    <w:rsid w:val="0096348F"/>
    <w:rsid w:val="00963845"/>
    <w:rsid w:val="00963A81"/>
    <w:rsid w:val="009670CF"/>
    <w:rsid w:val="009713A4"/>
    <w:rsid w:val="00975CF7"/>
    <w:rsid w:val="00976D11"/>
    <w:rsid w:val="00982F86"/>
    <w:rsid w:val="0098464E"/>
    <w:rsid w:val="00986EB2"/>
    <w:rsid w:val="00992DAC"/>
    <w:rsid w:val="00994F63"/>
    <w:rsid w:val="00997E12"/>
    <w:rsid w:val="00997E6F"/>
    <w:rsid w:val="009A13EA"/>
    <w:rsid w:val="009A1FC6"/>
    <w:rsid w:val="009C23E2"/>
    <w:rsid w:val="009C2A40"/>
    <w:rsid w:val="009C5119"/>
    <w:rsid w:val="009C771B"/>
    <w:rsid w:val="009D7CA4"/>
    <w:rsid w:val="009E6914"/>
    <w:rsid w:val="009F736B"/>
    <w:rsid w:val="00A0271F"/>
    <w:rsid w:val="00A11B66"/>
    <w:rsid w:val="00A17757"/>
    <w:rsid w:val="00A17CCE"/>
    <w:rsid w:val="00A20A86"/>
    <w:rsid w:val="00A413A0"/>
    <w:rsid w:val="00A418D5"/>
    <w:rsid w:val="00A41C8D"/>
    <w:rsid w:val="00A45A44"/>
    <w:rsid w:val="00A51DE9"/>
    <w:rsid w:val="00A5625D"/>
    <w:rsid w:val="00A56AF4"/>
    <w:rsid w:val="00A65996"/>
    <w:rsid w:val="00A77344"/>
    <w:rsid w:val="00A84103"/>
    <w:rsid w:val="00A841DA"/>
    <w:rsid w:val="00A940D7"/>
    <w:rsid w:val="00AA15E9"/>
    <w:rsid w:val="00AA3BFA"/>
    <w:rsid w:val="00AA5BB6"/>
    <w:rsid w:val="00AB1FBF"/>
    <w:rsid w:val="00AB44FF"/>
    <w:rsid w:val="00AB6D44"/>
    <w:rsid w:val="00AC37C4"/>
    <w:rsid w:val="00AC720A"/>
    <w:rsid w:val="00AD1F76"/>
    <w:rsid w:val="00AD59BD"/>
    <w:rsid w:val="00AF29AF"/>
    <w:rsid w:val="00B00D9F"/>
    <w:rsid w:val="00B02303"/>
    <w:rsid w:val="00B07F0B"/>
    <w:rsid w:val="00B140E5"/>
    <w:rsid w:val="00B15545"/>
    <w:rsid w:val="00B21A29"/>
    <w:rsid w:val="00B26364"/>
    <w:rsid w:val="00B52ACE"/>
    <w:rsid w:val="00B56601"/>
    <w:rsid w:val="00B61EBD"/>
    <w:rsid w:val="00B640A3"/>
    <w:rsid w:val="00B659F4"/>
    <w:rsid w:val="00B7233D"/>
    <w:rsid w:val="00B935C0"/>
    <w:rsid w:val="00B95CD4"/>
    <w:rsid w:val="00B96100"/>
    <w:rsid w:val="00BA4D76"/>
    <w:rsid w:val="00BB7FA4"/>
    <w:rsid w:val="00BC6037"/>
    <w:rsid w:val="00BD033C"/>
    <w:rsid w:val="00BD086E"/>
    <w:rsid w:val="00BD7DB8"/>
    <w:rsid w:val="00BE0EC1"/>
    <w:rsid w:val="00BE1853"/>
    <w:rsid w:val="00BE39BC"/>
    <w:rsid w:val="00BE5A03"/>
    <w:rsid w:val="00BF0516"/>
    <w:rsid w:val="00BF0D1C"/>
    <w:rsid w:val="00BF1323"/>
    <w:rsid w:val="00C05ACA"/>
    <w:rsid w:val="00C13D1E"/>
    <w:rsid w:val="00C21957"/>
    <w:rsid w:val="00C24905"/>
    <w:rsid w:val="00C40F5F"/>
    <w:rsid w:val="00C43146"/>
    <w:rsid w:val="00C52BA1"/>
    <w:rsid w:val="00C55CEE"/>
    <w:rsid w:val="00C5737B"/>
    <w:rsid w:val="00C638A0"/>
    <w:rsid w:val="00C81BA8"/>
    <w:rsid w:val="00C82F01"/>
    <w:rsid w:val="00C830CD"/>
    <w:rsid w:val="00C90EDB"/>
    <w:rsid w:val="00C91CA0"/>
    <w:rsid w:val="00C92475"/>
    <w:rsid w:val="00C93CFB"/>
    <w:rsid w:val="00C94A9D"/>
    <w:rsid w:val="00CA0173"/>
    <w:rsid w:val="00CA0AE3"/>
    <w:rsid w:val="00CA11A0"/>
    <w:rsid w:val="00CA18A5"/>
    <w:rsid w:val="00CB0985"/>
    <w:rsid w:val="00CB5ABF"/>
    <w:rsid w:val="00CC17DE"/>
    <w:rsid w:val="00CC253D"/>
    <w:rsid w:val="00CC322A"/>
    <w:rsid w:val="00CD244C"/>
    <w:rsid w:val="00CE0CDC"/>
    <w:rsid w:val="00CE148F"/>
    <w:rsid w:val="00CE30AB"/>
    <w:rsid w:val="00CF5BBC"/>
    <w:rsid w:val="00D06EEB"/>
    <w:rsid w:val="00D15B64"/>
    <w:rsid w:val="00D16C9F"/>
    <w:rsid w:val="00D17895"/>
    <w:rsid w:val="00D20DD7"/>
    <w:rsid w:val="00D22393"/>
    <w:rsid w:val="00D31B53"/>
    <w:rsid w:val="00D3244C"/>
    <w:rsid w:val="00D410FA"/>
    <w:rsid w:val="00D46655"/>
    <w:rsid w:val="00D566B1"/>
    <w:rsid w:val="00D65A7C"/>
    <w:rsid w:val="00D65D5F"/>
    <w:rsid w:val="00D66CEC"/>
    <w:rsid w:val="00D7583C"/>
    <w:rsid w:val="00D80772"/>
    <w:rsid w:val="00D84616"/>
    <w:rsid w:val="00D86C5A"/>
    <w:rsid w:val="00D93838"/>
    <w:rsid w:val="00D964A8"/>
    <w:rsid w:val="00D97F47"/>
    <w:rsid w:val="00DA7A8A"/>
    <w:rsid w:val="00DB0310"/>
    <w:rsid w:val="00DB08B9"/>
    <w:rsid w:val="00DB4891"/>
    <w:rsid w:val="00DB7472"/>
    <w:rsid w:val="00DC5456"/>
    <w:rsid w:val="00DD23BA"/>
    <w:rsid w:val="00DD29FF"/>
    <w:rsid w:val="00DD7244"/>
    <w:rsid w:val="00DE17C1"/>
    <w:rsid w:val="00E151D3"/>
    <w:rsid w:val="00E1614C"/>
    <w:rsid w:val="00E2270D"/>
    <w:rsid w:val="00E22B6B"/>
    <w:rsid w:val="00E316F3"/>
    <w:rsid w:val="00E3346E"/>
    <w:rsid w:val="00E46D98"/>
    <w:rsid w:val="00E63877"/>
    <w:rsid w:val="00E70276"/>
    <w:rsid w:val="00E7314E"/>
    <w:rsid w:val="00E75F7C"/>
    <w:rsid w:val="00E8052A"/>
    <w:rsid w:val="00E8644D"/>
    <w:rsid w:val="00E9607F"/>
    <w:rsid w:val="00E97FD8"/>
    <w:rsid w:val="00EC3F34"/>
    <w:rsid w:val="00ED1E0B"/>
    <w:rsid w:val="00ED477C"/>
    <w:rsid w:val="00ED7ED7"/>
    <w:rsid w:val="00EF6B51"/>
    <w:rsid w:val="00F02989"/>
    <w:rsid w:val="00F06F70"/>
    <w:rsid w:val="00F21ECC"/>
    <w:rsid w:val="00F3682F"/>
    <w:rsid w:val="00F42FA5"/>
    <w:rsid w:val="00F45AFE"/>
    <w:rsid w:val="00F62E1F"/>
    <w:rsid w:val="00F6420A"/>
    <w:rsid w:val="00F711DA"/>
    <w:rsid w:val="00F7391A"/>
    <w:rsid w:val="00F74EED"/>
    <w:rsid w:val="00F81534"/>
    <w:rsid w:val="00F86576"/>
    <w:rsid w:val="00FA4C62"/>
    <w:rsid w:val="00FA4C7D"/>
    <w:rsid w:val="00FA7A48"/>
    <w:rsid w:val="00FB2DB1"/>
    <w:rsid w:val="00FC138A"/>
    <w:rsid w:val="00FC1E23"/>
    <w:rsid w:val="00FC2D0A"/>
    <w:rsid w:val="00FE0BE8"/>
    <w:rsid w:val="00FE622A"/>
    <w:rsid w:val="00FF2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F00C"/>
  <w15:chartTrackingRefBased/>
  <w15:docId w15:val="{F2641932-1FF8-084F-BBCF-5C6F5A69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2A"/>
    <w:rPr>
      <w:rFonts w:ascii="Times New Roman" w:eastAsia="Times New Roman" w:hAnsi="Times New Roman" w:cs="Times New Roman"/>
    </w:rPr>
  </w:style>
  <w:style w:type="paragraph" w:styleId="Heading1">
    <w:name w:val="heading 1"/>
    <w:basedOn w:val="Normal"/>
    <w:link w:val="Heading1Char"/>
    <w:uiPriority w:val="9"/>
    <w:qFormat/>
    <w:rsid w:val="004E1A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1A6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A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F"/>
    <w:pPr>
      <w:spacing w:before="100" w:beforeAutospacing="1" w:after="100" w:afterAutospacing="1"/>
    </w:pPr>
  </w:style>
  <w:style w:type="character" w:styleId="Hyperlink">
    <w:name w:val="Hyperlink"/>
    <w:basedOn w:val="DefaultParagraphFont"/>
    <w:uiPriority w:val="99"/>
    <w:semiHidden/>
    <w:unhideWhenUsed/>
    <w:rsid w:val="004E1A6F"/>
    <w:rPr>
      <w:color w:val="0000FF"/>
      <w:u w:val="single"/>
    </w:rPr>
  </w:style>
  <w:style w:type="character" w:styleId="PlaceholderText">
    <w:name w:val="Placeholder Text"/>
    <w:basedOn w:val="DefaultParagraphFont"/>
    <w:uiPriority w:val="99"/>
    <w:semiHidden/>
    <w:rsid w:val="00187D50"/>
    <w:rPr>
      <w:color w:val="808080"/>
    </w:rPr>
  </w:style>
  <w:style w:type="character" w:styleId="CommentReference">
    <w:name w:val="annotation reference"/>
    <w:basedOn w:val="DefaultParagraphFont"/>
    <w:uiPriority w:val="99"/>
    <w:semiHidden/>
    <w:unhideWhenUsed/>
    <w:rsid w:val="004B6ACC"/>
    <w:rPr>
      <w:sz w:val="16"/>
      <w:szCs w:val="16"/>
    </w:rPr>
  </w:style>
  <w:style w:type="paragraph" w:styleId="CommentText">
    <w:name w:val="annotation text"/>
    <w:basedOn w:val="Normal"/>
    <w:link w:val="CommentTextChar"/>
    <w:uiPriority w:val="99"/>
    <w:semiHidden/>
    <w:unhideWhenUsed/>
    <w:rsid w:val="004B6AC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6ACC"/>
    <w:rPr>
      <w:sz w:val="20"/>
      <w:szCs w:val="20"/>
    </w:rPr>
  </w:style>
  <w:style w:type="paragraph" w:styleId="CommentSubject">
    <w:name w:val="annotation subject"/>
    <w:basedOn w:val="CommentText"/>
    <w:next w:val="CommentText"/>
    <w:link w:val="CommentSubjectChar"/>
    <w:uiPriority w:val="99"/>
    <w:semiHidden/>
    <w:unhideWhenUsed/>
    <w:rsid w:val="004B6ACC"/>
    <w:rPr>
      <w:b/>
      <w:bCs/>
    </w:rPr>
  </w:style>
  <w:style w:type="character" w:customStyle="1" w:styleId="CommentSubjectChar">
    <w:name w:val="Comment Subject Char"/>
    <w:basedOn w:val="CommentTextChar"/>
    <w:link w:val="CommentSubject"/>
    <w:uiPriority w:val="99"/>
    <w:semiHidden/>
    <w:rsid w:val="004B6ACC"/>
    <w:rPr>
      <w:b/>
      <w:bCs/>
      <w:sz w:val="20"/>
      <w:szCs w:val="20"/>
    </w:rPr>
  </w:style>
  <w:style w:type="table" w:styleId="TableGrid">
    <w:name w:val="Table Grid"/>
    <w:basedOn w:val="TableNormal"/>
    <w:uiPriority w:val="39"/>
    <w:rsid w:val="0041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6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6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740CB"/>
    <w:rPr>
      <w:sz w:val="18"/>
      <w:szCs w:val="18"/>
    </w:rPr>
  </w:style>
  <w:style w:type="character" w:customStyle="1" w:styleId="BalloonTextChar">
    <w:name w:val="Balloon Text Char"/>
    <w:basedOn w:val="DefaultParagraphFont"/>
    <w:link w:val="BalloonText"/>
    <w:uiPriority w:val="99"/>
    <w:semiHidden/>
    <w:rsid w:val="008740CB"/>
    <w:rPr>
      <w:rFonts w:ascii="Times New Roman" w:eastAsia="Times New Roman" w:hAnsi="Times New Roman" w:cs="Times New Roman"/>
      <w:sz w:val="18"/>
      <w:szCs w:val="18"/>
    </w:rPr>
  </w:style>
  <w:style w:type="paragraph" w:styleId="Revision">
    <w:name w:val="Revision"/>
    <w:hidden/>
    <w:uiPriority w:val="99"/>
    <w:semiHidden/>
    <w:rsid w:val="00830B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09">
      <w:bodyDiv w:val="1"/>
      <w:marLeft w:val="0"/>
      <w:marRight w:val="0"/>
      <w:marTop w:val="0"/>
      <w:marBottom w:val="0"/>
      <w:divBdr>
        <w:top w:val="none" w:sz="0" w:space="0" w:color="auto"/>
        <w:left w:val="none" w:sz="0" w:space="0" w:color="auto"/>
        <w:bottom w:val="none" w:sz="0" w:space="0" w:color="auto"/>
        <w:right w:val="none" w:sz="0" w:space="0" w:color="auto"/>
      </w:divBdr>
    </w:div>
    <w:div w:id="30109427">
      <w:bodyDiv w:val="1"/>
      <w:marLeft w:val="0"/>
      <w:marRight w:val="0"/>
      <w:marTop w:val="0"/>
      <w:marBottom w:val="0"/>
      <w:divBdr>
        <w:top w:val="none" w:sz="0" w:space="0" w:color="auto"/>
        <w:left w:val="none" w:sz="0" w:space="0" w:color="auto"/>
        <w:bottom w:val="none" w:sz="0" w:space="0" w:color="auto"/>
        <w:right w:val="none" w:sz="0" w:space="0" w:color="auto"/>
      </w:divBdr>
    </w:div>
    <w:div w:id="47263391">
      <w:bodyDiv w:val="1"/>
      <w:marLeft w:val="0"/>
      <w:marRight w:val="0"/>
      <w:marTop w:val="0"/>
      <w:marBottom w:val="0"/>
      <w:divBdr>
        <w:top w:val="none" w:sz="0" w:space="0" w:color="auto"/>
        <w:left w:val="none" w:sz="0" w:space="0" w:color="auto"/>
        <w:bottom w:val="none" w:sz="0" w:space="0" w:color="auto"/>
        <w:right w:val="none" w:sz="0" w:space="0" w:color="auto"/>
      </w:divBdr>
    </w:div>
    <w:div w:id="77600099">
      <w:bodyDiv w:val="1"/>
      <w:marLeft w:val="0"/>
      <w:marRight w:val="0"/>
      <w:marTop w:val="0"/>
      <w:marBottom w:val="0"/>
      <w:divBdr>
        <w:top w:val="none" w:sz="0" w:space="0" w:color="auto"/>
        <w:left w:val="none" w:sz="0" w:space="0" w:color="auto"/>
        <w:bottom w:val="none" w:sz="0" w:space="0" w:color="auto"/>
        <w:right w:val="none" w:sz="0" w:space="0" w:color="auto"/>
      </w:divBdr>
    </w:div>
    <w:div w:id="93674889">
      <w:bodyDiv w:val="1"/>
      <w:marLeft w:val="0"/>
      <w:marRight w:val="0"/>
      <w:marTop w:val="0"/>
      <w:marBottom w:val="0"/>
      <w:divBdr>
        <w:top w:val="none" w:sz="0" w:space="0" w:color="auto"/>
        <w:left w:val="none" w:sz="0" w:space="0" w:color="auto"/>
        <w:bottom w:val="none" w:sz="0" w:space="0" w:color="auto"/>
        <w:right w:val="none" w:sz="0" w:space="0" w:color="auto"/>
      </w:divBdr>
    </w:div>
    <w:div w:id="111174678">
      <w:bodyDiv w:val="1"/>
      <w:marLeft w:val="0"/>
      <w:marRight w:val="0"/>
      <w:marTop w:val="0"/>
      <w:marBottom w:val="0"/>
      <w:divBdr>
        <w:top w:val="none" w:sz="0" w:space="0" w:color="auto"/>
        <w:left w:val="none" w:sz="0" w:space="0" w:color="auto"/>
        <w:bottom w:val="none" w:sz="0" w:space="0" w:color="auto"/>
        <w:right w:val="none" w:sz="0" w:space="0" w:color="auto"/>
      </w:divBdr>
    </w:div>
    <w:div w:id="143789089">
      <w:bodyDiv w:val="1"/>
      <w:marLeft w:val="0"/>
      <w:marRight w:val="0"/>
      <w:marTop w:val="0"/>
      <w:marBottom w:val="0"/>
      <w:divBdr>
        <w:top w:val="none" w:sz="0" w:space="0" w:color="auto"/>
        <w:left w:val="none" w:sz="0" w:space="0" w:color="auto"/>
        <w:bottom w:val="none" w:sz="0" w:space="0" w:color="auto"/>
        <w:right w:val="none" w:sz="0" w:space="0" w:color="auto"/>
      </w:divBdr>
    </w:div>
    <w:div w:id="250243315">
      <w:bodyDiv w:val="1"/>
      <w:marLeft w:val="0"/>
      <w:marRight w:val="0"/>
      <w:marTop w:val="0"/>
      <w:marBottom w:val="0"/>
      <w:divBdr>
        <w:top w:val="none" w:sz="0" w:space="0" w:color="auto"/>
        <w:left w:val="none" w:sz="0" w:space="0" w:color="auto"/>
        <w:bottom w:val="none" w:sz="0" w:space="0" w:color="auto"/>
        <w:right w:val="none" w:sz="0" w:space="0" w:color="auto"/>
      </w:divBdr>
    </w:div>
    <w:div w:id="383453118">
      <w:bodyDiv w:val="1"/>
      <w:marLeft w:val="0"/>
      <w:marRight w:val="0"/>
      <w:marTop w:val="0"/>
      <w:marBottom w:val="0"/>
      <w:divBdr>
        <w:top w:val="none" w:sz="0" w:space="0" w:color="auto"/>
        <w:left w:val="none" w:sz="0" w:space="0" w:color="auto"/>
        <w:bottom w:val="none" w:sz="0" w:space="0" w:color="auto"/>
        <w:right w:val="none" w:sz="0" w:space="0" w:color="auto"/>
      </w:divBdr>
    </w:div>
    <w:div w:id="411315533">
      <w:bodyDiv w:val="1"/>
      <w:marLeft w:val="0"/>
      <w:marRight w:val="0"/>
      <w:marTop w:val="0"/>
      <w:marBottom w:val="0"/>
      <w:divBdr>
        <w:top w:val="none" w:sz="0" w:space="0" w:color="auto"/>
        <w:left w:val="none" w:sz="0" w:space="0" w:color="auto"/>
        <w:bottom w:val="none" w:sz="0" w:space="0" w:color="auto"/>
        <w:right w:val="none" w:sz="0" w:space="0" w:color="auto"/>
      </w:divBdr>
    </w:div>
    <w:div w:id="467018573">
      <w:bodyDiv w:val="1"/>
      <w:marLeft w:val="0"/>
      <w:marRight w:val="0"/>
      <w:marTop w:val="0"/>
      <w:marBottom w:val="0"/>
      <w:divBdr>
        <w:top w:val="none" w:sz="0" w:space="0" w:color="auto"/>
        <w:left w:val="none" w:sz="0" w:space="0" w:color="auto"/>
        <w:bottom w:val="none" w:sz="0" w:space="0" w:color="auto"/>
        <w:right w:val="none" w:sz="0" w:space="0" w:color="auto"/>
      </w:divBdr>
    </w:div>
    <w:div w:id="479468433">
      <w:bodyDiv w:val="1"/>
      <w:marLeft w:val="0"/>
      <w:marRight w:val="0"/>
      <w:marTop w:val="0"/>
      <w:marBottom w:val="0"/>
      <w:divBdr>
        <w:top w:val="none" w:sz="0" w:space="0" w:color="auto"/>
        <w:left w:val="none" w:sz="0" w:space="0" w:color="auto"/>
        <w:bottom w:val="none" w:sz="0" w:space="0" w:color="auto"/>
        <w:right w:val="none" w:sz="0" w:space="0" w:color="auto"/>
      </w:divBdr>
    </w:div>
    <w:div w:id="494347724">
      <w:bodyDiv w:val="1"/>
      <w:marLeft w:val="0"/>
      <w:marRight w:val="0"/>
      <w:marTop w:val="0"/>
      <w:marBottom w:val="0"/>
      <w:divBdr>
        <w:top w:val="none" w:sz="0" w:space="0" w:color="auto"/>
        <w:left w:val="none" w:sz="0" w:space="0" w:color="auto"/>
        <w:bottom w:val="none" w:sz="0" w:space="0" w:color="auto"/>
        <w:right w:val="none" w:sz="0" w:space="0" w:color="auto"/>
      </w:divBdr>
    </w:div>
    <w:div w:id="528177284">
      <w:bodyDiv w:val="1"/>
      <w:marLeft w:val="0"/>
      <w:marRight w:val="0"/>
      <w:marTop w:val="0"/>
      <w:marBottom w:val="0"/>
      <w:divBdr>
        <w:top w:val="none" w:sz="0" w:space="0" w:color="auto"/>
        <w:left w:val="none" w:sz="0" w:space="0" w:color="auto"/>
        <w:bottom w:val="none" w:sz="0" w:space="0" w:color="auto"/>
        <w:right w:val="none" w:sz="0" w:space="0" w:color="auto"/>
      </w:divBdr>
      <w:divsChild>
        <w:div w:id="1097680134">
          <w:marLeft w:val="0"/>
          <w:marRight w:val="0"/>
          <w:marTop w:val="0"/>
          <w:marBottom w:val="0"/>
          <w:divBdr>
            <w:top w:val="none" w:sz="0" w:space="0" w:color="auto"/>
            <w:left w:val="none" w:sz="0" w:space="0" w:color="auto"/>
            <w:bottom w:val="none" w:sz="0" w:space="0" w:color="auto"/>
            <w:right w:val="none" w:sz="0" w:space="0" w:color="auto"/>
          </w:divBdr>
          <w:divsChild>
            <w:div w:id="1675449642">
              <w:marLeft w:val="0"/>
              <w:marRight w:val="0"/>
              <w:marTop w:val="0"/>
              <w:marBottom w:val="0"/>
              <w:divBdr>
                <w:top w:val="none" w:sz="0" w:space="0" w:color="auto"/>
                <w:left w:val="none" w:sz="0" w:space="0" w:color="auto"/>
                <w:bottom w:val="none" w:sz="0" w:space="0" w:color="auto"/>
                <w:right w:val="none" w:sz="0" w:space="0" w:color="auto"/>
              </w:divBdr>
              <w:divsChild>
                <w:div w:id="1305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3730">
      <w:bodyDiv w:val="1"/>
      <w:marLeft w:val="0"/>
      <w:marRight w:val="0"/>
      <w:marTop w:val="0"/>
      <w:marBottom w:val="0"/>
      <w:divBdr>
        <w:top w:val="none" w:sz="0" w:space="0" w:color="auto"/>
        <w:left w:val="none" w:sz="0" w:space="0" w:color="auto"/>
        <w:bottom w:val="none" w:sz="0" w:space="0" w:color="auto"/>
        <w:right w:val="none" w:sz="0" w:space="0" w:color="auto"/>
      </w:divBdr>
    </w:div>
    <w:div w:id="690835690">
      <w:bodyDiv w:val="1"/>
      <w:marLeft w:val="0"/>
      <w:marRight w:val="0"/>
      <w:marTop w:val="0"/>
      <w:marBottom w:val="0"/>
      <w:divBdr>
        <w:top w:val="none" w:sz="0" w:space="0" w:color="auto"/>
        <w:left w:val="none" w:sz="0" w:space="0" w:color="auto"/>
        <w:bottom w:val="none" w:sz="0" w:space="0" w:color="auto"/>
        <w:right w:val="none" w:sz="0" w:space="0" w:color="auto"/>
      </w:divBdr>
    </w:div>
    <w:div w:id="720327513">
      <w:bodyDiv w:val="1"/>
      <w:marLeft w:val="0"/>
      <w:marRight w:val="0"/>
      <w:marTop w:val="0"/>
      <w:marBottom w:val="0"/>
      <w:divBdr>
        <w:top w:val="none" w:sz="0" w:space="0" w:color="auto"/>
        <w:left w:val="none" w:sz="0" w:space="0" w:color="auto"/>
        <w:bottom w:val="none" w:sz="0" w:space="0" w:color="auto"/>
        <w:right w:val="none" w:sz="0" w:space="0" w:color="auto"/>
      </w:divBdr>
    </w:div>
    <w:div w:id="755831528">
      <w:bodyDiv w:val="1"/>
      <w:marLeft w:val="0"/>
      <w:marRight w:val="0"/>
      <w:marTop w:val="0"/>
      <w:marBottom w:val="0"/>
      <w:divBdr>
        <w:top w:val="none" w:sz="0" w:space="0" w:color="auto"/>
        <w:left w:val="none" w:sz="0" w:space="0" w:color="auto"/>
        <w:bottom w:val="none" w:sz="0" w:space="0" w:color="auto"/>
        <w:right w:val="none" w:sz="0" w:space="0" w:color="auto"/>
      </w:divBdr>
      <w:divsChild>
        <w:div w:id="209733485">
          <w:marLeft w:val="0"/>
          <w:marRight w:val="0"/>
          <w:marTop w:val="0"/>
          <w:marBottom w:val="0"/>
          <w:divBdr>
            <w:top w:val="none" w:sz="0" w:space="0" w:color="auto"/>
            <w:left w:val="none" w:sz="0" w:space="0" w:color="auto"/>
            <w:bottom w:val="none" w:sz="0" w:space="0" w:color="auto"/>
            <w:right w:val="none" w:sz="0" w:space="0" w:color="auto"/>
          </w:divBdr>
          <w:divsChild>
            <w:div w:id="1041710318">
              <w:marLeft w:val="240"/>
              <w:marRight w:val="240"/>
              <w:marTop w:val="0"/>
              <w:marBottom w:val="0"/>
              <w:divBdr>
                <w:top w:val="none" w:sz="0" w:space="0" w:color="auto"/>
                <w:left w:val="none" w:sz="0" w:space="0" w:color="auto"/>
                <w:bottom w:val="none" w:sz="0" w:space="0" w:color="auto"/>
                <w:right w:val="none" w:sz="0" w:space="0" w:color="auto"/>
              </w:divBdr>
              <w:divsChild>
                <w:div w:id="1350909711">
                  <w:marLeft w:val="0"/>
                  <w:marRight w:val="0"/>
                  <w:marTop w:val="0"/>
                  <w:marBottom w:val="0"/>
                  <w:divBdr>
                    <w:top w:val="none" w:sz="0" w:space="0" w:color="auto"/>
                    <w:left w:val="none" w:sz="0" w:space="0" w:color="auto"/>
                    <w:bottom w:val="none" w:sz="0" w:space="0" w:color="auto"/>
                    <w:right w:val="none" w:sz="0" w:space="0" w:color="auto"/>
                  </w:divBdr>
                  <w:divsChild>
                    <w:div w:id="2067413198">
                      <w:marLeft w:val="0"/>
                      <w:marRight w:val="0"/>
                      <w:marTop w:val="0"/>
                      <w:marBottom w:val="0"/>
                      <w:divBdr>
                        <w:top w:val="none" w:sz="0" w:space="0" w:color="auto"/>
                        <w:left w:val="none" w:sz="0" w:space="0" w:color="auto"/>
                        <w:bottom w:val="none" w:sz="0" w:space="0" w:color="auto"/>
                        <w:right w:val="none" w:sz="0" w:space="0" w:color="auto"/>
                      </w:divBdr>
                      <w:divsChild>
                        <w:div w:id="1927182351">
                          <w:marLeft w:val="0"/>
                          <w:marRight w:val="0"/>
                          <w:marTop w:val="0"/>
                          <w:marBottom w:val="0"/>
                          <w:divBdr>
                            <w:top w:val="none" w:sz="0" w:space="0" w:color="auto"/>
                            <w:left w:val="none" w:sz="0" w:space="0" w:color="auto"/>
                            <w:bottom w:val="none" w:sz="0" w:space="0" w:color="auto"/>
                            <w:right w:val="none" w:sz="0" w:space="0" w:color="auto"/>
                          </w:divBdr>
                          <w:divsChild>
                            <w:div w:id="816340264">
                              <w:marLeft w:val="0"/>
                              <w:marRight w:val="0"/>
                              <w:marTop w:val="0"/>
                              <w:marBottom w:val="0"/>
                              <w:divBdr>
                                <w:top w:val="none" w:sz="0" w:space="0" w:color="auto"/>
                                <w:left w:val="none" w:sz="0" w:space="0" w:color="auto"/>
                                <w:bottom w:val="none" w:sz="0" w:space="0" w:color="auto"/>
                                <w:right w:val="none" w:sz="0" w:space="0" w:color="auto"/>
                              </w:divBdr>
                              <w:divsChild>
                                <w:div w:id="363795132">
                                  <w:marLeft w:val="-240"/>
                                  <w:marRight w:val="-120"/>
                                  <w:marTop w:val="0"/>
                                  <w:marBottom w:val="0"/>
                                  <w:divBdr>
                                    <w:top w:val="none" w:sz="0" w:space="0" w:color="auto"/>
                                    <w:left w:val="none" w:sz="0" w:space="0" w:color="auto"/>
                                    <w:bottom w:val="none" w:sz="0" w:space="0" w:color="auto"/>
                                    <w:right w:val="none" w:sz="0" w:space="0" w:color="auto"/>
                                  </w:divBdr>
                                  <w:divsChild>
                                    <w:div w:id="1414545787">
                                      <w:marLeft w:val="0"/>
                                      <w:marRight w:val="0"/>
                                      <w:marTop w:val="0"/>
                                      <w:marBottom w:val="60"/>
                                      <w:divBdr>
                                        <w:top w:val="none" w:sz="0" w:space="0" w:color="auto"/>
                                        <w:left w:val="none" w:sz="0" w:space="0" w:color="auto"/>
                                        <w:bottom w:val="none" w:sz="0" w:space="0" w:color="auto"/>
                                        <w:right w:val="none" w:sz="0" w:space="0" w:color="auto"/>
                                      </w:divBdr>
                                      <w:divsChild>
                                        <w:div w:id="761292129">
                                          <w:marLeft w:val="0"/>
                                          <w:marRight w:val="0"/>
                                          <w:marTop w:val="0"/>
                                          <w:marBottom w:val="0"/>
                                          <w:divBdr>
                                            <w:top w:val="none" w:sz="0" w:space="0" w:color="auto"/>
                                            <w:left w:val="none" w:sz="0" w:space="0" w:color="auto"/>
                                            <w:bottom w:val="none" w:sz="0" w:space="0" w:color="auto"/>
                                            <w:right w:val="none" w:sz="0" w:space="0" w:color="auto"/>
                                          </w:divBdr>
                                          <w:divsChild>
                                            <w:div w:id="1116677537">
                                              <w:marLeft w:val="0"/>
                                              <w:marRight w:val="0"/>
                                              <w:marTop w:val="0"/>
                                              <w:marBottom w:val="0"/>
                                              <w:divBdr>
                                                <w:top w:val="none" w:sz="0" w:space="0" w:color="auto"/>
                                                <w:left w:val="none" w:sz="0" w:space="0" w:color="auto"/>
                                                <w:bottom w:val="none" w:sz="0" w:space="0" w:color="auto"/>
                                                <w:right w:val="none" w:sz="0" w:space="0" w:color="auto"/>
                                              </w:divBdr>
                                              <w:divsChild>
                                                <w:div w:id="958685826">
                                                  <w:marLeft w:val="0"/>
                                                  <w:marRight w:val="0"/>
                                                  <w:marTop w:val="0"/>
                                                  <w:marBottom w:val="0"/>
                                                  <w:divBdr>
                                                    <w:top w:val="none" w:sz="0" w:space="0" w:color="auto"/>
                                                    <w:left w:val="none" w:sz="0" w:space="0" w:color="auto"/>
                                                    <w:bottom w:val="none" w:sz="0" w:space="0" w:color="auto"/>
                                                    <w:right w:val="none" w:sz="0" w:space="0" w:color="auto"/>
                                                  </w:divBdr>
                                                  <w:divsChild>
                                                    <w:div w:id="1375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890548">
          <w:marLeft w:val="0"/>
          <w:marRight w:val="0"/>
          <w:marTop w:val="0"/>
          <w:marBottom w:val="0"/>
          <w:divBdr>
            <w:top w:val="none" w:sz="0" w:space="0" w:color="auto"/>
            <w:left w:val="none" w:sz="0" w:space="0" w:color="auto"/>
            <w:bottom w:val="none" w:sz="0" w:space="0" w:color="auto"/>
            <w:right w:val="none" w:sz="0" w:space="0" w:color="auto"/>
          </w:divBdr>
          <w:divsChild>
            <w:div w:id="731731269">
              <w:marLeft w:val="240"/>
              <w:marRight w:val="240"/>
              <w:marTop w:val="0"/>
              <w:marBottom w:val="0"/>
              <w:divBdr>
                <w:top w:val="none" w:sz="0" w:space="0" w:color="auto"/>
                <w:left w:val="none" w:sz="0" w:space="0" w:color="auto"/>
                <w:bottom w:val="none" w:sz="0" w:space="0" w:color="auto"/>
                <w:right w:val="none" w:sz="0" w:space="0" w:color="auto"/>
              </w:divBdr>
              <w:divsChild>
                <w:div w:id="60753668">
                  <w:marLeft w:val="0"/>
                  <w:marRight w:val="0"/>
                  <w:marTop w:val="0"/>
                  <w:marBottom w:val="360"/>
                  <w:divBdr>
                    <w:top w:val="none" w:sz="0" w:space="0" w:color="auto"/>
                    <w:left w:val="none" w:sz="0" w:space="0" w:color="auto"/>
                    <w:bottom w:val="none" w:sz="0" w:space="0" w:color="auto"/>
                    <w:right w:val="none" w:sz="0" w:space="0" w:color="auto"/>
                  </w:divBdr>
                  <w:divsChild>
                    <w:div w:id="2011173409">
                      <w:marLeft w:val="180"/>
                      <w:marRight w:val="180"/>
                      <w:marTop w:val="0"/>
                      <w:marBottom w:val="180"/>
                      <w:divBdr>
                        <w:top w:val="none" w:sz="0" w:space="0" w:color="auto"/>
                        <w:left w:val="none" w:sz="0" w:space="0" w:color="auto"/>
                        <w:bottom w:val="none" w:sz="0" w:space="0" w:color="auto"/>
                        <w:right w:val="none" w:sz="0" w:space="0" w:color="auto"/>
                      </w:divBdr>
                      <w:divsChild>
                        <w:div w:id="171727318">
                          <w:marLeft w:val="0"/>
                          <w:marRight w:val="0"/>
                          <w:marTop w:val="0"/>
                          <w:marBottom w:val="0"/>
                          <w:divBdr>
                            <w:top w:val="none" w:sz="0" w:space="0" w:color="auto"/>
                            <w:left w:val="none" w:sz="0" w:space="0" w:color="auto"/>
                            <w:bottom w:val="none" w:sz="0" w:space="0" w:color="auto"/>
                            <w:right w:val="none" w:sz="0" w:space="0" w:color="auto"/>
                          </w:divBdr>
                          <w:divsChild>
                            <w:div w:id="1454594231">
                              <w:marLeft w:val="0"/>
                              <w:marRight w:val="0"/>
                              <w:marTop w:val="0"/>
                              <w:marBottom w:val="0"/>
                              <w:divBdr>
                                <w:top w:val="single" w:sz="6" w:space="0" w:color="565856"/>
                                <w:left w:val="single" w:sz="6" w:space="0" w:color="565856"/>
                                <w:bottom w:val="single" w:sz="6" w:space="0" w:color="565856"/>
                                <w:right w:val="single" w:sz="6" w:space="0" w:color="565856"/>
                              </w:divBdr>
                              <w:divsChild>
                                <w:div w:id="2080977105">
                                  <w:marLeft w:val="0"/>
                                  <w:marRight w:val="0"/>
                                  <w:marTop w:val="0"/>
                                  <w:marBottom w:val="0"/>
                                  <w:divBdr>
                                    <w:top w:val="none" w:sz="0" w:space="0" w:color="auto"/>
                                    <w:left w:val="none" w:sz="0" w:space="0" w:color="auto"/>
                                    <w:bottom w:val="none" w:sz="0" w:space="0" w:color="auto"/>
                                    <w:right w:val="none" w:sz="0" w:space="0" w:color="auto"/>
                                  </w:divBdr>
                                  <w:divsChild>
                                    <w:div w:id="514224276">
                                      <w:marLeft w:val="0"/>
                                      <w:marRight w:val="0"/>
                                      <w:marTop w:val="0"/>
                                      <w:marBottom w:val="0"/>
                                      <w:divBdr>
                                        <w:top w:val="none" w:sz="0" w:space="0" w:color="auto"/>
                                        <w:left w:val="none" w:sz="0" w:space="0" w:color="auto"/>
                                        <w:bottom w:val="none" w:sz="0" w:space="0" w:color="auto"/>
                                        <w:right w:val="none" w:sz="0" w:space="0" w:color="auto"/>
                                      </w:divBdr>
                                      <w:divsChild>
                                        <w:div w:id="867722164">
                                          <w:marLeft w:val="0"/>
                                          <w:marRight w:val="0"/>
                                          <w:marTop w:val="0"/>
                                          <w:marBottom w:val="0"/>
                                          <w:divBdr>
                                            <w:top w:val="none" w:sz="0" w:space="0" w:color="auto"/>
                                            <w:left w:val="none" w:sz="0" w:space="0" w:color="auto"/>
                                            <w:bottom w:val="none" w:sz="0" w:space="0" w:color="auto"/>
                                            <w:right w:val="none" w:sz="0" w:space="0" w:color="auto"/>
                                          </w:divBdr>
                                          <w:divsChild>
                                            <w:div w:id="1139229171">
                                              <w:marLeft w:val="0"/>
                                              <w:marRight w:val="0"/>
                                              <w:marTop w:val="0"/>
                                              <w:marBottom w:val="0"/>
                                              <w:divBdr>
                                                <w:top w:val="none" w:sz="0" w:space="0" w:color="auto"/>
                                                <w:left w:val="none" w:sz="0" w:space="0" w:color="auto"/>
                                                <w:bottom w:val="none" w:sz="0" w:space="0" w:color="auto"/>
                                                <w:right w:val="none" w:sz="0" w:space="0" w:color="auto"/>
                                              </w:divBdr>
                                              <w:divsChild>
                                                <w:div w:id="102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9062707">
      <w:bodyDiv w:val="1"/>
      <w:marLeft w:val="0"/>
      <w:marRight w:val="0"/>
      <w:marTop w:val="0"/>
      <w:marBottom w:val="0"/>
      <w:divBdr>
        <w:top w:val="none" w:sz="0" w:space="0" w:color="auto"/>
        <w:left w:val="none" w:sz="0" w:space="0" w:color="auto"/>
        <w:bottom w:val="none" w:sz="0" w:space="0" w:color="auto"/>
        <w:right w:val="none" w:sz="0" w:space="0" w:color="auto"/>
      </w:divBdr>
    </w:div>
    <w:div w:id="804083153">
      <w:bodyDiv w:val="1"/>
      <w:marLeft w:val="0"/>
      <w:marRight w:val="0"/>
      <w:marTop w:val="0"/>
      <w:marBottom w:val="0"/>
      <w:divBdr>
        <w:top w:val="none" w:sz="0" w:space="0" w:color="auto"/>
        <w:left w:val="none" w:sz="0" w:space="0" w:color="auto"/>
        <w:bottom w:val="none" w:sz="0" w:space="0" w:color="auto"/>
        <w:right w:val="none" w:sz="0" w:space="0" w:color="auto"/>
      </w:divBdr>
    </w:div>
    <w:div w:id="841093666">
      <w:bodyDiv w:val="1"/>
      <w:marLeft w:val="0"/>
      <w:marRight w:val="0"/>
      <w:marTop w:val="0"/>
      <w:marBottom w:val="0"/>
      <w:divBdr>
        <w:top w:val="none" w:sz="0" w:space="0" w:color="auto"/>
        <w:left w:val="none" w:sz="0" w:space="0" w:color="auto"/>
        <w:bottom w:val="none" w:sz="0" w:space="0" w:color="auto"/>
        <w:right w:val="none" w:sz="0" w:space="0" w:color="auto"/>
      </w:divBdr>
    </w:div>
    <w:div w:id="867570468">
      <w:bodyDiv w:val="1"/>
      <w:marLeft w:val="0"/>
      <w:marRight w:val="0"/>
      <w:marTop w:val="0"/>
      <w:marBottom w:val="0"/>
      <w:divBdr>
        <w:top w:val="none" w:sz="0" w:space="0" w:color="auto"/>
        <w:left w:val="none" w:sz="0" w:space="0" w:color="auto"/>
        <w:bottom w:val="none" w:sz="0" w:space="0" w:color="auto"/>
        <w:right w:val="none" w:sz="0" w:space="0" w:color="auto"/>
      </w:divBdr>
      <w:divsChild>
        <w:div w:id="484517271">
          <w:marLeft w:val="0"/>
          <w:marRight w:val="0"/>
          <w:marTop w:val="0"/>
          <w:marBottom w:val="0"/>
          <w:divBdr>
            <w:top w:val="none" w:sz="0" w:space="0" w:color="auto"/>
            <w:left w:val="none" w:sz="0" w:space="0" w:color="auto"/>
            <w:bottom w:val="none" w:sz="0" w:space="0" w:color="auto"/>
            <w:right w:val="none" w:sz="0" w:space="0" w:color="auto"/>
          </w:divBdr>
          <w:divsChild>
            <w:div w:id="845441199">
              <w:marLeft w:val="0"/>
              <w:marRight w:val="0"/>
              <w:marTop w:val="0"/>
              <w:marBottom w:val="0"/>
              <w:divBdr>
                <w:top w:val="none" w:sz="0" w:space="0" w:color="auto"/>
                <w:left w:val="none" w:sz="0" w:space="0" w:color="auto"/>
                <w:bottom w:val="none" w:sz="0" w:space="0" w:color="auto"/>
                <w:right w:val="none" w:sz="0" w:space="0" w:color="auto"/>
              </w:divBdr>
              <w:divsChild>
                <w:div w:id="281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2535">
      <w:bodyDiv w:val="1"/>
      <w:marLeft w:val="0"/>
      <w:marRight w:val="0"/>
      <w:marTop w:val="0"/>
      <w:marBottom w:val="0"/>
      <w:divBdr>
        <w:top w:val="none" w:sz="0" w:space="0" w:color="auto"/>
        <w:left w:val="none" w:sz="0" w:space="0" w:color="auto"/>
        <w:bottom w:val="none" w:sz="0" w:space="0" w:color="auto"/>
        <w:right w:val="none" w:sz="0" w:space="0" w:color="auto"/>
      </w:divBdr>
    </w:div>
    <w:div w:id="1001932404">
      <w:bodyDiv w:val="1"/>
      <w:marLeft w:val="0"/>
      <w:marRight w:val="0"/>
      <w:marTop w:val="0"/>
      <w:marBottom w:val="0"/>
      <w:divBdr>
        <w:top w:val="none" w:sz="0" w:space="0" w:color="auto"/>
        <w:left w:val="none" w:sz="0" w:space="0" w:color="auto"/>
        <w:bottom w:val="none" w:sz="0" w:space="0" w:color="auto"/>
        <w:right w:val="none" w:sz="0" w:space="0" w:color="auto"/>
      </w:divBdr>
    </w:div>
    <w:div w:id="1050611936">
      <w:bodyDiv w:val="1"/>
      <w:marLeft w:val="0"/>
      <w:marRight w:val="0"/>
      <w:marTop w:val="0"/>
      <w:marBottom w:val="0"/>
      <w:divBdr>
        <w:top w:val="none" w:sz="0" w:space="0" w:color="auto"/>
        <w:left w:val="none" w:sz="0" w:space="0" w:color="auto"/>
        <w:bottom w:val="none" w:sz="0" w:space="0" w:color="auto"/>
        <w:right w:val="none" w:sz="0" w:space="0" w:color="auto"/>
      </w:divBdr>
    </w:div>
    <w:div w:id="1136605225">
      <w:bodyDiv w:val="1"/>
      <w:marLeft w:val="0"/>
      <w:marRight w:val="0"/>
      <w:marTop w:val="0"/>
      <w:marBottom w:val="0"/>
      <w:divBdr>
        <w:top w:val="none" w:sz="0" w:space="0" w:color="auto"/>
        <w:left w:val="none" w:sz="0" w:space="0" w:color="auto"/>
        <w:bottom w:val="none" w:sz="0" w:space="0" w:color="auto"/>
        <w:right w:val="none" w:sz="0" w:space="0" w:color="auto"/>
      </w:divBdr>
    </w:div>
    <w:div w:id="1154032090">
      <w:bodyDiv w:val="1"/>
      <w:marLeft w:val="0"/>
      <w:marRight w:val="0"/>
      <w:marTop w:val="0"/>
      <w:marBottom w:val="0"/>
      <w:divBdr>
        <w:top w:val="none" w:sz="0" w:space="0" w:color="auto"/>
        <w:left w:val="none" w:sz="0" w:space="0" w:color="auto"/>
        <w:bottom w:val="none" w:sz="0" w:space="0" w:color="auto"/>
        <w:right w:val="none" w:sz="0" w:space="0" w:color="auto"/>
      </w:divBdr>
      <w:divsChild>
        <w:div w:id="1634600739">
          <w:marLeft w:val="0"/>
          <w:marRight w:val="0"/>
          <w:marTop w:val="0"/>
          <w:marBottom w:val="0"/>
          <w:divBdr>
            <w:top w:val="none" w:sz="0" w:space="0" w:color="auto"/>
            <w:left w:val="none" w:sz="0" w:space="0" w:color="auto"/>
            <w:bottom w:val="none" w:sz="0" w:space="0" w:color="auto"/>
            <w:right w:val="none" w:sz="0" w:space="0" w:color="auto"/>
          </w:divBdr>
          <w:divsChild>
            <w:div w:id="2101171111">
              <w:marLeft w:val="0"/>
              <w:marRight w:val="0"/>
              <w:marTop w:val="0"/>
              <w:marBottom w:val="0"/>
              <w:divBdr>
                <w:top w:val="none" w:sz="0" w:space="0" w:color="auto"/>
                <w:left w:val="none" w:sz="0" w:space="0" w:color="auto"/>
                <w:bottom w:val="none" w:sz="0" w:space="0" w:color="auto"/>
                <w:right w:val="none" w:sz="0" w:space="0" w:color="auto"/>
              </w:divBdr>
              <w:divsChild>
                <w:div w:id="1831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6560">
      <w:bodyDiv w:val="1"/>
      <w:marLeft w:val="0"/>
      <w:marRight w:val="0"/>
      <w:marTop w:val="0"/>
      <w:marBottom w:val="0"/>
      <w:divBdr>
        <w:top w:val="none" w:sz="0" w:space="0" w:color="auto"/>
        <w:left w:val="none" w:sz="0" w:space="0" w:color="auto"/>
        <w:bottom w:val="none" w:sz="0" w:space="0" w:color="auto"/>
        <w:right w:val="none" w:sz="0" w:space="0" w:color="auto"/>
      </w:divBdr>
    </w:div>
    <w:div w:id="1258100412">
      <w:bodyDiv w:val="1"/>
      <w:marLeft w:val="0"/>
      <w:marRight w:val="0"/>
      <w:marTop w:val="0"/>
      <w:marBottom w:val="0"/>
      <w:divBdr>
        <w:top w:val="none" w:sz="0" w:space="0" w:color="auto"/>
        <w:left w:val="none" w:sz="0" w:space="0" w:color="auto"/>
        <w:bottom w:val="none" w:sz="0" w:space="0" w:color="auto"/>
        <w:right w:val="none" w:sz="0" w:space="0" w:color="auto"/>
      </w:divBdr>
    </w:div>
    <w:div w:id="1276056760">
      <w:bodyDiv w:val="1"/>
      <w:marLeft w:val="0"/>
      <w:marRight w:val="0"/>
      <w:marTop w:val="0"/>
      <w:marBottom w:val="0"/>
      <w:divBdr>
        <w:top w:val="none" w:sz="0" w:space="0" w:color="auto"/>
        <w:left w:val="none" w:sz="0" w:space="0" w:color="auto"/>
        <w:bottom w:val="none" w:sz="0" w:space="0" w:color="auto"/>
        <w:right w:val="none" w:sz="0" w:space="0" w:color="auto"/>
      </w:divBdr>
    </w:div>
    <w:div w:id="1399667116">
      <w:bodyDiv w:val="1"/>
      <w:marLeft w:val="0"/>
      <w:marRight w:val="0"/>
      <w:marTop w:val="0"/>
      <w:marBottom w:val="0"/>
      <w:divBdr>
        <w:top w:val="none" w:sz="0" w:space="0" w:color="auto"/>
        <w:left w:val="none" w:sz="0" w:space="0" w:color="auto"/>
        <w:bottom w:val="none" w:sz="0" w:space="0" w:color="auto"/>
        <w:right w:val="none" w:sz="0" w:space="0" w:color="auto"/>
      </w:divBdr>
    </w:div>
    <w:div w:id="1469321726">
      <w:bodyDiv w:val="1"/>
      <w:marLeft w:val="0"/>
      <w:marRight w:val="0"/>
      <w:marTop w:val="0"/>
      <w:marBottom w:val="0"/>
      <w:divBdr>
        <w:top w:val="none" w:sz="0" w:space="0" w:color="auto"/>
        <w:left w:val="none" w:sz="0" w:space="0" w:color="auto"/>
        <w:bottom w:val="none" w:sz="0" w:space="0" w:color="auto"/>
        <w:right w:val="none" w:sz="0" w:space="0" w:color="auto"/>
      </w:divBdr>
    </w:div>
    <w:div w:id="1635788802">
      <w:bodyDiv w:val="1"/>
      <w:marLeft w:val="0"/>
      <w:marRight w:val="0"/>
      <w:marTop w:val="0"/>
      <w:marBottom w:val="0"/>
      <w:divBdr>
        <w:top w:val="none" w:sz="0" w:space="0" w:color="auto"/>
        <w:left w:val="none" w:sz="0" w:space="0" w:color="auto"/>
        <w:bottom w:val="none" w:sz="0" w:space="0" w:color="auto"/>
        <w:right w:val="none" w:sz="0" w:space="0" w:color="auto"/>
      </w:divBdr>
    </w:div>
    <w:div w:id="1777021902">
      <w:bodyDiv w:val="1"/>
      <w:marLeft w:val="0"/>
      <w:marRight w:val="0"/>
      <w:marTop w:val="0"/>
      <w:marBottom w:val="0"/>
      <w:divBdr>
        <w:top w:val="none" w:sz="0" w:space="0" w:color="auto"/>
        <w:left w:val="none" w:sz="0" w:space="0" w:color="auto"/>
        <w:bottom w:val="none" w:sz="0" w:space="0" w:color="auto"/>
        <w:right w:val="none" w:sz="0" w:space="0" w:color="auto"/>
      </w:divBdr>
    </w:div>
    <w:div w:id="1782340160">
      <w:bodyDiv w:val="1"/>
      <w:marLeft w:val="0"/>
      <w:marRight w:val="0"/>
      <w:marTop w:val="0"/>
      <w:marBottom w:val="0"/>
      <w:divBdr>
        <w:top w:val="none" w:sz="0" w:space="0" w:color="auto"/>
        <w:left w:val="none" w:sz="0" w:space="0" w:color="auto"/>
        <w:bottom w:val="none" w:sz="0" w:space="0" w:color="auto"/>
        <w:right w:val="none" w:sz="0" w:space="0" w:color="auto"/>
      </w:divBdr>
    </w:div>
    <w:div w:id="1832288105">
      <w:bodyDiv w:val="1"/>
      <w:marLeft w:val="0"/>
      <w:marRight w:val="0"/>
      <w:marTop w:val="0"/>
      <w:marBottom w:val="0"/>
      <w:divBdr>
        <w:top w:val="none" w:sz="0" w:space="0" w:color="auto"/>
        <w:left w:val="none" w:sz="0" w:space="0" w:color="auto"/>
        <w:bottom w:val="none" w:sz="0" w:space="0" w:color="auto"/>
        <w:right w:val="none" w:sz="0" w:space="0" w:color="auto"/>
      </w:divBdr>
      <w:divsChild>
        <w:div w:id="461001947">
          <w:marLeft w:val="0"/>
          <w:marRight w:val="0"/>
          <w:marTop w:val="0"/>
          <w:marBottom w:val="0"/>
          <w:divBdr>
            <w:top w:val="none" w:sz="0" w:space="0" w:color="auto"/>
            <w:left w:val="none" w:sz="0" w:space="0" w:color="auto"/>
            <w:bottom w:val="none" w:sz="0" w:space="0" w:color="auto"/>
            <w:right w:val="none" w:sz="0" w:space="0" w:color="auto"/>
          </w:divBdr>
          <w:divsChild>
            <w:div w:id="571736298">
              <w:marLeft w:val="0"/>
              <w:marRight w:val="0"/>
              <w:marTop w:val="0"/>
              <w:marBottom w:val="0"/>
              <w:divBdr>
                <w:top w:val="none" w:sz="0" w:space="0" w:color="auto"/>
                <w:left w:val="none" w:sz="0" w:space="0" w:color="auto"/>
                <w:bottom w:val="none" w:sz="0" w:space="0" w:color="auto"/>
                <w:right w:val="none" w:sz="0" w:space="0" w:color="auto"/>
              </w:divBdr>
              <w:divsChild>
                <w:div w:id="9392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7019">
      <w:bodyDiv w:val="1"/>
      <w:marLeft w:val="0"/>
      <w:marRight w:val="0"/>
      <w:marTop w:val="0"/>
      <w:marBottom w:val="0"/>
      <w:divBdr>
        <w:top w:val="none" w:sz="0" w:space="0" w:color="auto"/>
        <w:left w:val="none" w:sz="0" w:space="0" w:color="auto"/>
        <w:bottom w:val="none" w:sz="0" w:space="0" w:color="auto"/>
        <w:right w:val="none" w:sz="0" w:space="0" w:color="auto"/>
      </w:divBdr>
    </w:div>
    <w:div w:id="1946644520">
      <w:bodyDiv w:val="1"/>
      <w:marLeft w:val="0"/>
      <w:marRight w:val="0"/>
      <w:marTop w:val="0"/>
      <w:marBottom w:val="0"/>
      <w:divBdr>
        <w:top w:val="none" w:sz="0" w:space="0" w:color="auto"/>
        <w:left w:val="none" w:sz="0" w:space="0" w:color="auto"/>
        <w:bottom w:val="none" w:sz="0" w:space="0" w:color="auto"/>
        <w:right w:val="none" w:sz="0" w:space="0" w:color="auto"/>
      </w:divBdr>
    </w:div>
    <w:div w:id="1991514255">
      <w:bodyDiv w:val="1"/>
      <w:marLeft w:val="0"/>
      <w:marRight w:val="0"/>
      <w:marTop w:val="0"/>
      <w:marBottom w:val="0"/>
      <w:divBdr>
        <w:top w:val="none" w:sz="0" w:space="0" w:color="auto"/>
        <w:left w:val="none" w:sz="0" w:space="0" w:color="auto"/>
        <w:bottom w:val="none" w:sz="0" w:space="0" w:color="auto"/>
        <w:right w:val="none" w:sz="0" w:space="0" w:color="auto"/>
      </w:divBdr>
    </w:div>
    <w:div w:id="2030906297">
      <w:bodyDiv w:val="1"/>
      <w:marLeft w:val="0"/>
      <w:marRight w:val="0"/>
      <w:marTop w:val="0"/>
      <w:marBottom w:val="0"/>
      <w:divBdr>
        <w:top w:val="none" w:sz="0" w:space="0" w:color="auto"/>
        <w:left w:val="none" w:sz="0" w:space="0" w:color="auto"/>
        <w:bottom w:val="none" w:sz="0" w:space="0" w:color="auto"/>
        <w:right w:val="none" w:sz="0" w:space="0" w:color="auto"/>
      </w:divBdr>
    </w:div>
    <w:div w:id="2031299028">
      <w:bodyDiv w:val="1"/>
      <w:marLeft w:val="0"/>
      <w:marRight w:val="0"/>
      <w:marTop w:val="0"/>
      <w:marBottom w:val="0"/>
      <w:divBdr>
        <w:top w:val="none" w:sz="0" w:space="0" w:color="auto"/>
        <w:left w:val="none" w:sz="0" w:space="0" w:color="auto"/>
        <w:bottom w:val="none" w:sz="0" w:space="0" w:color="auto"/>
        <w:right w:val="none" w:sz="0" w:space="0" w:color="auto"/>
      </w:divBdr>
    </w:div>
    <w:div w:id="20669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iobank.ctsu.ox.ac.uk/showcase/field.cgi?id=6138"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9DB21-B981-2343-9E0B-BB253061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24</Pages>
  <Words>22798</Words>
  <Characters>129951</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Jenny Sjaarda</cp:lastModifiedBy>
  <cp:revision>3</cp:revision>
  <cp:lastPrinted>2022-02-27T21:06:00Z</cp:lastPrinted>
  <dcterms:created xsi:type="dcterms:W3CDTF">2022-04-04T16:28:00Z</dcterms:created>
  <dcterms:modified xsi:type="dcterms:W3CDTF">2022-04-05T07:19:00Z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df727d33-acc8-385d-96c0-66a843e98567</vt:lpwstr>
  </property>
  <property fmtid="{D5CDD505-2E9C-101B-9397-08002B2CF9AE}" pid="24" name="Mendeley Citation Style_1">
    <vt:lpwstr>http://www.zotero.org/styles/nature</vt:lpwstr>
  </property>
</Properties>
</file>