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1EE0" w14:textId="00679CB1" w:rsidR="000E441B" w:rsidRPr="002B237D" w:rsidRDefault="002B237D" w:rsidP="002B237D">
      <w:pPr>
        <w:spacing w:before="240" w:after="120"/>
        <w:jc w:val="both"/>
        <w:outlineLvl w:val="0"/>
        <w:rPr>
          <w:rFonts w:ascii="Helvetica" w:hAnsi="Helvetica" w:cs="Arial"/>
          <w:color w:val="000000" w:themeColor="text1"/>
          <w:kern w:val="36"/>
          <w:sz w:val="32"/>
          <w:szCs w:val="32"/>
        </w:rPr>
      </w:pPr>
      <w:r w:rsidRPr="002B237D">
        <w:rPr>
          <w:rFonts w:ascii="Helvetica" w:hAnsi="Helvetica" w:cs="Arial"/>
          <w:color w:val="000000" w:themeColor="text1"/>
          <w:kern w:val="36"/>
          <w:sz w:val="32"/>
          <w:szCs w:val="32"/>
        </w:rPr>
        <w:t xml:space="preserve">The contribution of </w:t>
      </w:r>
      <w:r>
        <w:rPr>
          <w:rFonts w:ascii="Helvetica" w:hAnsi="Helvetica" w:cs="Arial"/>
          <w:color w:val="000000" w:themeColor="text1"/>
          <w:kern w:val="36"/>
          <w:sz w:val="32"/>
          <w:szCs w:val="32"/>
        </w:rPr>
        <w:t>mate-choice, couple convergence</w:t>
      </w:r>
      <w:r w:rsidRPr="002B237D">
        <w:rPr>
          <w:rFonts w:ascii="Helvetica" w:hAnsi="Helvetica" w:cs="Arial"/>
          <w:color w:val="000000" w:themeColor="text1"/>
          <w:kern w:val="36"/>
          <w:sz w:val="32"/>
          <w:szCs w:val="32"/>
        </w:rPr>
        <w:t xml:space="preserve"> and confounding to assortative mating</w:t>
      </w:r>
    </w:p>
    <w:p w14:paraId="24208EF9" w14:textId="675A2F57" w:rsidR="002B237D" w:rsidRDefault="002B237D" w:rsidP="002B237D">
      <w:pPr>
        <w:spacing w:before="240" w:after="120"/>
        <w:jc w:val="both"/>
        <w:outlineLvl w:val="0"/>
        <w:rPr>
          <w:rFonts w:ascii="Helvetica" w:hAnsi="Helvetica" w:cs="Arial"/>
          <w:color w:val="000000" w:themeColor="text1"/>
          <w:kern w:val="36"/>
          <w:lang w:val="de-CH"/>
        </w:rPr>
      </w:pPr>
      <w:r w:rsidRPr="002B237D">
        <w:rPr>
          <w:rFonts w:ascii="Helvetica" w:hAnsi="Helvetica" w:cs="Arial"/>
          <w:color w:val="000000" w:themeColor="text1"/>
          <w:kern w:val="36"/>
          <w:lang w:val="de-CH"/>
        </w:rPr>
        <w:t>Jennifer Sjaarda</w:t>
      </w:r>
      <w:r w:rsidRPr="002B237D">
        <w:rPr>
          <w:rFonts w:ascii="Helvetica" w:hAnsi="Helvetica" w:cs="Arial"/>
          <w:color w:val="000000" w:themeColor="text1"/>
          <w:kern w:val="36"/>
          <w:vertAlign w:val="superscript"/>
          <w:lang w:val="de-CH"/>
        </w:rPr>
        <w:t>1,2,3</w:t>
      </w:r>
      <w:r w:rsidRPr="002B237D">
        <w:rPr>
          <w:rFonts w:ascii="Helvetica" w:hAnsi="Helvetica" w:cs="Arial"/>
          <w:color w:val="000000" w:themeColor="text1"/>
          <w:kern w:val="36"/>
          <w:lang w:val="de-CH"/>
        </w:rPr>
        <w:t xml:space="preserve">, </w:t>
      </w:r>
      <w:proofErr w:type="spellStart"/>
      <w:r w:rsidRPr="002B237D">
        <w:rPr>
          <w:rFonts w:ascii="Helvetica" w:hAnsi="Helvetica" w:cs="Arial"/>
          <w:color w:val="000000" w:themeColor="text1"/>
          <w:kern w:val="36"/>
          <w:lang w:val="de-CH"/>
        </w:rPr>
        <w:t>Zoltán</w:t>
      </w:r>
      <w:proofErr w:type="spellEnd"/>
      <w:r w:rsidRPr="002B237D">
        <w:rPr>
          <w:rFonts w:ascii="Helvetica" w:hAnsi="Helvetica" w:cs="Arial"/>
          <w:color w:val="000000" w:themeColor="text1"/>
          <w:kern w:val="36"/>
          <w:lang w:val="de-CH"/>
        </w:rPr>
        <w:t xml:space="preserve"> Kutalik</w:t>
      </w:r>
      <w:r w:rsidRPr="002B237D">
        <w:rPr>
          <w:rFonts w:ascii="Helvetica" w:hAnsi="Helvetica" w:cs="Arial"/>
          <w:color w:val="000000" w:themeColor="text1"/>
          <w:kern w:val="36"/>
          <w:vertAlign w:val="superscript"/>
          <w:lang w:val="de-CH"/>
        </w:rPr>
        <w:t>1,2,3</w:t>
      </w:r>
    </w:p>
    <w:p w14:paraId="6BD93065" w14:textId="016E0216"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1</w:t>
      </w:r>
      <w:r w:rsidRPr="002B237D">
        <w:rPr>
          <w:rFonts w:ascii="Helvetica" w:hAnsi="Helvetica" w:cs="Arial"/>
          <w:color w:val="000000" w:themeColor="text1"/>
          <w:kern w:val="36"/>
          <w:lang w:val="en-US"/>
        </w:rPr>
        <w:t xml:space="preserve"> University Center for Primary Care</w:t>
      </w:r>
      <w:r>
        <w:rPr>
          <w:rFonts w:ascii="Helvetica" w:hAnsi="Helvetica" w:cs="Arial"/>
          <w:color w:val="000000" w:themeColor="text1"/>
          <w:kern w:val="36"/>
          <w:lang w:val="en-US"/>
        </w:rPr>
        <w:t xml:space="preserve"> and Public Health, Lausanne, Switzerland</w:t>
      </w:r>
    </w:p>
    <w:p w14:paraId="644B8C63" w14:textId="4D3D43E8"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2</w:t>
      </w:r>
      <w:r>
        <w:rPr>
          <w:rFonts w:ascii="Helvetica" w:hAnsi="Helvetica" w:cs="Arial"/>
          <w:color w:val="000000" w:themeColor="text1"/>
          <w:kern w:val="36"/>
          <w:lang w:val="en-US"/>
        </w:rPr>
        <w:t xml:space="preserve"> Department of Computational Biology, University of Lausanne, Switzerland</w:t>
      </w:r>
    </w:p>
    <w:p w14:paraId="14CDBAC8" w14:textId="4DED84C6"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3</w:t>
      </w:r>
      <w:r>
        <w:rPr>
          <w:rFonts w:ascii="Helvetica" w:hAnsi="Helvetica" w:cs="Arial"/>
          <w:color w:val="000000" w:themeColor="text1"/>
          <w:kern w:val="36"/>
          <w:lang w:val="en-US"/>
        </w:rPr>
        <w:t xml:space="preserve"> Swiss Institute of Bioinformatics, Lausanne, Switzerland</w:t>
      </w:r>
    </w:p>
    <w:p w14:paraId="4B86FE11" w14:textId="77777777" w:rsidR="002B237D" w:rsidRPr="002B237D" w:rsidRDefault="002B237D" w:rsidP="002B237D">
      <w:pPr>
        <w:spacing w:before="240" w:after="120"/>
        <w:jc w:val="both"/>
        <w:outlineLvl w:val="0"/>
        <w:rPr>
          <w:rFonts w:ascii="Helvetica" w:hAnsi="Helvetica" w:cs="Arial"/>
          <w:color w:val="000000" w:themeColor="text1"/>
          <w:kern w:val="36"/>
          <w:lang w:val="en-US"/>
        </w:rPr>
      </w:pPr>
    </w:p>
    <w:p w14:paraId="2F4AEEDD" w14:textId="43291493" w:rsidR="000E441B" w:rsidRPr="002B237D" w:rsidRDefault="000E441B" w:rsidP="002B237D">
      <w:pPr>
        <w:spacing w:before="240" w:after="120"/>
        <w:jc w:val="both"/>
        <w:outlineLvl w:val="0"/>
        <w:rPr>
          <w:rFonts w:ascii="Helvetica" w:hAnsi="Helvetica" w:cs="Arial"/>
          <w:color w:val="2F5496"/>
          <w:kern w:val="36"/>
          <w:sz w:val="32"/>
          <w:szCs w:val="32"/>
          <w:lang w:val="en-US"/>
        </w:rPr>
      </w:pPr>
      <w:r w:rsidRPr="002B237D">
        <w:rPr>
          <w:rFonts w:ascii="Helvetica" w:hAnsi="Helvetica" w:cs="Arial"/>
          <w:color w:val="2F5496"/>
          <w:kern w:val="36"/>
          <w:sz w:val="32"/>
          <w:szCs w:val="32"/>
          <w:lang w:val="en-US"/>
        </w:rPr>
        <w:t>Abstract</w:t>
      </w:r>
    </w:p>
    <w:p w14:paraId="52E05624" w14:textId="77777777" w:rsidR="000E441B" w:rsidRPr="002B237D" w:rsidRDefault="000E441B" w:rsidP="002B237D">
      <w:pPr>
        <w:spacing w:before="240" w:after="120"/>
        <w:jc w:val="both"/>
        <w:outlineLvl w:val="0"/>
        <w:rPr>
          <w:rFonts w:ascii="Helvetica" w:hAnsi="Helvetica" w:cs="Arial"/>
          <w:color w:val="2F5496"/>
          <w:kern w:val="36"/>
          <w:sz w:val="32"/>
          <w:szCs w:val="32"/>
          <w:lang w:val="en-US"/>
        </w:rPr>
      </w:pPr>
    </w:p>
    <w:p w14:paraId="06E63BCB" w14:textId="20E31854" w:rsidR="004E1A6F" w:rsidRPr="002B237D" w:rsidRDefault="000E441B"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t>Introduction</w:t>
      </w:r>
    </w:p>
    <w:p w14:paraId="7AE7F018" w14:textId="627FA88F" w:rsidR="00E63877" w:rsidRDefault="00FC138A" w:rsidP="00E22B6B">
      <w:pPr>
        <w:jc w:val="both"/>
        <w:rPr>
          <w:rFonts w:ascii="Helvetica" w:hAnsi="Helvetica"/>
          <w:color w:val="000000"/>
        </w:rPr>
      </w:pPr>
      <w:r w:rsidRPr="00C91CA0">
        <w:rPr>
          <w:rFonts w:ascii="Helvetica" w:hAnsi="Helvetica"/>
          <w:color w:val="000000"/>
        </w:rPr>
        <w:t xml:space="preserve">In human populations, </w:t>
      </w:r>
      <w:r w:rsidR="004E1A6F" w:rsidRPr="00C91CA0">
        <w:rPr>
          <w:rFonts w:ascii="Helvetica" w:hAnsi="Helvetica"/>
          <w:color w:val="000000"/>
        </w:rPr>
        <w:t xml:space="preserve">increased phenotypic similarity </w:t>
      </w:r>
      <w:r w:rsidRPr="00C91CA0">
        <w:rPr>
          <w:rFonts w:ascii="Helvetica" w:hAnsi="Helvetica"/>
          <w:color w:val="000000"/>
        </w:rPr>
        <w:t xml:space="preserve">exists </w:t>
      </w:r>
      <w:r w:rsidR="004E1A6F" w:rsidRPr="00C91CA0">
        <w:rPr>
          <w:rFonts w:ascii="Helvetica" w:hAnsi="Helvetica"/>
          <w:color w:val="000000"/>
        </w:rPr>
        <w:t>between couples compared to random pairs</w:t>
      </w:r>
      <w:r w:rsidR="00B640A3" w:rsidRPr="00C91CA0">
        <w:rPr>
          <w:rFonts w:ascii="Helvetica" w:hAnsi="Helvetica"/>
          <w:color w:val="000000"/>
        </w:rPr>
        <w:t>, a phenomenon known as positive assortative mating</w:t>
      </w:r>
      <w:r w:rsidR="008961F4" w:rsidRPr="00C91CA0">
        <w:rPr>
          <w:rFonts w:ascii="Helvetica" w:hAnsi="Helvetica"/>
          <w:color w:val="000000"/>
        </w:rPr>
        <w:t xml:space="preserve"> (AM)</w:t>
      </w:r>
      <w:r w:rsidR="004E1A6F" w:rsidRPr="00C91CA0">
        <w:rPr>
          <w:rFonts w:ascii="Helvetica" w:hAnsi="Helvetica"/>
          <w:color w:val="000000"/>
        </w:rPr>
        <w:t xml:space="preserve">. This </w:t>
      </w:r>
      <w:r w:rsidR="00277F4E" w:rsidRPr="00C91CA0">
        <w:rPr>
          <w:rFonts w:ascii="Helvetica" w:hAnsi="Helvetica"/>
          <w:color w:val="000000"/>
        </w:rPr>
        <w:t xml:space="preserve">has been observed across </w:t>
      </w:r>
      <w:r w:rsidR="00B640A3" w:rsidRPr="00C91CA0">
        <w:rPr>
          <w:rFonts w:ascii="Helvetica" w:hAnsi="Helvetica"/>
          <w:color w:val="000000"/>
        </w:rPr>
        <w:t>a wide variety of</w:t>
      </w:r>
      <w:r w:rsidR="00277F4E" w:rsidRPr="00C91CA0">
        <w:rPr>
          <w:rFonts w:ascii="Helvetica" w:hAnsi="Helvetica"/>
          <w:color w:val="000000"/>
        </w:rPr>
        <w:t xml:space="preserve"> traits, including</w:t>
      </w:r>
      <w:r w:rsidR="004E1A6F" w:rsidRPr="00C91CA0">
        <w:rPr>
          <w:rFonts w:ascii="Helvetica" w:hAnsi="Helvetica"/>
          <w:color w:val="000000"/>
        </w:rPr>
        <w:t xml:space="preserve"> anthropometric </w:t>
      </w:r>
      <w:r w:rsidR="00BD086E" w:rsidRPr="00C91CA0">
        <w:rPr>
          <w:rFonts w:ascii="Helvetica" w:hAnsi="Helvetica"/>
          <w:color w:val="000000"/>
        </w:rPr>
        <w:t>measures</w:t>
      </w:r>
      <w:r w:rsidR="006C607D">
        <w:rPr>
          <w:rFonts w:ascii="Helvetica" w:hAnsi="Helvetica"/>
          <w:color w:val="000000"/>
        </w:rPr>
        <w:t xml:space="preserve"> (</w:t>
      </w:r>
      <w:r w:rsidR="004E1A6F" w:rsidRPr="00C91CA0">
        <w:rPr>
          <w:rFonts w:ascii="Helvetica" w:hAnsi="Helvetica"/>
          <w:color w:val="000000"/>
        </w:rPr>
        <w:t>such as BMI and height</w:t>
      </w:r>
      <w:r w:rsidR="006C607D">
        <w:rPr>
          <w:rFonts w:ascii="Helvetica" w:hAnsi="Helvetica"/>
          <w:color w:val="000000"/>
        </w:rPr>
        <w:t>),</w:t>
      </w:r>
      <w:r w:rsidR="004E1A6F" w:rsidRPr="00C91CA0">
        <w:rPr>
          <w:rFonts w:ascii="Helvetica" w:hAnsi="Helvetica"/>
          <w:color w:val="000000"/>
        </w:rPr>
        <w:t xml:space="preserve"> socioeconomic </w:t>
      </w:r>
      <w:r w:rsidR="00BD086E" w:rsidRPr="00C91CA0">
        <w:rPr>
          <w:rFonts w:ascii="Helvetica" w:hAnsi="Helvetica"/>
          <w:color w:val="000000"/>
        </w:rPr>
        <w:t xml:space="preserve">factors, </w:t>
      </w:r>
      <w:r w:rsidR="00053F45" w:rsidRPr="00C91CA0">
        <w:rPr>
          <w:rFonts w:ascii="Helvetica" w:hAnsi="Helvetica"/>
          <w:color w:val="000000"/>
        </w:rPr>
        <w:t xml:space="preserve">various </w:t>
      </w:r>
      <w:r w:rsidR="004E1A6F" w:rsidRPr="00C91CA0">
        <w:rPr>
          <w:rFonts w:ascii="Helvetica" w:hAnsi="Helvetica"/>
          <w:color w:val="000000"/>
        </w:rPr>
        <w:t>behavioral and lifestyle measures</w:t>
      </w:r>
      <w:r w:rsidR="006C607D">
        <w:rPr>
          <w:rFonts w:ascii="Helvetica" w:hAnsi="Helvetica"/>
          <w:color w:val="000000"/>
        </w:rPr>
        <w:t xml:space="preserve">, (including </w:t>
      </w:r>
      <w:r w:rsidR="004E1A6F" w:rsidRPr="00C91CA0">
        <w:rPr>
          <w:rFonts w:ascii="Helvetica" w:hAnsi="Helvetica"/>
          <w:color w:val="000000"/>
        </w:rPr>
        <w:t xml:space="preserve">diet, </w:t>
      </w:r>
      <w:r w:rsidR="00F21ECC" w:rsidRPr="00C91CA0">
        <w:rPr>
          <w:rFonts w:ascii="Helvetica" w:hAnsi="Helvetica"/>
          <w:color w:val="000000"/>
        </w:rPr>
        <w:t xml:space="preserve">smoking habits, </w:t>
      </w:r>
      <w:r w:rsidR="004E1A6F" w:rsidRPr="00C91CA0">
        <w:rPr>
          <w:rFonts w:ascii="Helvetica" w:hAnsi="Helvetica"/>
          <w:color w:val="000000"/>
        </w:rPr>
        <w:t>hobbies,</w:t>
      </w:r>
      <w:r w:rsidR="006C607D">
        <w:rPr>
          <w:rFonts w:ascii="Helvetica" w:hAnsi="Helvetica"/>
          <w:color w:val="000000"/>
        </w:rPr>
        <w:t xml:space="preserve"> among others)</w:t>
      </w:r>
      <w:r w:rsidR="00BD086E" w:rsidRPr="00C91CA0">
        <w:rPr>
          <w:rFonts w:ascii="Helvetica" w:hAnsi="Helvetica"/>
          <w:color w:val="000000"/>
        </w:rPr>
        <w:t>, and even disease risk</w:t>
      </w:r>
      <w:r w:rsidR="00BE5A03" w:rsidRPr="00C91CA0">
        <w:rPr>
          <w:rFonts w:ascii="Helvetica" w:hAnsi="Helvetica"/>
          <w:color w:val="000000"/>
        </w:rPr>
        <w:fldChar w:fldCharType="begin" w:fldLock="1"/>
      </w:r>
      <w:r w:rsidR="00134825" w:rsidRPr="00C91CA0">
        <w:rPr>
          <w:rFonts w:ascii="Helvetica" w:hAnsi="Helvetica"/>
          <w:color w:val="000000"/>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C91CA0">
        <w:rPr>
          <w:rFonts w:ascii="Helvetica" w:hAnsi="Helvetica"/>
          <w:color w:val="000000"/>
        </w:rPr>
        <w:fldChar w:fldCharType="separate"/>
      </w:r>
      <w:r w:rsidR="00BE5A03" w:rsidRPr="00C91CA0">
        <w:rPr>
          <w:rFonts w:ascii="Helvetica" w:hAnsi="Helvetica"/>
          <w:noProof/>
          <w:color w:val="000000"/>
          <w:vertAlign w:val="superscript"/>
        </w:rPr>
        <w:t>1–8</w:t>
      </w:r>
      <w:r w:rsidR="00BE5A03" w:rsidRPr="00C91CA0">
        <w:rPr>
          <w:rFonts w:ascii="Helvetica" w:hAnsi="Helvetica"/>
          <w:color w:val="000000"/>
        </w:rPr>
        <w:fldChar w:fldCharType="end"/>
      </w:r>
      <w:r w:rsidR="004E1A6F" w:rsidRPr="00C91CA0">
        <w:rPr>
          <w:rFonts w:ascii="Helvetica" w:hAnsi="Helvetica"/>
          <w:color w:val="000000"/>
        </w:rPr>
        <w:t>. Th</w:t>
      </w:r>
      <w:r w:rsidR="00277F4E" w:rsidRPr="00C91CA0">
        <w:rPr>
          <w:rFonts w:ascii="Helvetica" w:hAnsi="Helvetica"/>
          <w:color w:val="000000"/>
        </w:rPr>
        <w:t>e</w:t>
      </w:r>
      <w:r w:rsidR="004E1A6F" w:rsidRPr="00C91CA0">
        <w:rPr>
          <w:rFonts w:ascii="Helvetica" w:hAnsi="Helvetica"/>
          <w:color w:val="000000"/>
        </w:rPr>
        <w:t>s</w:t>
      </w:r>
      <w:r w:rsidR="00277F4E" w:rsidRPr="00C91CA0">
        <w:rPr>
          <w:rFonts w:ascii="Helvetica" w:hAnsi="Helvetica"/>
          <w:color w:val="000000"/>
        </w:rPr>
        <w:t>e observations</w:t>
      </w:r>
      <w:r w:rsidR="004E1A6F" w:rsidRPr="00C91CA0">
        <w:rPr>
          <w:rFonts w:ascii="Helvetica" w:hAnsi="Helvetica"/>
          <w:color w:val="000000"/>
        </w:rPr>
        <w:t xml:space="preserve"> can be explained by </w:t>
      </w:r>
      <w:r w:rsidR="00AD1F76" w:rsidRPr="00C91CA0">
        <w:rPr>
          <w:rFonts w:ascii="Helvetica" w:hAnsi="Helvetica"/>
          <w:color w:val="000000"/>
        </w:rPr>
        <w:t xml:space="preserve">several </w:t>
      </w:r>
      <w:r w:rsidR="0066362A" w:rsidRPr="00C91CA0">
        <w:rPr>
          <w:rFonts w:ascii="Helvetica" w:hAnsi="Helvetica"/>
          <w:color w:val="000000"/>
        </w:rPr>
        <w:t>factors</w:t>
      </w:r>
      <w:r w:rsidR="00277F4E" w:rsidRPr="00C91CA0">
        <w:rPr>
          <w:rFonts w:ascii="Helvetica" w:hAnsi="Helvetica"/>
          <w:color w:val="000000"/>
        </w:rPr>
        <w:t>. First,</w:t>
      </w:r>
      <w:r w:rsidR="00AD1F76" w:rsidRPr="00C91CA0">
        <w:rPr>
          <w:rFonts w:ascii="Helvetica" w:hAnsi="Helvetica"/>
          <w:color w:val="000000"/>
        </w:rPr>
        <w:t xml:space="preserve"> </w:t>
      </w:r>
      <w:r w:rsidR="004E1A6F" w:rsidRPr="00C91CA0">
        <w:rPr>
          <w:rFonts w:ascii="Helvetica" w:hAnsi="Helvetica"/>
          <w:color w:val="000000"/>
        </w:rPr>
        <w:t xml:space="preserve">people tend to </w:t>
      </w:r>
      <w:r w:rsidR="00053F45" w:rsidRPr="00C91CA0">
        <w:rPr>
          <w:rFonts w:ascii="Helvetica" w:hAnsi="Helvetica"/>
          <w:color w:val="000000"/>
        </w:rPr>
        <w:t xml:space="preserve">and actively </w:t>
      </w:r>
      <w:r w:rsidR="00CA18A5" w:rsidRPr="00C91CA0">
        <w:rPr>
          <w:rFonts w:ascii="Helvetica" w:hAnsi="Helvetica"/>
          <w:color w:val="000000"/>
        </w:rPr>
        <w:t>select</w:t>
      </w:r>
      <w:r w:rsidR="004E1A6F" w:rsidRPr="00C91CA0">
        <w:rPr>
          <w:rFonts w:ascii="Helvetica" w:hAnsi="Helvetica"/>
          <w:color w:val="000000"/>
        </w:rPr>
        <w:t xml:space="preserve"> partners </w:t>
      </w:r>
      <w:r w:rsidR="00277F4E" w:rsidRPr="00C91CA0">
        <w:rPr>
          <w:rFonts w:ascii="Helvetica" w:hAnsi="Helvetica"/>
          <w:color w:val="000000"/>
        </w:rPr>
        <w:t xml:space="preserve">who are </w:t>
      </w:r>
      <w:r w:rsidR="004E1A6F" w:rsidRPr="00C91CA0">
        <w:rPr>
          <w:rFonts w:ascii="Helvetica" w:hAnsi="Helvetica"/>
          <w:color w:val="000000"/>
        </w:rPr>
        <w:t>more similar to themselves</w:t>
      </w:r>
      <w:r w:rsidR="00053F45" w:rsidRPr="00C91CA0">
        <w:rPr>
          <w:rFonts w:ascii="Helvetica" w:hAnsi="Helvetica"/>
          <w:color w:val="000000"/>
        </w:rPr>
        <w:t xml:space="preserve"> for certain phenotypes</w:t>
      </w:r>
      <w:r w:rsidR="00134825" w:rsidRPr="00C91CA0">
        <w:rPr>
          <w:rFonts w:ascii="Helvetica" w:hAnsi="Helvetica"/>
          <w:color w:val="000000"/>
        </w:rPr>
        <w:fldChar w:fldCharType="begin" w:fldLock="1"/>
      </w:r>
      <w:r w:rsidR="000A675E" w:rsidRPr="00C91CA0">
        <w:rPr>
          <w:rFonts w:ascii="Helvetica" w:hAnsi="Helvetica"/>
          <w:color w:val="000000"/>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C91CA0">
        <w:rPr>
          <w:rFonts w:ascii="Helvetica" w:hAnsi="Helvetica"/>
          <w:color w:val="000000"/>
        </w:rPr>
        <w:fldChar w:fldCharType="separate"/>
      </w:r>
      <w:r w:rsidR="00134825" w:rsidRPr="00C91CA0">
        <w:rPr>
          <w:rFonts w:ascii="Helvetica" w:hAnsi="Helvetica"/>
          <w:noProof/>
          <w:color w:val="000000"/>
          <w:vertAlign w:val="superscript"/>
        </w:rPr>
        <w:t>9,10</w:t>
      </w:r>
      <w:r w:rsidR="00134825" w:rsidRPr="00C91CA0">
        <w:rPr>
          <w:rFonts w:ascii="Helvetica" w:hAnsi="Helvetica"/>
          <w:color w:val="000000"/>
        </w:rPr>
        <w:fldChar w:fldCharType="end"/>
      </w:r>
      <w:r w:rsidR="00277F4E" w:rsidRPr="00C91CA0">
        <w:rPr>
          <w:rFonts w:ascii="Helvetica" w:hAnsi="Helvetica"/>
          <w:color w:val="000000"/>
        </w:rPr>
        <w:t>. Second,</w:t>
      </w:r>
      <w:r w:rsidR="00AD1F76" w:rsidRPr="00C91CA0">
        <w:rPr>
          <w:rFonts w:ascii="Helvetica" w:hAnsi="Helvetica"/>
          <w:color w:val="000000"/>
        </w:rPr>
        <w:t xml:space="preserve"> </w:t>
      </w:r>
      <w:r w:rsidR="001B1627" w:rsidRPr="00C91CA0">
        <w:rPr>
          <w:rFonts w:ascii="Helvetica" w:hAnsi="Helvetica"/>
          <w:color w:val="000000"/>
        </w:rPr>
        <w:t xml:space="preserve">phenotypic similarity can reflect post-mating </w:t>
      </w:r>
      <w:r w:rsidR="00CA18A5" w:rsidRPr="00C91CA0">
        <w:rPr>
          <w:rFonts w:ascii="Helvetica" w:hAnsi="Helvetica"/>
          <w:color w:val="000000"/>
        </w:rPr>
        <w:t xml:space="preserve">convergence </w:t>
      </w:r>
      <w:r w:rsidR="00AD1F76" w:rsidRPr="00C91CA0">
        <w:rPr>
          <w:rFonts w:ascii="Helvetica" w:hAnsi="Helvetica"/>
          <w:color w:val="000000"/>
        </w:rPr>
        <w:t xml:space="preserve">due to shared </w:t>
      </w:r>
      <w:r w:rsidR="00E63877">
        <w:rPr>
          <w:rFonts w:ascii="Helvetica" w:hAnsi="Helvetica"/>
          <w:color w:val="000000"/>
        </w:rPr>
        <w:t>household</w:t>
      </w:r>
      <w:r w:rsidR="007966EC" w:rsidRPr="00C91CA0">
        <w:rPr>
          <w:rFonts w:ascii="Helvetica" w:hAnsi="Helvetica"/>
          <w:color w:val="000000"/>
        </w:rPr>
        <w:t xml:space="preserve"> </w:t>
      </w:r>
      <w:r w:rsidR="007966EC" w:rsidRPr="00673B3C">
        <w:rPr>
          <w:rFonts w:ascii="Helvetica" w:hAnsi="Helvetica"/>
          <w:color w:val="000000"/>
        </w:rPr>
        <w:t>and</w:t>
      </w:r>
      <w:r w:rsidR="00CA18A5" w:rsidRPr="00673B3C">
        <w:rPr>
          <w:rFonts w:ascii="Helvetica" w:hAnsi="Helvetica"/>
          <w:color w:val="000000"/>
        </w:rPr>
        <w:t>/</w:t>
      </w:r>
      <w:r w:rsidR="007966EC" w:rsidRPr="00673B3C">
        <w:rPr>
          <w:rFonts w:ascii="Helvetica" w:hAnsi="Helvetica"/>
          <w:color w:val="000000"/>
        </w:rPr>
        <w:t>or partner influence</w:t>
      </w:r>
      <w:r w:rsidR="00CA18A5" w:rsidRPr="00673B3C">
        <w:rPr>
          <w:rFonts w:ascii="Helvetica" w:hAnsi="Helvetica"/>
          <w:color w:val="000000"/>
        </w:rPr>
        <w:t xml:space="preserve"> </w:t>
      </w:r>
      <w:r w:rsidR="0008740A" w:rsidRPr="00673B3C">
        <w:rPr>
          <w:rFonts w:ascii="Helvetica" w:hAnsi="Helvetica"/>
          <w:color w:val="000000"/>
        </w:rPr>
        <w:t xml:space="preserve">and interaction </w:t>
      </w:r>
      <w:r w:rsidR="0066362A" w:rsidRPr="00673B3C">
        <w:rPr>
          <w:rFonts w:ascii="Helvetica" w:hAnsi="Helvetica"/>
          <w:color w:val="000000"/>
        </w:rPr>
        <w:t>over</w:t>
      </w:r>
      <w:r w:rsidR="007966EC" w:rsidRPr="00673B3C">
        <w:rPr>
          <w:rFonts w:ascii="Helvetica" w:hAnsi="Helvetica"/>
          <w:color w:val="000000"/>
        </w:rPr>
        <w:t xml:space="preserve"> time</w:t>
      </w:r>
      <w:r w:rsidR="000A675E" w:rsidRPr="00673B3C">
        <w:rPr>
          <w:rFonts w:ascii="Helvetica" w:hAnsi="Helvetica"/>
          <w:color w:val="000000"/>
        </w:rPr>
        <w:fldChar w:fldCharType="begin" w:fldLock="1"/>
      </w:r>
      <w:r w:rsidR="001A259B" w:rsidRPr="00673B3C">
        <w:rPr>
          <w:rFonts w:ascii="Helvetica" w:hAnsi="Helvetica"/>
          <w:color w:val="000000"/>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673B3C">
        <w:rPr>
          <w:rFonts w:ascii="Helvetica" w:hAnsi="Helvetica"/>
          <w:color w:val="000000"/>
        </w:rPr>
        <w:fldChar w:fldCharType="separate"/>
      </w:r>
      <w:r w:rsidR="000A675E" w:rsidRPr="00673B3C">
        <w:rPr>
          <w:rFonts w:ascii="Helvetica" w:hAnsi="Helvetica"/>
          <w:noProof/>
          <w:color w:val="000000"/>
          <w:vertAlign w:val="superscript"/>
        </w:rPr>
        <w:t>11–13</w:t>
      </w:r>
      <w:r w:rsidR="000A675E" w:rsidRPr="00673B3C">
        <w:rPr>
          <w:rFonts w:ascii="Helvetica" w:hAnsi="Helvetica"/>
          <w:color w:val="000000"/>
        </w:rPr>
        <w:fldChar w:fldCharType="end"/>
      </w:r>
      <w:r w:rsidR="00CA18A5" w:rsidRPr="00C91CA0">
        <w:rPr>
          <w:rFonts w:ascii="Helvetica" w:hAnsi="Helvetica"/>
          <w:color w:val="000000"/>
        </w:rPr>
        <w:t>.</w:t>
      </w:r>
      <w:r w:rsidR="00277F4E" w:rsidRPr="00C91CA0">
        <w:rPr>
          <w:rFonts w:ascii="Helvetica" w:hAnsi="Helvetica"/>
          <w:color w:val="000000"/>
        </w:rPr>
        <w:t xml:space="preserve"> </w:t>
      </w:r>
      <w:r w:rsidR="00695D10">
        <w:rPr>
          <w:rFonts w:ascii="Helvetica" w:hAnsi="Helvetica"/>
          <w:color w:val="000000"/>
        </w:rPr>
        <w:t>Finally, n</w:t>
      </w:r>
      <w:r w:rsidR="00695D10" w:rsidRPr="00C91CA0">
        <w:rPr>
          <w:rFonts w:ascii="Helvetica" w:hAnsi="Helvetica"/>
          <w:color w:val="000000"/>
        </w:rPr>
        <w:t>on-random assort</w:t>
      </w:r>
      <w:r w:rsidR="00695D10">
        <w:rPr>
          <w:rFonts w:ascii="Helvetica" w:hAnsi="Helvetica"/>
          <w:color w:val="000000"/>
        </w:rPr>
        <w:t xml:space="preserve">ment with respect to a phenotype can be due to confounders such as </w:t>
      </w:r>
      <w:r w:rsidR="006A77A9">
        <w:rPr>
          <w:rFonts w:ascii="Helvetica" w:hAnsi="Helvetica"/>
          <w:color w:val="000000"/>
        </w:rPr>
        <w:t xml:space="preserve">shared environment and </w:t>
      </w:r>
      <w:r w:rsidR="00695D10" w:rsidRPr="00C91CA0">
        <w:rPr>
          <w:rFonts w:ascii="Helvetica" w:hAnsi="Helvetica"/>
          <w:color w:val="000000"/>
        </w:rPr>
        <w:t>sociocultural and</w:t>
      </w:r>
      <w:r w:rsidR="006C607D">
        <w:rPr>
          <w:rFonts w:ascii="Helvetica" w:hAnsi="Helvetica"/>
          <w:color w:val="000000"/>
        </w:rPr>
        <w:t>/or</w:t>
      </w:r>
      <w:r w:rsidR="00695D10" w:rsidRPr="00C91CA0">
        <w:rPr>
          <w:rFonts w:ascii="Helvetica" w:hAnsi="Helvetica"/>
          <w:color w:val="000000"/>
        </w:rPr>
        <w:t xml:space="preserve"> geographical barriers</w:t>
      </w:r>
      <w:r w:rsidR="00695D10" w:rsidRPr="00C91CA0">
        <w:rPr>
          <w:rFonts w:ascii="Helvetica" w:hAnsi="Helvetica"/>
          <w:color w:val="000000"/>
        </w:rPr>
        <w:fldChar w:fldCharType="begin" w:fldLock="1"/>
      </w:r>
      <w:r w:rsidR="00695D10" w:rsidRPr="00C91CA0">
        <w:rPr>
          <w:rFonts w:ascii="Helvetica" w:hAnsi="Helvetica"/>
          <w:color w:val="000000"/>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C91CA0">
        <w:rPr>
          <w:rFonts w:ascii="Helvetica" w:hAnsi="Helvetica"/>
          <w:color w:val="000000"/>
        </w:rPr>
        <w:fldChar w:fldCharType="separate"/>
      </w:r>
      <w:r w:rsidR="00695D10" w:rsidRPr="00C91CA0">
        <w:rPr>
          <w:rFonts w:ascii="Helvetica" w:hAnsi="Helvetica"/>
          <w:noProof/>
          <w:color w:val="000000"/>
          <w:vertAlign w:val="superscript"/>
        </w:rPr>
        <w:t>14–16</w:t>
      </w:r>
      <w:r w:rsidR="00695D10" w:rsidRPr="00C91CA0">
        <w:rPr>
          <w:rFonts w:ascii="Helvetica" w:hAnsi="Helvetica"/>
          <w:color w:val="000000"/>
        </w:rPr>
        <w:fldChar w:fldCharType="end"/>
      </w:r>
      <w:r w:rsidR="00695D10" w:rsidRPr="00C91CA0">
        <w:rPr>
          <w:rFonts w:ascii="Helvetica" w:hAnsi="Helvetica"/>
          <w:color w:val="000000"/>
        </w:rPr>
        <w:t>.</w:t>
      </w:r>
    </w:p>
    <w:p w14:paraId="413B97A8" w14:textId="77777777" w:rsidR="00E63877" w:rsidRDefault="00E63877" w:rsidP="00E22B6B">
      <w:pPr>
        <w:jc w:val="both"/>
        <w:rPr>
          <w:rFonts w:ascii="Helvetica" w:hAnsi="Helvetica"/>
          <w:color w:val="000000"/>
        </w:rPr>
      </w:pPr>
    </w:p>
    <w:p w14:paraId="2EF2B750" w14:textId="7422B60F" w:rsidR="00E63877" w:rsidRDefault="00E63877" w:rsidP="00E63877">
      <w:pPr>
        <w:jc w:val="both"/>
        <w:rPr>
          <w:rFonts w:ascii="Helvetica" w:hAnsi="Helvetica"/>
          <w:color w:val="000000"/>
        </w:rPr>
      </w:pPr>
      <w:r>
        <w:rPr>
          <w:rFonts w:ascii="Helvetica" w:hAnsi="Helvetica"/>
          <w:color w:val="000000"/>
        </w:rPr>
        <w:t>The causes and consequences of phenotypic assortment remain unresolved and have implications in the study of human behavior, population genetics, and public health. For instance, i</w:t>
      </w:r>
      <w:r w:rsidRPr="00C91CA0">
        <w:rPr>
          <w:rFonts w:ascii="Helvetica" w:hAnsi="Helvetica"/>
          <w:color w:val="000000"/>
        </w:rPr>
        <w:t xml:space="preserve">ncreased phenotypic similarity could naturally imply genetic similarity. </w:t>
      </w:r>
      <w:r w:rsidR="00272AB1">
        <w:rPr>
          <w:rFonts w:ascii="Helvetica" w:hAnsi="Helvetica"/>
          <w:color w:val="000000"/>
        </w:rPr>
        <w:t>T</w:t>
      </w:r>
      <w:r>
        <w:rPr>
          <w:rFonts w:ascii="Helvetica" w:hAnsi="Helvetica"/>
          <w:color w:val="000000"/>
        </w:rPr>
        <w:t xml:space="preserve">his can result in variants that are otherwise independent to become correlated, which can consequently result in elevated resemblance between siblings and increased variation between different families, which could ultimately result in a concentration of (genetic) resources. </w:t>
      </w:r>
      <w:r w:rsidR="00272AB1" w:rsidRPr="00C91CA0">
        <w:rPr>
          <w:rFonts w:ascii="Helvetica" w:hAnsi="Helvetica"/>
          <w:color w:val="000000"/>
        </w:rPr>
        <w:t>Indeed,</w:t>
      </w:r>
      <w:r w:rsidR="00272AB1">
        <w:rPr>
          <w:rFonts w:ascii="Helvetica" w:hAnsi="Helvetica"/>
          <w:color w:val="000000"/>
        </w:rPr>
        <w:t xml:space="preserve"> evidence for genetic indirect effects among couples have been observed. For instance, </w:t>
      </w:r>
      <w:r w:rsidR="00272AB1" w:rsidRPr="00C91CA0">
        <w:rPr>
          <w:rFonts w:ascii="Helvetica" w:hAnsi="Helvetica"/>
          <w:color w:val="000000"/>
        </w:rPr>
        <w:t>it has been shown that the genome of an individual can predict the traits of their partner</w:t>
      </w:r>
      <w:r w:rsidR="00272AB1">
        <w:rPr>
          <w:rFonts w:ascii="Helvetica" w:hAnsi="Helvetica"/>
          <w:color w:val="000000"/>
        </w:rPr>
        <w:fldChar w:fldCharType="begin" w:fldLock="1"/>
      </w:r>
      <w:r w:rsidR="00272AB1">
        <w:rPr>
          <w:rFonts w:ascii="Helvetica" w:hAnsi="Helvetica"/>
          <w:color w:val="000000"/>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17&lt;/sup&gt;","plainTextFormattedCitation":"17","previouslyFormattedCitation":"&lt;sup&gt;17&lt;/sup&gt;"},"properties":{"noteIndex":0},"schema":"https://github.com/citation-style-language/schema/raw/master/csl-citation.json"}</w:instrText>
      </w:r>
      <w:r w:rsidR="00272AB1">
        <w:rPr>
          <w:rFonts w:ascii="Helvetica" w:hAnsi="Helvetica"/>
          <w:color w:val="000000"/>
        </w:rPr>
        <w:fldChar w:fldCharType="separate"/>
      </w:r>
      <w:r w:rsidR="00272AB1" w:rsidRPr="00986EB2">
        <w:rPr>
          <w:rFonts w:ascii="Helvetica" w:hAnsi="Helvetica"/>
          <w:noProof/>
          <w:color w:val="000000"/>
          <w:vertAlign w:val="superscript"/>
        </w:rPr>
        <w:t>17</w:t>
      </w:r>
      <w:r w:rsidR="00272AB1">
        <w:rPr>
          <w:rFonts w:ascii="Helvetica" w:hAnsi="Helvetica"/>
          <w:color w:val="000000"/>
        </w:rPr>
        <w:fldChar w:fldCharType="end"/>
      </w:r>
      <w:r w:rsidR="00272AB1">
        <w:rPr>
          <w:rFonts w:ascii="Helvetica" w:hAnsi="Helvetica"/>
          <w:color w:val="000000"/>
        </w:rPr>
        <w:t xml:space="preserve">. </w:t>
      </w:r>
      <w:r w:rsidR="00B935C0" w:rsidRPr="00C55CEE">
        <w:rPr>
          <w:rFonts w:ascii="Helvetica" w:hAnsi="Helvetica"/>
          <w:color w:val="000000"/>
        </w:rPr>
        <w:t xml:space="preserve">Another study found evidence </w:t>
      </w:r>
      <w:r w:rsidR="00272AB1">
        <w:rPr>
          <w:rFonts w:ascii="Helvetica" w:hAnsi="Helvetica"/>
          <w:color w:val="000000"/>
        </w:rPr>
        <w:t>of</w:t>
      </w:r>
      <w:r w:rsidR="00B935C0" w:rsidRPr="00C55CEE">
        <w:rPr>
          <w:rFonts w:ascii="Helvetica" w:hAnsi="Helvetica"/>
          <w:color w:val="000000"/>
        </w:rPr>
        <w:t xml:space="preserve"> horizonal effects between an individual’s genome and the trait of </w:t>
      </w:r>
      <w:r w:rsidR="00B935C0">
        <w:rPr>
          <w:rFonts w:ascii="Helvetica" w:hAnsi="Helvetica"/>
          <w:color w:val="000000"/>
        </w:rPr>
        <w:t>their</w:t>
      </w:r>
      <w:r w:rsidR="00B935C0" w:rsidRPr="00C55CEE">
        <w:rPr>
          <w:rFonts w:ascii="Helvetica" w:hAnsi="Helvetica"/>
          <w:color w:val="000000"/>
        </w:rPr>
        <w:t xml:space="preserve"> partner, </w:t>
      </w:r>
      <w:r w:rsidR="00B935C0">
        <w:rPr>
          <w:rFonts w:ascii="Helvetica" w:hAnsi="Helvetica"/>
          <w:color w:val="000000"/>
        </w:rPr>
        <w:t>suggesting</w:t>
      </w:r>
      <w:r w:rsidR="00B935C0" w:rsidRPr="00C55CEE">
        <w:rPr>
          <w:rFonts w:ascii="Helvetica" w:hAnsi="Helvetica"/>
          <w:color w:val="000000"/>
        </w:rPr>
        <w:t xml:space="preserve"> that the partner heritability of a trait cannot be solely explained by between partner trait correlation</w:t>
      </w:r>
      <w:r w:rsidR="00B935C0">
        <w:rPr>
          <w:rFonts w:ascii="Helvetica" w:hAnsi="Helvetica"/>
          <w:color w:val="000000"/>
        </w:rPr>
        <w:fldChar w:fldCharType="begin" w:fldLock="1"/>
      </w:r>
      <w:r w:rsidR="00AB6D44">
        <w:rPr>
          <w:rFonts w:ascii="Helvetica" w:hAnsi="Helvetica"/>
          <w:color w:val="000000"/>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instrText>
      </w:r>
      <w:r w:rsidR="00B935C0">
        <w:rPr>
          <w:rFonts w:ascii="Helvetica" w:hAnsi="Helvetica"/>
          <w:color w:val="000000"/>
        </w:rPr>
        <w:fldChar w:fldCharType="separate"/>
      </w:r>
      <w:r w:rsidR="00B935C0" w:rsidRPr="00B935C0">
        <w:rPr>
          <w:rFonts w:ascii="Helvetica" w:hAnsi="Helvetica"/>
          <w:noProof/>
          <w:color w:val="000000"/>
          <w:vertAlign w:val="superscript"/>
        </w:rPr>
        <w:t>18</w:t>
      </w:r>
      <w:r w:rsidR="00B935C0">
        <w:rPr>
          <w:rFonts w:ascii="Helvetica" w:hAnsi="Helvetica"/>
          <w:color w:val="000000"/>
        </w:rPr>
        <w:fldChar w:fldCharType="end"/>
      </w:r>
      <w:r w:rsidR="00B935C0" w:rsidRPr="00C55CEE">
        <w:rPr>
          <w:rFonts w:ascii="Helvetica" w:hAnsi="Helvetica"/>
          <w:color w:val="000000"/>
        </w:rPr>
        <w:t>.</w:t>
      </w:r>
    </w:p>
    <w:p w14:paraId="79C4EE00" w14:textId="77777777" w:rsidR="00E63877" w:rsidRDefault="00E63877" w:rsidP="00E63877">
      <w:pPr>
        <w:jc w:val="both"/>
        <w:rPr>
          <w:rFonts w:ascii="Helvetica" w:hAnsi="Helvetica"/>
          <w:color w:val="000000"/>
        </w:rPr>
      </w:pPr>
    </w:p>
    <w:p w14:paraId="12EB7E5F" w14:textId="2F13277A" w:rsidR="00E63877" w:rsidRDefault="00E63877" w:rsidP="00E63877">
      <w:pPr>
        <w:jc w:val="both"/>
        <w:rPr>
          <w:rFonts w:ascii="Helvetica" w:hAnsi="Helvetica"/>
          <w:color w:val="000000"/>
        </w:rPr>
      </w:pPr>
      <w:r>
        <w:rPr>
          <w:rFonts w:ascii="Helvetica" w:hAnsi="Helvetica"/>
          <w:color w:val="000000"/>
        </w:rPr>
        <w:lastRenderedPageBreak/>
        <w:t>Any trait influenced by shared confounders will show assortment, hence it is crucial to separate traits under direct assortment from those that show partner-similarity due to being driven by another trait/factor under direct assortment.</w:t>
      </w:r>
      <w:r w:rsidRPr="00C91CA0">
        <w:rPr>
          <w:rFonts w:ascii="Helvetica" w:hAnsi="Helvetica"/>
          <w:color w:val="000000"/>
        </w:rPr>
        <w:t xml:space="preserve"> </w:t>
      </w:r>
      <w:r>
        <w:rPr>
          <w:rFonts w:ascii="Helvetica" w:hAnsi="Helvetica"/>
          <w:color w:val="000000"/>
        </w:rPr>
        <w:t xml:space="preserve">Thus, traits can be under direct- and/or indirect mate choice, </w:t>
      </w:r>
      <w:r w:rsidR="006A77A9">
        <w:rPr>
          <w:rFonts w:ascii="Helvetica" w:hAnsi="Helvetica"/>
          <w:color w:val="000000"/>
        </w:rPr>
        <w:t xml:space="preserve">and </w:t>
      </w:r>
      <w:r>
        <w:rPr>
          <w:rFonts w:ascii="Helvetica" w:hAnsi="Helvetica"/>
          <w:color w:val="000000"/>
        </w:rPr>
        <w:t xml:space="preserve">additionally modified by post-mating convergence. These phenomena can be rephrased for modelling purposes as follows: we treat direct assortment as a </w:t>
      </w:r>
      <w:r w:rsidRPr="00C91CA0">
        <w:rPr>
          <w:rFonts w:ascii="Helvetica" w:hAnsi="Helvetica"/>
          <w:color w:val="000000"/>
        </w:rPr>
        <w:t>causal effect</w:t>
      </w:r>
      <w:r>
        <w:rPr>
          <w:rFonts w:ascii="Helvetica" w:hAnsi="Helvetica"/>
          <w:color w:val="000000"/>
        </w:rPr>
        <w:t xml:space="preserve"> acting between the traits of the couple (index to partner) and indirect assortment as a confounder effect.</w:t>
      </w:r>
      <w:r w:rsidRPr="00C91CA0">
        <w:rPr>
          <w:rFonts w:ascii="Helvetica" w:hAnsi="Helvetica"/>
          <w:color w:val="000000"/>
        </w:rPr>
        <w:t xml:space="preserve"> </w:t>
      </w:r>
      <w:r>
        <w:rPr>
          <w:rFonts w:ascii="Helvetica" w:hAnsi="Helvetica"/>
          <w:color w:val="000000"/>
        </w:rPr>
        <w:t>These cross-partner causal effects can have two types: direct mate choice and direct influence of a partner during co-habitation. Confounder effects can emerge due to shared factors (</w:t>
      </w:r>
      <w:proofErr w:type="gramStart"/>
      <w:r>
        <w:rPr>
          <w:rFonts w:ascii="Helvetica" w:hAnsi="Helvetica"/>
          <w:color w:val="000000"/>
        </w:rPr>
        <w:t>e.g.</w:t>
      </w:r>
      <w:proofErr w:type="gramEnd"/>
      <w:r>
        <w:rPr>
          <w:rFonts w:ascii="Helvetica" w:hAnsi="Helvetica"/>
          <w:color w:val="000000"/>
        </w:rPr>
        <w:t xml:space="preserve"> socio-economic, geographic)</w:t>
      </w:r>
      <w:r w:rsidR="00695D10">
        <w:rPr>
          <w:rFonts w:ascii="Helvetica" w:hAnsi="Helvetica"/>
          <w:color w:val="000000"/>
        </w:rPr>
        <w:t xml:space="preserve"> and/or</w:t>
      </w:r>
      <w:r>
        <w:rPr>
          <w:rFonts w:ascii="Helvetica" w:hAnsi="Helvetica"/>
          <w:color w:val="000000"/>
        </w:rPr>
        <w:t xml:space="preserve"> traits under direct assortment</w:t>
      </w:r>
      <w:r w:rsidR="00695D10">
        <w:rPr>
          <w:rFonts w:ascii="Helvetica" w:hAnsi="Helvetica"/>
          <w:color w:val="000000"/>
        </w:rPr>
        <w:t xml:space="preserve">, </w:t>
      </w:r>
      <w:r>
        <w:rPr>
          <w:rFonts w:ascii="Helvetica" w:hAnsi="Helvetica"/>
          <w:color w:val="000000"/>
        </w:rPr>
        <w:t xml:space="preserve">and these can occur pre-mate choice or intensified post-mate choice due to shared household/habits. </w:t>
      </w:r>
    </w:p>
    <w:p w14:paraId="6F5BCC77" w14:textId="77777777" w:rsidR="00E63877" w:rsidRDefault="00E63877" w:rsidP="00E63877">
      <w:pPr>
        <w:jc w:val="both"/>
        <w:rPr>
          <w:rFonts w:ascii="Helvetica" w:hAnsi="Helvetica"/>
          <w:color w:val="000000"/>
        </w:rPr>
      </w:pPr>
    </w:p>
    <w:p w14:paraId="2FBFD5C9" w14:textId="5140B879" w:rsidR="00E63877" w:rsidRPr="00C55CEE" w:rsidRDefault="00E63877" w:rsidP="00E63877">
      <w:pPr>
        <w:jc w:val="both"/>
        <w:rPr>
          <w:rFonts w:ascii="Helvetica" w:hAnsi="Helvetica"/>
          <w:color w:val="000000"/>
        </w:rPr>
      </w:pPr>
      <w:commentRangeStart w:id="0"/>
      <w:r>
        <w:rPr>
          <w:rFonts w:ascii="Helvetica" w:hAnsi="Helvetica"/>
          <w:color w:val="000000"/>
        </w:rPr>
        <w:t xml:space="preserve">Dissecting the different underlying phenomena </w:t>
      </w:r>
      <w:r w:rsidR="00932E3E">
        <w:rPr>
          <w:rFonts w:ascii="Helvetica" w:hAnsi="Helvetica"/>
          <w:color w:val="000000"/>
        </w:rPr>
        <w:t>in</w:t>
      </w:r>
      <w:r w:rsidR="00272AB1">
        <w:rPr>
          <w:rFonts w:ascii="Helvetica" w:hAnsi="Helvetica"/>
          <w:color w:val="000000"/>
        </w:rPr>
        <w:t>volv</w:t>
      </w:r>
      <w:r w:rsidR="00932E3E">
        <w:rPr>
          <w:rFonts w:ascii="Helvetica" w:hAnsi="Helvetica"/>
          <w:color w:val="000000"/>
        </w:rPr>
        <w:t>es</w:t>
      </w:r>
      <w:r>
        <w:rPr>
          <w:rFonts w:ascii="Helvetica" w:hAnsi="Helvetica"/>
          <w:color w:val="000000"/>
        </w:rPr>
        <w:t xml:space="preserve"> distinguishing confounding from causation, which can be tackled by classical causal inference techniques. Here we chose to adapt Mendelian Randomisation (MR) where we instrument our exposure with strongly associated genetic instruments, but in this </w:t>
      </w:r>
      <w:proofErr w:type="gramStart"/>
      <w:r>
        <w:rPr>
          <w:rFonts w:ascii="Helvetica" w:hAnsi="Helvetica"/>
          <w:color w:val="000000"/>
        </w:rPr>
        <w:t>particular adaptation</w:t>
      </w:r>
      <w:proofErr w:type="gramEnd"/>
      <w:r>
        <w:rPr>
          <w:rFonts w:ascii="Helvetica" w:hAnsi="Helvetica"/>
          <w:color w:val="000000"/>
        </w:rPr>
        <w:t xml:space="preserve"> of MR, the exposure and outcome traits are not measured in the same individual, as it is usually done. </w:t>
      </w:r>
      <w:commentRangeEnd w:id="0"/>
      <w:r w:rsidR="00932E3E">
        <w:rPr>
          <w:rStyle w:val="CommentReference"/>
          <w:rFonts w:asciiTheme="minorHAnsi" w:eastAsiaTheme="minorHAnsi" w:hAnsiTheme="minorHAnsi" w:cstheme="minorBidi"/>
        </w:rPr>
        <w:commentReference w:id="0"/>
      </w:r>
      <w:commentRangeStart w:id="1"/>
      <w:r>
        <w:rPr>
          <w:rFonts w:ascii="Helvetica" w:hAnsi="Helvetica"/>
          <w:color w:val="000000"/>
        </w:rPr>
        <w:t>This approach has</w:t>
      </w:r>
      <w:r w:rsidRPr="00C55CEE">
        <w:rPr>
          <w:rFonts w:ascii="Helvetica" w:hAnsi="Helvetica"/>
          <w:color w:val="000000"/>
        </w:rPr>
        <w:t xml:space="preserve"> been attempted for </w:t>
      </w:r>
      <w:r>
        <w:rPr>
          <w:rFonts w:ascii="Helvetica" w:hAnsi="Helvetica"/>
          <w:color w:val="000000"/>
        </w:rPr>
        <w:t xml:space="preserve">exploring couple effects with respect to </w:t>
      </w:r>
      <w:r w:rsidRPr="00C55CEE">
        <w:rPr>
          <w:rFonts w:ascii="Helvetica" w:hAnsi="Helvetica"/>
          <w:color w:val="000000"/>
        </w:rPr>
        <w:t xml:space="preserve">alcohol consumption and </w:t>
      </w:r>
      <w:r>
        <w:rPr>
          <w:rFonts w:ascii="Helvetica" w:hAnsi="Helvetica"/>
          <w:color w:val="000000"/>
        </w:rPr>
        <w:t>it was shown</w:t>
      </w:r>
      <w:r w:rsidRPr="00C55CEE">
        <w:rPr>
          <w:rFonts w:ascii="Helvetica" w:hAnsi="Helvetica"/>
          <w:color w:val="000000"/>
        </w:rPr>
        <w:t xml:space="preserve"> that the observed phenotypic correlation does not tend to increase with age, however the observed correlation and the estimated direct causal effect differed substantially</w:t>
      </w:r>
      <w:r>
        <w:rPr>
          <w:rFonts w:ascii="Helvetica" w:hAnsi="Helvetica"/>
          <w:color w:val="000000"/>
        </w:rPr>
        <w:fldChar w:fldCharType="begin" w:fldLock="1"/>
      </w:r>
      <w:r w:rsidR="00AB6D44">
        <w:rPr>
          <w:rFonts w:ascii="Helvetica" w:hAnsi="Helvetica"/>
          <w:color w:val="000000"/>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instrText>
      </w:r>
      <w:r>
        <w:rPr>
          <w:rFonts w:ascii="Helvetica" w:hAnsi="Helvetica"/>
          <w:color w:val="000000"/>
        </w:rPr>
        <w:fldChar w:fldCharType="separate"/>
      </w:r>
      <w:r w:rsidR="00B935C0" w:rsidRPr="00B935C0">
        <w:rPr>
          <w:rFonts w:ascii="Helvetica" w:hAnsi="Helvetica"/>
          <w:noProof/>
          <w:color w:val="000000"/>
          <w:vertAlign w:val="superscript"/>
        </w:rPr>
        <w:t>19</w:t>
      </w:r>
      <w:r>
        <w:rPr>
          <w:rFonts w:ascii="Helvetica" w:hAnsi="Helvetica"/>
          <w:color w:val="000000"/>
        </w:rPr>
        <w:fldChar w:fldCharType="end"/>
      </w:r>
      <w:r w:rsidRPr="00C55CEE">
        <w:rPr>
          <w:rFonts w:ascii="Helvetica" w:hAnsi="Helvetica"/>
          <w:color w:val="000000"/>
        </w:rPr>
        <w:t xml:space="preserve">. </w:t>
      </w:r>
      <w:commentRangeEnd w:id="1"/>
      <w:r w:rsidR="00B935C0">
        <w:rPr>
          <w:rStyle w:val="CommentReference"/>
          <w:rFonts w:asciiTheme="minorHAnsi" w:eastAsiaTheme="minorHAnsi" w:hAnsiTheme="minorHAnsi" w:cstheme="minorBidi"/>
        </w:rPr>
        <w:commentReference w:id="1"/>
      </w:r>
      <w:commentRangeStart w:id="2"/>
      <w:r w:rsidRPr="00C55CEE">
        <w:rPr>
          <w:rFonts w:ascii="Helvetica" w:hAnsi="Helvetica"/>
          <w:color w:val="000000"/>
        </w:rPr>
        <w:t xml:space="preserve">Another study found evidence for horizonal effects between an individual’s genome and the trait of </w:t>
      </w:r>
      <w:r>
        <w:rPr>
          <w:rFonts w:ascii="Helvetica" w:hAnsi="Helvetica"/>
          <w:color w:val="000000"/>
        </w:rPr>
        <w:t>their</w:t>
      </w:r>
      <w:r w:rsidRPr="00C55CEE">
        <w:rPr>
          <w:rFonts w:ascii="Helvetica" w:hAnsi="Helvetica"/>
          <w:color w:val="000000"/>
        </w:rPr>
        <w:t xml:space="preserve"> partner, </w:t>
      </w:r>
      <w:r>
        <w:rPr>
          <w:rFonts w:ascii="Helvetica" w:hAnsi="Helvetica"/>
          <w:color w:val="000000"/>
        </w:rPr>
        <w:t>suggesting</w:t>
      </w:r>
      <w:r w:rsidRPr="00C55CEE">
        <w:rPr>
          <w:rFonts w:ascii="Helvetica" w:hAnsi="Helvetica"/>
          <w:color w:val="000000"/>
        </w:rPr>
        <w:t xml:space="preserve"> that the partner heritability of a trait cannot be solely explained by between partner trait correlation</w:t>
      </w:r>
      <w:r>
        <w:rPr>
          <w:rFonts w:ascii="Helvetica" w:hAnsi="Helvetica"/>
          <w:color w:val="000000"/>
        </w:rPr>
        <w:fldChar w:fldCharType="begin" w:fldLock="1"/>
      </w:r>
      <w:r w:rsidR="00AB6D44">
        <w:rPr>
          <w:rFonts w:ascii="Helvetica" w:hAnsi="Helvetica"/>
          <w:color w:val="000000"/>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instrText>
      </w:r>
      <w:r>
        <w:rPr>
          <w:rFonts w:ascii="Helvetica" w:hAnsi="Helvetica"/>
          <w:color w:val="000000"/>
        </w:rPr>
        <w:fldChar w:fldCharType="separate"/>
      </w:r>
      <w:r w:rsidR="00B935C0" w:rsidRPr="00B935C0">
        <w:rPr>
          <w:rFonts w:ascii="Helvetica" w:hAnsi="Helvetica"/>
          <w:noProof/>
          <w:color w:val="000000"/>
          <w:vertAlign w:val="superscript"/>
        </w:rPr>
        <w:t>18</w:t>
      </w:r>
      <w:r>
        <w:rPr>
          <w:rFonts w:ascii="Helvetica" w:hAnsi="Helvetica"/>
          <w:color w:val="000000"/>
        </w:rPr>
        <w:fldChar w:fldCharType="end"/>
      </w:r>
      <w:r w:rsidRPr="00C55CEE">
        <w:rPr>
          <w:rFonts w:ascii="Helvetica" w:hAnsi="Helvetica"/>
          <w:color w:val="000000"/>
        </w:rPr>
        <w:t>.</w:t>
      </w:r>
      <w:commentRangeEnd w:id="2"/>
      <w:r w:rsidR="00272AB1">
        <w:rPr>
          <w:rStyle w:val="CommentReference"/>
          <w:rFonts w:asciiTheme="minorHAnsi" w:eastAsiaTheme="minorHAnsi" w:hAnsiTheme="minorHAnsi" w:cstheme="minorBidi"/>
        </w:rPr>
        <w:commentReference w:id="2"/>
      </w:r>
    </w:p>
    <w:p w14:paraId="372515F4" w14:textId="7CA53A54" w:rsidR="00B140E5" w:rsidRPr="00C91CA0" w:rsidRDefault="00B140E5" w:rsidP="002B237D">
      <w:pPr>
        <w:jc w:val="both"/>
        <w:rPr>
          <w:rFonts w:ascii="Helvetica" w:hAnsi="Helvetica" w:cs="Arial"/>
          <w:color w:val="2F5496"/>
        </w:rPr>
      </w:pPr>
    </w:p>
    <w:p w14:paraId="4F7695D4" w14:textId="7BCBF2B2" w:rsidR="00685162" w:rsidRDefault="00B140E5" w:rsidP="00B140E5">
      <w:pPr>
        <w:jc w:val="both"/>
        <w:rPr>
          <w:rFonts w:ascii="Helvetica" w:hAnsi="Helvetica"/>
          <w:color w:val="000000"/>
        </w:rPr>
      </w:pPr>
      <w:r w:rsidRPr="00D80772">
        <w:rPr>
          <w:rFonts w:ascii="Helvetica" w:hAnsi="Helvetica"/>
          <w:color w:val="000000"/>
        </w:rPr>
        <w:t xml:space="preserve">Despite </w:t>
      </w:r>
      <w:r w:rsidR="00932E3E">
        <w:rPr>
          <w:rFonts w:ascii="Helvetica" w:hAnsi="Helvetica"/>
          <w:color w:val="000000"/>
        </w:rPr>
        <w:t>limited</w:t>
      </w:r>
      <w:r w:rsidRPr="00D80772">
        <w:rPr>
          <w:rFonts w:ascii="Helvetica" w:hAnsi="Helvetica"/>
          <w:color w:val="000000"/>
        </w:rPr>
        <w:t xml:space="preserve"> pioneering work, it is currently unknown to what extent the observed phenotypic similarity between partners is due to the three outlined components</w:t>
      </w:r>
      <w:r w:rsidR="00D80772" w:rsidRPr="00D80772">
        <w:rPr>
          <w:rFonts w:ascii="Helvetica" w:hAnsi="Helvetica"/>
          <w:color w:val="000000"/>
        </w:rPr>
        <w:t xml:space="preserve">, specifically </w:t>
      </w:r>
      <w:r w:rsidR="00986EB2">
        <w:rPr>
          <w:rFonts w:ascii="Helvetica" w:hAnsi="Helvetica"/>
          <w:color w:val="000000"/>
        </w:rPr>
        <w:t>resolving</w:t>
      </w:r>
      <w:r w:rsidR="00D80772">
        <w:rPr>
          <w:rFonts w:ascii="Helvetica" w:hAnsi="Helvetica"/>
          <w:color w:val="000000"/>
        </w:rPr>
        <w:t xml:space="preserve"> the impact of </w:t>
      </w:r>
      <w:r w:rsidR="00D80772" w:rsidRPr="00D80772">
        <w:rPr>
          <w:rFonts w:ascii="Helvetica" w:hAnsi="Helvetica"/>
          <w:color w:val="000000"/>
        </w:rPr>
        <w:t>confounding from casual factors</w:t>
      </w:r>
      <w:r w:rsidRPr="00D80772">
        <w:rPr>
          <w:rFonts w:ascii="Helvetica" w:hAnsi="Helvetica"/>
          <w:color w:val="000000"/>
        </w:rPr>
        <w:t>.</w:t>
      </w:r>
      <w:r w:rsidR="00D80772" w:rsidRPr="00D80772">
        <w:rPr>
          <w:rFonts w:ascii="Helvetica" w:hAnsi="Helvetica"/>
          <w:color w:val="000000"/>
        </w:rPr>
        <w:t xml:space="preserve"> </w:t>
      </w:r>
      <w:r w:rsidR="00434C08" w:rsidRPr="00D80772">
        <w:rPr>
          <w:rFonts w:ascii="Helvetica" w:hAnsi="Helvetica"/>
        </w:rPr>
        <w:t>Analogous to challenges in classical epidemiological studies, where it is difficult, if not impossible, to discern causal factors from confounders, mere phenotypic similarity among couples is susceptible to the same interpretational limitations and challenges.</w:t>
      </w:r>
      <w:r w:rsidR="00434C08">
        <w:rPr>
          <w:rFonts w:ascii="Helvetica" w:hAnsi="Helvetica"/>
        </w:rPr>
        <w:t xml:space="preserve"> </w:t>
      </w:r>
      <w:r w:rsidR="008C25A1">
        <w:rPr>
          <w:rFonts w:ascii="Helvetica" w:hAnsi="Helvetica"/>
        </w:rPr>
        <w:t>Mendelian randomization (</w:t>
      </w:r>
      <w:r w:rsidR="00932E3E">
        <w:rPr>
          <w:rFonts w:ascii="Helvetica" w:hAnsi="Helvetica"/>
          <w:color w:val="000000"/>
        </w:rPr>
        <w:t>MR</w:t>
      </w:r>
      <w:r w:rsidR="008C25A1">
        <w:rPr>
          <w:rFonts w:ascii="Helvetica" w:hAnsi="Helvetica"/>
          <w:color w:val="000000"/>
        </w:rPr>
        <w:t>)</w:t>
      </w:r>
      <w:r w:rsidR="00932E3E">
        <w:rPr>
          <w:rFonts w:ascii="Helvetica" w:hAnsi="Helvetica"/>
          <w:color w:val="000000"/>
        </w:rPr>
        <w:t xml:space="preserve"> </w:t>
      </w:r>
      <w:r w:rsidR="002B1EAA">
        <w:rPr>
          <w:rFonts w:ascii="Helvetica" w:hAnsi="Helvetica"/>
          <w:color w:val="000000"/>
        </w:rPr>
        <w:t>is an alternative approach</w:t>
      </w:r>
      <w:r w:rsidR="00932E3E">
        <w:rPr>
          <w:rFonts w:ascii="Helvetica" w:hAnsi="Helvetica"/>
          <w:color w:val="000000"/>
        </w:rPr>
        <w:t xml:space="preserve"> which is used</w:t>
      </w:r>
      <w:r w:rsidR="002B1EAA">
        <w:rPr>
          <w:rFonts w:ascii="Helvetica" w:hAnsi="Helvetica"/>
          <w:color w:val="000000"/>
        </w:rPr>
        <w:t xml:space="preserve"> to assess causality </w:t>
      </w:r>
      <w:r w:rsidR="00932E3E">
        <w:rPr>
          <w:rFonts w:ascii="Helvetica" w:hAnsi="Helvetica"/>
          <w:color w:val="000000"/>
        </w:rPr>
        <w:t>with</w:t>
      </w:r>
      <w:r w:rsidR="002B1EAA">
        <w:rPr>
          <w:rFonts w:ascii="Helvetica" w:hAnsi="Helvetica"/>
          <w:color w:val="000000"/>
        </w:rPr>
        <w:t xml:space="preserve"> large-scale observational genetic data. MR takes advantage of the random allocation of genetic variants</w:t>
      </w:r>
      <w:r w:rsidR="00F6420A">
        <w:rPr>
          <w:rFonts w:ascii="Helvetica" w:hAnsi="Helvetica"/>
          <w:color w:val="000000"/>
        </w:rPr>
        <w:t xml:space="preserve">, </w:t>
      </w:r>
      <w:r w:rsidR="001D17BF" w:rsidRPr="001D17BF">
        <w:rPr>
          <w:rFonts w:ascii="Helvetica" w:hAnsi="Helvetica"/>
          <w:color w:val="000000"/>
        </w:rPr>
        <w:t>to infer causality between an exposure and an outcome</w:t>
      </w:r>
      <w:r w:rsidR="00AB6D44">
        <w:rPr>
          <w:rFonts w:ascii="Helvetica" w:hAnsi="Helvetica"/>
          <w:color w:val="000000"/>
        </w:rPr>
        <w:fldChar w:fldCharType="begin" w:fldLock="1"/>
      </w:r>
      <w:r w:rsidR="00272AB1">
        <w:rPr>
          <w:rFonts w:ascii="Helvetica" w:hAnsi="Helvetica"/>
          <w:color w:val="000000"/>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20&lt;/sup&gt;","plainTextFormattedCitation":"20","previouslyFormattedCitation":"&lt;sup&gt;20&lt;/sup&gt;"},"properties":{"noteIndex":0},"schema":"https://github.com/citation-style-language/schema/raw/master/csl-citation.json"}</w:instrText>
      </w:r>
      <w:r w:rsidR="00AB6D44">
        <w:rPr>
          <w:rFonts w:ascii="Helvetica" w:hAnsi="Helvetica"/>
          <w:color w:val="000000"/>
        </w:rPr>
        <w:fldChar w:fldCharType="separate"/>
      </w:r>
      <w:r w:rsidR="00AB6D44" w:rsidRPr="00AB6D44">
        <w:rPr>
          <w:rFonts w:ascii="Helvetica" w:hAnsi="Helvetica"/>
          <w:noProof/>
          <w:color w:val="000000"/>
          <w:vertAlign w:val="superscript"/>
        </w:rPr>
        <w:t>20</w:t>
      </w:r>
      <w:r w:rsidR="00AB6D44">
        <w:rPr>
          <w:rFonts w:ascii="Helvetica" w:hAnsi="Helvetica"/>
          <w:color w:val="000000"/>
        </w:rPr>
        <w:fldChar w:fldCharType="end"/>
      </w:r>
      <w:r w:rsidR="001D17BF" w:rsidRPr="001D17BF">
        <w:rPr>
          <w:rFonts w:ascii="Helvetica" w:hAnsi="Helvetica"/>
          <w:color w:val="000000"/>
        </w:rPr>
        <w:t xml:space="preserve">. </w:t>
      </w:r>
      <w:r w:rsidR="00F6420A" w:rsidRPr="00F6420A">
        <w:rPr>
          <w:rFonts w:ascii="Helvetica" w:hAnsi="Helvetica"/>
          <w:color w:val="000000"/>
        </w:rPr>
        <w:t xml:space="preserve">This random allocation of genetic variants minimizes the possibility of reverse causality and confounding. </w:t>
      </w:r>
      <w:r w:rsidR="00F6420A">
        <w:rPr>
          <w:rFonts w:ascii="Helvetica" w:hAnsi="Helvetica"/>
          <w:color w:val="000000"/>
        </w:rPr>
        <w:t xml:space="preserve">To date, MR has proven to be a reliable </w:t>
      </w:r>
      <w:r w:rsidR="00932E3E">
        <w:rPr>
          <w:rFonts w:ascii="Helvetica" w:hAnsi="Helvetica"/>
          <w:color w:val="000000"/>
        </w:rPr>
        <w:t xml:space="preserve">causal inference </w:t>
      </w:r>
      <w:r w:rsidR="00F6420A">
        <w:rPr>
          <w:rFonts w:ascii="Helvetica" w:hAnsi="Helvetica"/>
          <w:color w:val="000000"/>
        </w:rPr>
        <w:t xml:space="preserve">method, revealing thousands of </w:t>
      </w:r>
      <w:proofErr w:type="gramStart"/>
      <w:r w:rsidR="00F6420A">
        <w:rPr>
          <w:rFonts w:ascii="Helvetica" w:hAnsi="Helvetica"/>
          <w:color w:val="000000"/>
        </w:rPr>
        <w:t>novel</w:t>
      </w:r>
      <w:proofErr w:type="gramEnd"/>
      <w:r w:rsidR="00F6420A">
        <w:rPr>
          <w:rFonts w:ascii="Helvetica" w:hAnsi="Helvetica"/>
          <w:color w:val="000000"/>
        </w:rPr>
        <w:t>, causal relationships</w:t>
      </w:r>
      <w:r w:rsidR="00932E3E">
        <w:rPr>
          <w:rFonts w:ascii="Helvetica" w:hAnsi="Helvetica"/>
          <w:color w:val="000000"/>
        </w:rPr>
        <w:t xml:space="preserve"> between exposures and outcomes.</w:t>
      </w:r>
      <w:r w:rsidR="00F6420A">
        <w:rPr>
          <w:rFonts w:ascii="Helvetica" w:hAnsi="Helvetica"/>
          <w:color w:val="000000"/>
        </w:rPr>
        <w:t xml:space="preserve"> </w:t>
      </w:r>
    </w:p>
    <w:p w14:paraId="381951EB" w14:textId="77777777" w:rsidR="00685162" w:rsidRDefault="00685162" w:rsidP="00B140E5">
      <w:pPr>
        <w:jc w:val="both"/>
        <w:rPr>
          <w:rFonts w:ascii="Helvetica" w:hAnsi="Helvetica"/>
          <w:color w:val="000000"/>
        </w:rPr>
      </w:pPr>
    </w:p>
    <w:p w14:paraId="5F1C2E66" w14:textId="2FAF7261" w:rsidR="00B140E5" w:rsidRPr="00D80772" w:rsidRDefault="00920548" w:rsidP="00B140E5">
      <w:pPr>
        <w:jc w:val="both"/>
        <w:rPr>
          <w:rFonts w:ascii="Helvetica" w:hAnsi="Helvetica"/>
          <w:color w:val="000000"/>
        </w:rPr>
      </w:pPr>
      <w:r>
        <w:rPr>
          <w:rFonts w:ascii="Helvetica" w:hAnsi="Helvetica"/>
          <w:color w:val="000000"/>
        </w:rPr>
        <w:t xml:space="preserve">In this work, we sought </w:t>
      </w:r>
      <w:r w:rsidR="00F6420A">
        <w:rPr>
          <w:rFonts w:ascii="Helvetica" w:hAnsi="Helvetica"/>
          <w:color w:val="000000"/>
        </w:rPr>
        <w:t xml:space="preserve">to </w:t>
      </w:r>
      <w:r w:rsidR="00685162">
        <w:rPr>
          <w:rFonts w:ascii="Helvetica" w:hAnsi="Helvetica"/>
          <w:color w:val="000000"/>
        </w:rPr>
        <w:t>adapt</w:t>
      </w:r>
      <w:r w:rsidR="00F6420A">
        <w:rPr>
          <w:rFonts w:ascii="Helvetica" w:hAnsi="Helvetica"/>
          <w:color w:val="000000"/>
        </w:rPr>
        <w:t xml:space="preserve"> MR </w:t>
      </w:r>
      <w:r>
        <w:rPr>
          <w:rFonts w:ascii="Helvetica" w:hAnsi="Helvetica"/>
          <w:color w:val="000000"/>
        </w:rPr>
        <w:t>by</w:t>
      </w:r>
      <w:r w:rsidR="00F6420A">
        <w:rPr>
          <w:rFonts w:ascii="Helvetica" w:hAnsi="Helvetica"/>
          <w:color w:val="000000"/>
        </w:rPr>
        <w:t xml:space="preserve"> examin</w:t>
      </w:r>
      <w:r>
        <w:rPr>
          <w:rFonts w:ascii="Helvetica" w:hAnsi="Helvetica"/>
          <w:color w:val="000000"/>
        </w:rPr>
        <w:t>ing</w:t>
      </w:r>
      <w:r w:rsidR="00F6420A">
        <w:rPr>
          <w:rFonts w:ascii="Helvetica" w:hAnsi="Helvetica"/>
          <w:color w:val="000000"/>
        </w:rPr>
        <w:t xml:space="preserve"> causality </w:t>
      </w:r>
      <w:r>
        <w:rPr>
          <w:rFonts w:ascii="Helvetica" w:hAnsi="Helvetica"/>
          <w:color w:val="000000"/>
        </w:rPr>
        <w:t>between individual</w:t>
      </w:r>
      <w:r w:rsidR="00932E3E">
        <w:rPr>
          <w:rFonts w:ascii="Helvetica" w:hAnsi="Helvetica"/>
          <w:color w:val="000000"/>
        </w:rPr>
        <w:t>s</w:t>
      </w:r>
      <w:r w:rsidR="00D964A8">
        <w:rPr>
          <w:rFonts w:ascii="Helvetica" w:hAnsi="Helvetica"/>
          <w:color w:val="000000"/>
        </w:rPr>
        <w:t>, where the exposure and outcomes traits are measured in different individuals</w:t>
      </w:r>
      <w:r>
        <w:rPr>
          <w:rFonts w:ascii="Helvetica" w:hAnsi="Helvetica"/>
          <w:color w:val="000000"/>
        </w:rPr>
        <w:t xml:space="preserve"> (whereas classical MR designs involve </w:t>
      </w:r>
      <w:r w:rsidR="00D964A8">
        <w:rPr>
          <w:rFonts w:ascii="Helvetica" w:hAnsi="Helvetica"/>
          <w:color w:val="000000"/>
        </w:rPr>
        <w:t>a single</w:t>
      </w:r>
      <w:r>
        <w:rPr>
          <w:rFonts w:ascii="Helvetica" w:hAnsi="Helvetica"/>
          <w:color w:val="000000"/>
        </w:rPr>
        <w:t xml:space="preserve"> individual, </w:t>
      </w:r>
      <w:proofErr w:type="gramStart"/>
      <w:r>
        <w:rPr>
          <w:rFonts w:ascii="Helvetica" w:hAnsi="Helvetica"/>
          <w:color w:val="000000"/>
        </w:rPr>
        <w:t>e.g.</w:t>
      </w:r>
      <w:proofErr w:type="gramEnd"/>
      <w:r>
        <w:rPr>
          <w:rFonts w:ascii="Helvetica" w:hAnsi="Helvetica"/>
          <w:color w:val="000000"/>
        </w:rPr>
        <w:t xml:space="preserve"> BMI risk on CAD). </w:t>
      </w:r>
      <w:r w:rsidR="00685162">
        <w:rPr>
          <w:rFonts w:ascii="Helvetica" w:hAnsi="Helvetica"/>
          <w:color w:val="000000"/>
        </w:rPr>
        <w:t>This approach has</w:t>
      </w:r>
      <w:r w:rsidR="00685162" w:rsidRPr="00C55CEE">
        <w:rPr>
          <w:rFonts w:ascii="Helvetica" w:hAnsi="Helvetica"/>
          <w:color w:val="000000"/>
        </w:rPr>
        <w:t xml:space="preserve"> been attempted for </w:t>
      </w:r>
      <w:r w:rsidR="00685162">
        <w:rPr>
          <w:rFonts w:ascii="Helvetica" w:hAnsi="Helvetica"/>
          <w:color w:val="000000"/>
        </w:rPr>
        <w:t xml:space="preserve">exploring couple effects with respect to </w:t>
      </w:r>
      <w:r w:rsidR="00685162" w:rsidRPr="00C55CEE">
        <w:rPr>
          <w:rFonts w:ascii="Helvetica" w:hAnsi="Helvetica"/>
          <w:color w:val="000000"/>
        </w:rPr>
        <w:t>alcohol consumption</w:t>
      </w:r>
      <w:r w:rsidR="00D964A8">
        <w:rPr>
          <w:rFonts w:ascii="Helvetica" w:hAnsi="Helvetica"/>
          <w:color w:val="000000"/>
        </w:rPr>
        <w:t>,</w:t>
      </w:r>
      <w:r w:rsidR="00685162" w:rsidRPr="00C55CEE">
        <w:rPr>
          <w:rFonts w:ascii="Helvetica" w:hAnsi="Helvetica"/>
          <w:color w:val="000000"/>
        </w:rPr>
        <w:t xml:space="preserve"> and </w:t>
      </w:r>
      <w:r w:rsidR="00685162">
        <w:rPr>
          <w:rFonts w:ascii="Helvetica" w:hAnsi="Helvetica"/>
          <w:color w:val="000000"/>
        </w:rPr>
        <w:t>it was shown</w:t>
      </w:r>
      <w:r w:rsidR="00685162" w:rsidRPr="00C55CEE">
        <w:rPr>
          <w:rFonts w:ascii="Helvetica" w:hAnsi="Helvetica"/>
          <w:color w:val="000000"/>
        </w:rPr>
        <w:t xml:space="preserve"> that the observed phenotypic correlation does not tend to increase with age, however the observed correlation and the estimated direct causal effect differed substantially</w:t>
      </w:r>
      <w:r w:rsidR="00685162">
        <w:rPr>
          <w:rFonts w:ascii="Helvetica" w:hAnsi="Helvetica"/>
          <w:color w:val="000000"/>
        </w:rPr>
        <w:fldChar w:fldCharType="begin" w:fldLock="1"/>
      </w:r>
      <w:r w:rsidR="00AB6D44">
        <w:rPr>
          <w:rFonts w:ascii="Helvetica" w:hAnsi="Helvetica"/>
          <w:color w:val="000000"/>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instrText>
      </w:r>
      <w:r w:rsidR="00685162">
        <w:rPr>
          <w:rFonts w:ascii="Helvetica" w:hAnsi="Helvetica"/>
          <w:color w:val="000000"/>
        </w:rPr>
        <w:fldChar w:fldCharType="separate"/>
      </w:r>
      <w:r w:rsidR="00B935C0" w:rsidRPr="00B935C0">
        <w:rPr>
          <w:rFonts w:ascii="Helvetica" w:hAnsi="Helvetica"/>
          <w:noProof/>
          <w:color w:val="000000"/>
          <w:vertAlign w:val="superscript"/>
        </w:rPr>
        <w:t>19</w:t>
      </w:r>
      <w:r w:rsidR="00685162">
        <w:rPr>
          <w:rFonts w:ascii="Helvetica" w:hAnsi="Helvetica"/>
          <w:color w:val="000000"/>
        </w:rPr>
        <w:fldChar w:fldCharType="end"/>
      </w:r>
      <w:r w:rsidR="00685162" w:rsidRPr="00C55CEE">
        <w:rPr>
          <w:rFonts w:ascii="Helvetica" w:hAnsi="Helvetica"/>
          <w:color w:val="000000"/>
        </w:rPr>
        <w:t xml:space="preserve">. </w:t>
      </w:r>
      <w:r w:rsidR="00D964A8">
        <w:rPr>
          <w:rFonts w:ascii="Helvetica" w:hAnsi="Helvetica"/>
          <w:color w:val="000000"/>
        </w:rPr>
        <w:t>Here</w:t>
      </w:r>
      <w:r w:rsidR="00D80772" w:rsidRPr="00D80772">
        <w:rPr>
          <w:rFonts w:ascii="Helvetica" w:hAnsi="Helvetica"/>
          <w:color w:val="000000"/>
        </w:rPr>
        <w:t>, we examine</w:t>
      </w:r>
      <w:r w:rsidR="00D80772">
        <w:rPr>
          <w:rFonts w:ascii="Helvetica" w:hAnsi="Helvetica"/>
          <w:color w:val="000000"/>
        </w:rPr>
        <w:t>d</w:t>
      </w:r>
      <w:r w:rsidR="00D80772" w:rsidRPr="00D80772">
        <w:rPr>
          <w:rFonts w:ascii="Helvetica" w:hAnsi="Helvetica"/>
          <w:color w:val="000000"/>
        </w:rPr>
        <w:t xml:space="preserve"> </w:t>
      </w:r>
      <w:proofErr w:type="gramStart"/>
      <w:r w:rsidR="00D80772" w:rsidRPr="00D80772">
        <w:rPr>
          <w:rFonts w:ascii="Helvetica" w:hAnsi="Helvetica"/>
          <w:color w:val="000000"/>
        </w:rPr>
        <w:t>a large number of</w:t>
      </w:r>
      <w:proofErr w:type="gramEnd"/>
      <w:r w:rsidR="00D80772" w:rsidRPr="00D80772">
        <w:rPr>
          <w:rFonts w:ascii="Helvetica" w:hAnsi="Helvetica"/>
          <w:color w:val="000000"/>
        </w:rPr>
        <w:t xml:space="preserve"> complex traits and </w:t>
      </w:r>
      <w:r>
        <w:rPr>
          <w:rFonts w:ascii="Helvetica" w:hAnsi="Helvetica"/>
          <w:color w:val="000000"/>
        </w:rPr>
        <w:t>applied</w:t>
      </w:r>
      <w:r w:rsidR="00D80772" w:rsidRPr="00D80772">
        <w:rPr>
          <w:rFonts w:ascii="Helvetica" w:hAnsi="Helvetica"/>
          <w:color w:val="000000"/>
        </w:rPr>
        <w:t xml:space="preserve"> </w:t>
      </w:r>
      <w:r w:rsidR="00434C08">
        <w:rPr>
          <w:rFonts w:ascii="Helvetica" w:hAnsi="Helvetica"/>
          <w:color w:val="000000"/>
        </w:rPr>
        <w:t xml:space="preserve">MR </w:t>
      </w:r>
      <w:r w:rsidR="00D80772" w:rsidRPr="00D80772">
        <w:rPr>
          <w:rFonts w:ascii="Helvetica" w:hAnsi="Helvetica"/>
          <w:color w:val="000000"/>
        </w:rPr>
        <w:t xml:space="preserve">to </w:t>
      </w:r>
      <w:r w:rsidR="00D80772" w:rsidRPr="00D80772">
        <w:rPr>
          <w:rFonts w:ascii="Helvetica" w:hAnsi="Helvetica"/>
          <w:color w:val="000000"/>
        </w:rPr>
        <w:lastRenderedPageBreak/>
        <w:t>estimate the direct causal effects impacting mate-choice, explore</w:t>
      </w:r>
      <w:r>
        <w:rPr>
          <w:rFonts w:ascii="Helvetica" w:hAnsi="Helvetica"/>
          <w:color w:val="000000"/>
        </w:rPr>
        <w:t>d</w:t>
      </w:r>
      <w:r w:rsidR="00D80772" w:rsidRPr="00D80772">
        <w:rPr>
          <w:rFonts w:ascii="Helvetica" w:hAnsi="Helvetica"/>
          <w:color w:val="000000"/>
        </w:rPr>
        <w:t xml:space="preserve"> the impact </w:t>
      </w:r>
      <w:r w:rsidR="00D80772">
        <w:rPr>
          <w:rFonts w:ascii="Helvetica" w:hAnsi="Helvetica"/>
          <w:color w:val="000000"/>
        </w:rPr>
        <w:t>of</w:t>
      </w:r>
      <w:r w:rsidR="00D80772" w:rsidRPr="00D80772">
        <w:rPr>
          <w:rFonts w:ascii="Helvetica" w:hAnsi="Helvetica"/>
          <w:color w:val="000000"/>
        </w:rPr>
        <w:t xml:space="preserve"> time couples live together on their similarity, and examine</w:t>
      </w:r>
      <w:r>
        <w:rPr>
          <w:rFonts w:ascii="Helvetica" w:hAnsi="Helvetica"/>
          <w:color w:val="000000"/>
        </w:rPr>
        <w:t>d</w:t>
      </w:r>
      <w:r w:rsidR="00D80772" w:rsidRPr="00D80772">
        <w:rPr>
          <w:rFonts w:ascii="Helvetica" w:hAnsi="Helvetica"/>
          <w:color w:val="000000"/>
        </w:rPr>
        <w:t xml:space="preserve"> the cumulative </w:t>
      </w:r>
      <w:r w:rsidR="00D80772">
        <w:rPr>
          <w:rFonts w:ascii="Helvetica" w:hAnsi="Helvetica"/>
          <w:color w:val="000000"/>
        </w:rPr>
        <w:t>role</w:t>
      </w:r>
      <w:r w:rsidR="00D80772" w:rsidRPr="00D80772">
        <w:rPr>
          <w:rFonts w:ascii="Helvetica" w:hAnsi="Helvetica"/>
          <w:color w:val="000000"/>
        </w:rPr>
        <w:t xml:space="preserve"> of a wide range of potential confounders on trait correlations between partners. </w:t>
      </w:r>
    </w:p>
    <w:p w14:paraId="69BBA7AB" w14:textId="77777777" w:rsidR="00B140E5" w:rsidRPr="00C91CA0" w:rsidRDefault="00B140E5" w:rsidP="002B237D">
      <w:pPr>
        <w:jc w:val="both"/>
        <w:rPr>
          <w:rFonts w:ascii="Helvetica" w:hAnsi="Helvetica" w:cs="Arial"/>
          <w:color w:val="2F5496"/>
        </w:rPr>
      </w:pPr>
    </w:p>
    <w:p w14:paraId="43B10A36" w14:textId="77777777" w:rsidR="00187D50" w:rsidRPr="00C91CA0" w:rsidRDefault="00187D50" w:rsidP="002B237D">
      <w:pPr>
        <w:jc w:val="both"/>
        <w:rPr>
          <w:rFonts w:ascii="Helvetica" w:hAnsi="Helvetica" w:cs="Arial"/>
          <w:color w:val="2F5496"/>
          <w:kern w:val="36"/>
        </w:rPr>
      </w:pPr>
      <w:r w:rsidRPr="00C91CA0">
        <w:rPr>
          <w:rFonts w:ascii="Helvetica" w:hAnsi="Helvetica" w:cs="Arial"/>
          <w:color w:val="2F5496"/>
          <w:kern w:val="36"/>
        </w:rPr>
        <w:br w:type="page"/>
      </w:r>
    </w:p>
    <w:p w14:paraId="10F91D80" w14:textId="451B4EF6" w:rsidR="004E1A6F" w:rsidRPr="002B237D" w:rsidRDefault="004E1A6F"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Methods</w:t>
      </w:r>
    </w:p>
    <w:p w14:paraId="3FED7CA9"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Sample selection and couple definition</w:t>
      </w:r>
    </w:p>
    <w:p w14:paraId="14D42BF9" w14:textId="1D8A0761" w:rsidR="004E1A6F" w:rsidRPr="002B237D" w:rsidRDefault="004E1A6F" w:rsidP="002B237D">
      <w:pPr>
        <w:jc w:val="both"/>
        <w:rPr>
          <w:rFonts w:ascii="Helvetica" w:hAnsi="Helvetica"/>
        </w:rPr>
      </w:pPr>
      <w:r w:rsidRPr="002B237D">
        <w:rPr>
          <w:rFonts w:ascii="Helvetica" w:hAnsi="Helvetica"/>
          <w:color w:val="000000"/>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proofErr w:type="gramStart"/>
      <w:r w:rsidRPr="002B237D">
        <w:rPr>
          <w:rFonts w:ascii="Helvetica" w:hAnsi="Helvetica"/>
          <w:color w:val="000000"/>
        </w:rPr>
        <w:t>excess.relatives</w:t>
      </w:r>
      <w:proofErr w:type="spellEnd"/>
      <w:proofErr w:type="gramEnd"/>
      <w:r w:rsidRPr="002B237D">
        <w:rPr>
          <w:rFonts w:ascii="Helvetica" w:hAnsi="Helvetica"/>
          <w:color w:val="000000"/>
        </w:rPr>
        <w:t>” = 0, “</w:t>
      </w:r>
      <w:proofErr w:type="spellStart"/>
      <w:r w:rsidRPr="002B237D">
        <w:rPr>
          <w:rFonts w:ascii="Helvetica" w:hAnsi="Helvetica"/>
          <w:color w:val="000000"/>
        </w:rPr>
        <w:t>putative.sex.chromosome.aneuploidy</w:t>
      </w:r>
      <w:proofErr w:type="spellEnd"/>
      <w:r w:rsidRPr="002B237D">
        <w:rPr>
          <w:rFonts w:ascii="Helvetica" w:hAnsi="Helvetica"/>
          <w:color w:val="000000"/>
        </w:rPr>
        <w:t>” = 0, “</w:t>
      </w:r>
      <w:proofErr w:type="spellStart"/>
      <w:r w:rsidRPr="002B237D">
        <w:rPr>
          <w:rFonts w:ascii="Helvetica" w:hAnsi="Helvetica"/>
          <w:color w:val="000000"/>
        </w:rPr>
        <w:t>in.white.british.ancestry.subset</w:t>
      </w:r>
      <w:proofErr w:type="spellEnd"/>
      <w:r w:rsidRPr="002B237D">
        <w:rPr>
          <w:rFonts w:ascii="Helvetica" w:hAnsi="Helvetica"/>
          <w:color w:val="000000"/>
        </w:rPr>
        <w:t>” = 1 and “</w:t>
      </w:r>
      <w:proofErr w:type="spellStart"/>
      <w:r w:rsidRPr="002B237D">
        <w:rPr>
          <w:rFonts w:ascii="Helvetica" w:hAnsi="Helvetica"/>
          <w:color w:val="000000"/>
        </w:rPr>
        <w:t>used.in.pca.calculation</w:t>
      </w:r>
      <w:proofErr w:type="spellEnd"/>
      <w:r w:rsidRPr="002B237D">
        <w:rPr>
          <w:rFonts w:ascii="Helvetica" w:hAnsi="Helvetica"/>
          <w:color w:val="000000"/>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2B237D">
        <w:rPr>
          <w:rFonts w:ascii="Helvetica" w:hAnsi="Helvetica"/>
          <w:color w:val="000000"/>
        </w:rPr>
        <w:t xml:space="preserve">Supplementary </w:t>
      </w:r>
      <w:r w:rsidRPr="002B237D">
        <w:rPr>
          <w:rFonts w:ascii="Helvetica" w:hAnsi="Helvetica"/>
          <w:color w:val="000000"/>
        </w:rPr>
        <w:t>Figure</w:t>
      </w:r>
      <w:r w:rsidR="008E622E" w:rsidRPr="002B237D">
        <w:rPr>
          <w:rFonts w:ascii="Helvetica" w:hAnsi="Helvetica"/>
          <w:color w:val="000000"/>
        </w:rPr>
        <w:t xml:space="preserve"> 1</w:t>
      </w:r>
      <w:r w:rsidRPr="002B237D">
        <w:rPr>
          <w:rFonts w:ascii="Helvetica" w:hAnsi="Helvetica"/>
          <w:color w:val="000000"/>
        </w:rPr>
        <w:t>).</w:t>
      </w:r>
    </w:p>
    <w:p w14:paraId="2AA7BB5C" w14:textId="77777777" w:rsidR="004E1A6F" w:rsidRPr="002B237D" w:rsidRDefault="004E1A6F" w:rsidP="002B237D">
      <w:pPr>
        <w:jc w:val="both"/>
        <w:rPr>
          <w:rFonts w:ascii="Helvetica" w:hAnsi="Helvetica"/>
        </w:rPr>
      </w:pPr>
    </w:p>
    <w:p w14:paraId="4144D4E7" w14:textId="0CD4CC76" w:rsidR="000E71D1" w:rsidRPr="002B237D" w:rsidRDefault="000E71D1" w:rsidP="000E71D1">
      <w:pPr>
        <w:spacing w:before="40" w:after="120"/>
        <w:jc w:val="both"/>
        <w:outlineLvl w:val="1"/>
        <w:rPr>
          <w:rFonts w:ascii="Helvetica" w:hAnsi="Helvetica"/>
          <w:b/>
          <w:bCs/>
          <w:sz w:val="36"/>
          <w:szCs w:val="36"/>
        </w:rPr>
      </w:pPr>
      <w:r w:rsidRPr="002B237D">
        <w:rPr>
          <w:rFonts w:ascii="Helvetica" w:hAnsi="Helvetica" w:cs="Arial"/>
          <w:color w:val="2F5496"/>
          <w:sz w:val="26"/>
          <w:szCs w:val="26"/>
        </w:rPr>
        <w:t>Mendelian Randomi</w:t>
      </w:r>
      <w:r w:rsidR="006F7DDD">
        <w:rPr>
          <w:rFonts w:ascii="Helvetica" w:hAnsi="Helvetica" w:cs="Arial"/>
          <w:color w:val="2F5496"/>
          <w:sz w:val="26"/>
          <w:szCs w:val="26"/>
        </w:rPr>
        <w:t>s</w:t>
      </w:r>
      <w:r w:rsidRPr="002B237D">
        <w:rPr>
          <w:rFonts w:ascii="Helvetica" w:hAnsi="Helvetica" w:cs="Arial"/>
          <w:color w:val="2F5496"/>
          <w:sz w:val="26"/>
          <w:szCs w:val="26"/>
        </w:rPr>
        <w:t>ation </w:t>
      </w:r>
    </w:p>
    <w:p w14:paraId="2B6B12D1" w14:textId="44A007B9" w:rsidR="000E71D1" w:rsidRPr="008C25A1" w:rsidRDefault="008C25A1" w:rsidP="002B237D">
      <w:pPr>
        <w:spacing w:before="40" w:after="120"/>
        <w:jc w:val="both"/>
        <w:outlineLvl w:val="1"/>
        <w:rPr>
          <w:rFonts w:ascii="Helvetica" w:hAnsi="Helvetica"/>
          <w:color w:val="000000"/>
        </w:rPr>
      </w:pPr>
      <w:commentRangeStart w:id="3"/>
      <w:r w:rsidRPr="008C25A1">
        <w:rPr>
          <w:rFonts w:ascii="Helvetica" w:hAnsi="Helvetica"/>
          <w:color w:val="000000"/>
        </w:rPr>
        <w:t>MR</w:t>
      </w:r>
      <w:r w:rsidR="006F7DDD">
        <w:rPr>
          <w:rFonts w:ascii="Helvetica" w:hAnsi="Helvetica"/>
          <w:color w:val="000000"/>
        </w:rPr>
        <w:t xml:space="preserve"> </w:t>
      </w:r>
      <w:r w:rsidR="000069BE">
        <w:rPr>
          <w:rFonts w:ascii="Helvetica" w:hAnsi="Helvetica"/>
          <w:color w:val="000000"/>
        </w:rPr>
        <w:t>is based on the principal that</w:t>
      </w:r>
      <w:r w:rsidR="006F7DDD">
        <w:rPr>
          <w:rFonts w:ascii="Helvetica" w:hAnsi="Helvetica"/>
          <w:color w:val="000000"/>
        </w:rPr>
        <w:t xml:space="preserve"> genetic variants at birth to assess the causal relationship between an exposure of interest and an outcome.</w:t>
      </w:r>
      <w:r w:rsidRPr="008C25A1">
        <w:rPr>
          <w:rFonts w:ascii="Helvetica" w:hAnsi="Helvetica"/>
          <w:color w:val="000000"/>
        </w:rPr>
        <w:t xml:space="preserve"> </w:t>
      </w:r>
      <w:r w:rsidR="006F7DDD" w:rsidRPr="006F7DDD">
        <w:rPr>
          <w:rFonts w:ascii="Calibri" w:hAnsi="Calibri" w:cs="Calibri"/>
          <w:color w:val="000000"/>
        </w:rPr>
        <w:t>﻿</w:t>
      </w:r>
      <w:r w:rsidR="006F7DDD" w:rsidRPr="006F7DDD">
        <w:rPr>
          <w:rFonts w:ascii="Helvetica" w:hAnsi="Helvetica"/>
          <w:color w:val="000000"/>
        </w:rPr>
        <w:t>The random distribution of genetic variant</w:t>
      </w:r>
      <w:r w:rsidR="006F7DDD">
        <w:rPr>
          <w:rFonts w:ascii="Helvetica" w:hAnsi="Helvetica"/>
          <w:color w:val="000000"/>
        </w:rPr>
        <w:t xml:space="preserve">s </w:t>
      </w:r>
      <w:r w:rsidR="006F7DDD" w:rsidRPr="006F7DDD">
        <w:rPr>
          <w:rFonts w:ascii="Helvetica" w:hAnsi="Helvetica"/>
          <w:color w:val="000000"/>
        </w:rPr>
        <w:t xml:space="preserve">at birth </w:t>
      </w:r>
      <w:r w:rsidR="000069BE">
        <w:rPr>
          <w:rFonts w:ascii="Helvetica" w:hAnsi="Helvetica"/>
          <w:color w:val="000000"/>
        </w:rPr>
        <w:t>reduces</w:t>
      </w:r>
      <w:r w:rsidR="006F7DDD" w:rsidRPr="006F7DDD">
        <w:rPr>
          <w:rFonts w:ascii="Helvetica" w:hAnsi="Helvetica"/>
          <w:color w:val="000000"/>
        </w:rPr>
        <w:t xml:space="preserve"> the possibility of confounding or reverse causation as explanations for the link between the </w:t>
      </w:r>
      <w:r w:rsidR="000069BE">
        <w:rPr>
          <w:rFonts w:ascii="Helvetica" w:hAnsi="Helvetica"/>
          <w:color w:val="000000"/>
        </w:rPr>
        <w:t xml:space="preserve">exposure </w:t>
      </w:r>
      <w:r w:rsidR="006F7DDD" w:rsidRPr="006F7DDD">
        <w:rPr>
          <w:rFonts w:ascii="Helvetica" w:hAnsi="Helvetica"/>
          <w:color w:val="000000"/>
        </w:rPr>
        <w:t xml:space="preserve">and </w:t>
      </w:r>
      <w:r w:rsidR="000069BE">
        <w:rPr>
          <w:rFonts w:ascii="Helvetica" w:hAnsi="Helvetica"/>
          <w:color w:val="000000"/>
        </w:rPr>
        <w:t>outcome</w:t>
      </w:r>
      <w:r w:rsidR="006F7DDD" w:rsidRPr="006F7DDD">
        <w:rPr>
          <w:rFonts w:ascii="Helvetica" w:hAnsi="Helvetica"/>
          <w:color w:val="000000"/>
        </w:rPr>
        <w:t xml:space="preserve"> in the same way that the random allocation of a therapy in a randomized controlled trial minimizes this </w:t>
      </w:r>
      <w:r w:rsidR="00AA15E9">
        <w:rPr>
          <w:rFonts w:ascii="Helvetica" w:hAnsi="Helvetica"/>
          <w:color w:val="000000"/>
        </w:rPr>
        <w:t>risk</w:t>
      </w:r>
      <w:r w:rsidR="006F7DDD">
        <w:rPr>
          <w:rFonts w:ascii="Helvetica" w:hAnsi="Helvetica"/>
          <w:color w:val="000000"/>
        </w:rPr>
        <w:t>.</w:t>
      </w:r>
      <w:r w:rsidR="000069BE">
        <w:rPr>
          <w:rFonts w:ascii="Helvetica" w:hAnsi="Helvetica"/>
          <w:color w:val="000000"/>
        </w:rPr>
        <w:t xml:space="preserve"> </w:t>
      </w:r>
      <w:r w:rsidR="006F7DDD">
        <w:rPr>
          <w:rFonts w:ascii="Helvetica" w:hAnsi="Helvetica"/>
          <w:color w:val="000000"/>
        </w:rPr>
        <w:t xml:space="preserve">MR </w:t>
      </w:r>
      <w:r>
        <w:rPr>
          <w:rFonts w:ascii="Helvetica" w:hAnsi="Helvetica"/>
          <w:color w:val="000000"/>
        </w:rPr>
        <w:t xml:space="preserve">relies on three </w:t>
      </w:r>
      <w:r w:rsidR="00153768">
        <w:rPr>
          <w:rFonts w:ascii="Helvetica" w:hAnsi="Helvetica"/>
          <w:color w:val="000000"/>
        </w:rPr>
        <w:t>core</w:t>
      </w:r>
      <w:r>
        <w:rPr>
          <w:rFonts w:ascii="Helvetica" w:hAnsi="Helvetica"/>
          <w:color w:val="000000"/>
        </w:rPr>
        <w:t xml:space="preserve"> assumptions</w:t>
      </w:r>
      <w:r w:rsidR="00153768">
        <w:rPr>
          <w:rFonts w:ascii="Helvetica" w:hAnsi="Helvetica"/>
          <w:color w:val="000000"/>
        </w:rPr>
        <w:t xml:space="preserve"> of the genetic variants, or instrumental variables (IVs), used to inform the causal relationship between an exposure and outcome. First, the IVs must be associated with the exposure of interest (</w:t>
      </w:r>
      <w:r w:rsidR="006F7DDD">
        <w:rPr>
          <w:rFonts w:ascii="Helvetica" w:hAnsi="Helvetica"/>
          <w:color w:val="000000"/>
        </w:rPr>
        <w:t xml:space="preserve">the </w:t>
      </w:r>
      <w:r w:rsidR="00153768">
        <w:rPr>
          <w:rFonts w:ascii="Helvetica" w:hAnsi="Helvetica"/>
          <w:color w:val="000000"/>
        </w:rPr>
        <w:t>relevance assumption). Second, IVs must not be associated with any confounder in the exposure-outcome relationship (</w:t>
      </w:r>
      <w:r w:rsidR="006F7DDD">
        <w:rPr>
          <w:rFonts w:ascii="Helvetica" w:hAnsi="Helvetica"/>
          <w:color w:val="000000"/>
        </w:rPr>
        <w:t xml:space="preserve">the </w:t>
      </w:r>
      <w:r w:rsidR="00153768">
        <w:rPr>
          <w:rFonts w:ascii="Helvetica" w:hAnsi="Helvetica"/>
          <w:color w:val="000000"/>
        </w:rPr>
        <w:t xml:space="preserve">exchangeability assumption). Third, IVs must not affect the outcome except through the exposure </w:t>
      </w:r>
      <w:r w:rsidR="006F7DDD">
        <w:rPr>
          <w:rFonts w:ascii="Helvetica" w:hAnsi="Helvetica"/>
          <w:color w:val="000000"/>
        </w:rPr>
        <w:t xml:space="preserve">(the exclusion restriction assumption). </w:t>
      </w:r>
      <w:r w:rsidR="00AA15E9">
        <w:rPr>
          <w:rFonts w:ascii="Helvetica" w:hAnsi="Helvetica"/>
          <w:color w:val="000000"/>
        </w:rPr>
        <w:t>There are several methods to estimate the causal effect using MR, the simplest being the ratio method, whereby</w:t>
      </w:r>
      <w:r w:rsidR="0035155D">
        <w:rPr>
          <w:rFonts w:ascii="Helvetica" w:hAnsi="Helvetica"/>
          <w:color w:val="000000"/>
        </w:rPr>
        <w:t xml:space="preserve"> </w:t>
      </w:r>
      <w:r w:rsidR="00AA15E9">
        <w:rPr>
          <w:rFonts w:ascii="Helvetica" w:hAnsi="Helvetica"/>
          <w:color w:val="000000"/>
        </w:rPr>
        <w:t xml:space="preserve">a ratio is taken between </w:t>
      </w:r>
      <w:r w:rsidR="0035155D">
        <w:rPr>
          <w:rFonts w:ascii="Helvetica" w:hAnsi="Helvetica"/>
          <w:color w:val="000000"/>
        </w:rPr>
        <w:t>the variant-outcome association and the variant-risk factor association</w:t>
      </w:r>
      <w:r w:rsidR="00AA15E9">
        <w:rPr>
          <w:rFonts w:ascii="Helvetica" w:hAnsi="Helvetica"/>
          <w:color w:val="000000"/>
        </w:rPr>
        <w:t xml:space="preserve">, known as the Wald method. A natural extension of this, combining multiple IVs, is known as the inverse-variance weighted (IVW) method, which we applied in this </w:t>
      </w:r>
      <w:r w:rsidR="004B37AB">
        <w:rPr>
          <w:rFonts w:ascii="Helvetica" w:hAnsi="Helvetica"/>
          <w:color w:val="000000"/>
        </w:rPr>
        <w:t>report</w:t>
      </w:r>
      <w:r w:rsidR="0035155D">
        <w:rPr>
          <w:rFonts w:ascii="Helvetica" w:hAnsi="Helvetica"/>
          <w:color w:val="000000"/>
        </w:rPr>
        <w:t xml:space="preserve">. </w:t>
      </w:r>
      <w:commentRangeEnd w:id="3"/>
      <w:r w:rsidR="004B37AB">
        <w:rPr>
          <w:rStyle w:val="CommentReference"/>
          <w:rFonts w:asciiTheme="minorHAnsi" w:eastAsiaTheme="minorHAnsi" w:hAnsiTheme="minorHAnsi" w:cstheme="minorBidi"/>
        </w:rPr>
        <w:commentReference w:id="3"/>
      </w:r>
    </w:p>
    <w:p w14:paraId="54E94472" w14:textId="40EBA6CE"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Phenotype selection and processing</w:t>
      </w:r>
    </w:p>
    <w:p w14:paraId="13F39EFC" w14:textId="00A64ABC" w:rsidR="004E1A6F" w:rsidRPr="002B237D" w:rsidRDefault="004E1A6F" w:rsidP="002B237D">
      <w:pPr>
        <w:jc w:val="both"/>
        <w:rPr>
          <w:rFonts w:ascii="Helvetica" w:hAnsi="Helvetica"/>
        </w:rPr>
      </w:pPr>
      <w:r w:rsidRPr="002B237D">
        <w:rPr>
          <w:rFonts w:ascii="Helvetica" w:hAnsi="Helvetica"/>
          <w:color w:val="000000"/>
        </w:rPr>
        <w:t xml:space="preserve">We performed an agnostic, phenome-wide approach for selecting phenotypes in this study. Specifically, we first selected phenotypes which were analyzed by the Neale </w:t>
      </w:r>
      <w:proofErr w:type="gramStart"/>
      <w:r w:rsidRPr="002B237D">
        <w:rPr>
          <w:rFonts w:ascii="Helvetica" w:hAnsi="Helvetica"/>
          <w:color w:val="000000"/>
        </w:rPr>
        <w:t>group</w:t>
      </w:r>
      <w:proofErr w:type="gramEnd"/>
      <w:r w:rsidRPr="002B237D">
        <w:rPr>
          <w:rFonts w:ascii="Helvetica" w:hAnsi="Helvetica"/>
          <w:color w:val="000000"/>
        </w:rPr>
        <w:t xml:space="preserve"> 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PHESANT pipeline to accommodate the phenotypes that we had available in our database</w:t>
      </w:r>
      <w:r w:rsidR="006322A3" w:rsidRPr="002B237D">
        <w:rPr>
          <w:rFonts w:ascii="Helvetica" w:hAnsi="Helvetica"/>
          <w:color w:val="000000"/>
        </w:rPr>
        <w:fldChar w:fldCharType="begin" w:fldLock="1"/>
      </w:r>
      <w:r w:rsidR="00AB6D44">
        <w:rPr>
          <w:rFonts w:ascii="Helvetica" w:hAnsi="Helvetica"/>
          <w:color w:val="000000"/>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21&lt;/sup&gt;","plainTextFormattedCitation":"21","previouslyFormattedCitation":"&lt;sup&gt;21&lt;/sup&gt;"},"properties":{"noteIndex":0},"schema":"https://github.com/citation-style-language/schema/raw/master/csl-citation.json"}</w:instrText>
      </w:r>
      <w:r w:rsidR="006322A3" w:rsidRPr="002B237D">
        <w:rPr>
          <w:rFonts w:ascii="Helvetica" w:hAnsi="Helvetica"/>
          <w:color w:val="000000"/>
        </w:rPr>
        <w:fldChar w:fldCharType="separate"/>
      </w:r>
      <w:r w:rsidR="00AB6D44" w:rsidRPr="00AB6D44">
        <w:rPr>
          <w:rFonts w:ascii="Helvetica" w:hAnsi="Helvetica"/>
          <w:noProof/>
          <w:color w:val="000000"/>
          <w:vertAlign w:val="superscript"/>
        </w:rPr>
        <w:t>21</w:t>
      </w:r>
      <w:r w:rsidR="006322A3" w:rsidRPr="002B237D">
        <w:rPr>
          <w:rFonts w:ascii="Helvetica" w:hAnsi="Helvetica"/>
          <w:color w:val="000000"/>
        </w:rPr>
        <w:fldChar w:fldCharType="end"/>
      </w:r>
      <w:r w:rsidRPr="002B237D">
        <w:rPr>
          <w:rFonts w:ascii="Helvetica" w:hAnsi="Helvetica"/>
          <w:color w:val="000000"/>
        </w:rPr>
        <w:t>. Continuous variables were transformed to a normal distribution using a rank-</w:t>
      </w:r>
      <w:r w:rsidRPr="002B237D">
        <w:rPr>
          <w:rFonts w:ascii="Helvetica" w:hAnsi="Helvetica"/>
          <w:color w:val="000000"/>
        </w:rPr>
        <w:lastRenderedPageBreak/>
        <w:t>preserving inverse normal quantile transformation</w:t>
      </w:r>
      <w:r w:rsidR="003D0937">
        <w:rPr>
          <w:rFonts w:ascii="Helvetica" w:hAnsi="Helvetica"/>
          <w:color w:val="000000"/>
        </w:rPr>
        <w:t xml:space="preserve"> (INQT)</w:t>
      </w:r>
      <w:r w:rsidRPr="002B237D">
        <w:rPr>
          <w:rFonts w:ascii="Helvetica" w:hAnsi="Helvetica"/>
          <w:color w:val="000000"/>
        </w:rPr>
        <w:t xml:space="preserve">, while ordinal and binary traits were re-categorized according to PHESANT documentation (for </w:t>
      </w:r>
      <w:proofErr w:type="gramStart"/>
      <w:r w:rsidRPr="002B237D">
        <w:rPr>
          <w:rFonts w:ascii="Helvetica" w:hAnsi="Helvetica"/>
          <w:color w:val="000000"/>
        </w:rPr>
        <w:t>e.g.</w:t>
      </w:r>
      <w:proofErr w:type="gramEnd"/>
      <w:r w:rsidRPr="002B237D">
        <w:rPr>
          <w:rFonts w:ascii="Helvetica" w:hAnsi="Helvetica"/>
          <w:color w:val="000000"/>
        </w:rPr>
        <w:t xml:space="preserve"> categories with less than 10 participants were removed). We then filtered these phenotypes as follows. First, we computed the raw phenotypic correlation amongst couples and removed phenotypes with a</w:t>
      </w:r>
      <w:r w:rsidR="003D0937">
        <w:rPr>
          <w:rFonts w:ascii="Helvetica" w:hAnsi="Helvetica"/>
          <w:color w:val="000000"/>
        </w:rPr>
        <w:t xml:space="preserve"> Pearson</w:t>
      </w:r>
      <w:r w:rsidRPr="002B237D">
        <w:rPr>
          <w:rFonts w:ascii="Helvetica" w:hAnsi="Helvetica"/>
          <w:color w:val="000000"/>
        </w:rPr>
        <w:t xml:space="preserve"> correlation &lt; 0.1, </w:t>
      </w:r>
      <w:proofErr w:type="gramStart"/>
      <w:r w:rsidRPr="002B237D">
        <w:rPr>
          <w:rFonts w:ascii="Helvetica" w:hAnsi="Helvetica"/>
          <w:color w:val="000000"/>
        </w:rPr>
        <w:t>in order to</w:t>
      </w:r>
      <w:proofErr w:type="gramEnd"/>
      <w:r w:rsidRPr="002B237D">
        <w:rPr>
          <w:rFonts w:ascii="Helvetica" w:hAnsi="Helvetica"/>
          <w:color w:val="000000"/>
        </w:rPr>
        <w:t xml:space="preserve"> focus on traits with some indication of assortment. </w:t>
      </w:r>
      <w:r w:rsidR="003D0937">
        <w:rPr>
          <w:rFonts w:ascii="Helvetica" w:hAnsi="Helvetica"/>
          <w:color w:val="000000"/>
        </w:rPr>
        <w:t xml:space="preserve">To ensure that INQT was not significantly impacting the correlations of each trait, we also calculated the Spearman correlation for each trait, and found consistent correlation estimates (Supplementary Figure 2). </w:t>
      </w:r>
      <w:r w:rsidRPr="002B237D">
        <w:rPr>
          <w:rFonts w:ascii="Helvetica" w:hAnsi="Helvetica"/>
          <w:color w:val="000000"/>
        </w:rPr>
        <w:t xml:space="preserve">Next, we removed phenotypes which had less than 5 valid </w:t>
      </w:r>
      <w:r w:rsidR="004C04EC">
        <w:rPr>
          <w:rFonts w:ascii="Helvetica" w:hAnsi="Helvetica"/>
          <w:color w:val="000000"/>
        </w:rPr>
        <w:t>IVs</w:t>
      </w:r>
      <w:r w:rsidRPr="002B237D">
        <w:rPr>
          <w:rFonts w:ascii="Helvetica" w:hAnsi="Helvetica"/>
          <w:color w:val="000000"/>
        </w:rPr>
        <w:t xml:space="preserve"> for MR. IVs were defined based on an association </w:t>
      </w:r>
      <w:r w:rsidR="00BF0D1C" w:rsidRPr="002B237D">
        <w:rPr>
          <w:rFonts w:ascii="Helvetica" w:hAnsi="Helvetica"/>
          <w:i/>
          <w:iCs/>
          <w:color w:val="000000"/>
        </w:rPr>
        <w:t xml:space="preserve">p </w:t>
      </w:r>
      <w:r w:rsidRPr="002B237D">
        <w:rPr>
          <w:rFonts w:ascii="Helvetica" w:hAnsi="Helvetica"/>
          <w:color w:val="000000"/>
        </w:rPr>
        <w:t>&lt; 5 x 1</w:t>
      </w:r>
      <w:r w:rsidR="00BF0D1C" w:rsidRPr="002B237D">
        <w:rPr>
          <w:rFonts w:ascii="Helvetica" w:hAnsi="Helvetica"/>
          <w:color w:val="000000"/>
        </w:rPr>
        <w:t>0</w:t>
      </w:r>
      <w:r w:rsidR="00BF0D1C" w:rsidRPr="002B237D">
        <w:rPr>
          <w:rFonts w:ascii="Helvetica" w:hAnsi="Helvetica"/>
          <w:color w:val="000000"/>
          <w:vertAlign w:val="superscript"/>
        </w:rPr>
        <w:t>-8</w:t>
      </w:r>
      <w:r w:rsidRPr="002B237D">
        <w:rPr>
          <w:rFonts w:ascii="Helvetica" w:hAnsi="Helvetica"/>
          <w:color w:val="000000"/>
        </w:rPr>
        <w:t xml:space="preserve"> in the joint Neale summary statistics, after pruning for independence (based on a clumping procedure performed in PLINK with the options </w:t>
      </w:r>
      <w:r w:rsidRPr="002B237D">
        <w:rPr>
          <w:rFonts w:ascii="Helvetica" w:hAnsi="Helvetica" w:cs="Courier New"/>
          <w:color w:val="000000"/>
        </w:rPr>
        <w:t>--clump-kb 10000</w:t>
      </w:r>
      <w:r w:rsidRPr="002B237D">
        <w:rPr>
          <w:rFonts w:ascii="Helvetica" w:hAnsi="Helvetica"/>
          <w:color w:val="000000"/>
        </w:rPr>
        <w:t xml:space="preserve"> and </w:t>
      </w:r>
      <w:r w:rsidRPr="002B237D">
        <w:rPr>
          <w:rFonts w:ascii="Helvetica" w:hAnsi="Helvetica" w:cs="Courier New"/>
          <w:color w:val="000000"/>
        </w:rPr>
        <w:t>--clump-r2 0.001</w:t>
      </w:r>
      <w:r w:rsidRPr="002B237D">
        <w:rPr>
          <w:rFonts w:ascii="Helvetica" w:hAnsi="Helvetica"/>
          <w:color w:val="000000"/>
        </w:rPr>
        <w:t xml:space="preserve"> using the 1000 Genomes European samples as a reference). Third, using the sex-specific summary statistics, the IV heterogeneity between sexes was calculated. IVs that showed (Bonferroni corrected) significant evidence of heterogeneity between sexes were excluded (</w:t>
      </w:r>
      <w:r w:rsidRPr="002B237D">
        <w:rPr>
          <w:rFonts w:ascii="Helvetica" w:hAnsi="Helvetica"/>
          <w:i/>
          <w:iCs/>
          <w:color w:val="000000"/>
        </w:rPr>
        <w:t>p</w:t>
      </w:r>
      <w:r w:rsidRPr="002B237D">
        <w:rPr>
          <w:rFonts w:ascii="Helvetica" w:hAnsi="Helvetica"/>
          <w:color w:val="000000"/>
        </w:rPr>
        <w:t xml:space="preserve"> &lt; 0.05</w:t>
      </w:r>
      <w:proofErr w:type="gramStart"/>
      <w:r w:rsidRPr="002B237D">
        <w:rPr>
          <w:rFonts w:ascii="Helvetica" w:hAnsi="Helvetica"/>
          <w:color w:val="000000"/>
        </w:rPr>
        <w:t>/[</w:t>
      </w:r>
      <w:proofErr w:type="gramEnd"/>
      <w:r w:rsidRPr="002B237D">
        <w:rPr>
          <w:rFonts w:ascii="Helvetica" w:hAnsi="Helvetica"/>
          <w:color w:val="000000"/>
        </w:rPr>
        <w:t>number of IVs]). After filtering IVs with significant sex-heterogeneity, phenotypes were again filtered to only those with at least five valid IVs remaining. Fourth, dietary phenotypes were removed due to high correlation amongst these phenotypes, insufficient power, problems with reverse causation and difficult interpretation</w:t>
      </w:r>
      <w:r w:rsidR="001778D6" w:rsidRPr="002B237D">
        <w:rPr>
          <w:rFonts w:ascii="Helvetica" w:hAnsi="Helvetica"/>
          <w:color w:val="000000"/>
        </w:rPr>
        <w:fldChar w:fldCharType="begin" w:fldLock="1"/>
      </w:r>
      <w:r w:rsidR="00AB6D44">
        <w:rPr>
          <w:rFonts w:ascii="Helvetica" w:hAnsi="Helvetica"/>
          <w:color w:val="000000"/>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22&lt;/sup&gt;","plainTextFormattedCitation":"22","previouslyFormattedCitation":"&lt;sup&gt;22&lt;/sup&gt;"},"properties":{"noteIndex":0},"schema":"https://github.com/citation-style-language/schema/raw/master/csl-citation.json"}</w:instrText>
      </w:r>
      <w:r w:rsidR="001778D6" w:rsidRPr="002B237D">
        <w:rPr>
          <w:rFonts w:ascii="Helvetica" w:hAnsi="Helvetica"/>
          <w:color w:val="000000"/>
        </w:rPr>
        <w:fldChar w:fldCharType="separate"/>
      </w:r>
      <w:r w:rsidR="00AB6D44" w:rsidRPr="00AB6D44">
        <w:rPr>
          <w:rFonts w:ascii="Helvetica" w:hAnsi="Helvetica"/>
          <w:noProof/>
          <w:color w:val="000000"/>
          <w:vertAlign w:val="superscript"/>
        </w:rPr>
        <w:t>22</w:t>
      </w:r>
      <w:r w:rsidR="001778D6" w:rsidRPr="002B237D">
        <w:rPr>
          <w:rFonts w:ascii="Helvetica" w:hAnsi="Helvetica"/>
          <w:color w:val="000000"/>
        </w:rPr>
        <w:fldChar w:fldCharType="end"/>
      </w:r>
      <w:r w:rsidRPr="002B237D">
        <w:rPr>
          <w:rFonts w:ascii="Helvetica" w:hAnsi="Helvetica"/>
          <w:color w:val="000000"/>
        </w:rPr>
        <w:t xml:space="preserve">. Finally, </w:t>
      </w:r>
      <w:r w:rsidR="004856F9" w:rsidRPr="002B237D">
        <w:rPr>
          <w:rFonts w:ascii="Helvetica" w:hAnsi="Helvetica"/>
          <w:color w:val="000000"/>
        </w:rPr>
        <w:t>we removed several duplicated and redundant phenotypes. Specifically, all l</w:t>
      </w:r>
      <w:r w:rsidRPr="002B237D">
        <w:rPr>
          <w:rFonts w:ascii="Helvetica" w:hAnsi="Helvetica"/>
          <w:color w:val="000000"/>
        </w:rPr>
        <w:t xml:space="preserve">eft-side body traits (highly correlated with right-side) </w:t>
      </w:r>
      <w:r w:rsidR="004856F9" w:rsidRPr="002B237D">
        <w:rPr>
          <w:rFonts w:ascii="Helvetica" w:hAnsi="Helvetica"/>
          <w:color w:val="000000"/>
        </w:rPr>
        <w:t xml:space="preserve">were </w:t>
      </w:r>
      <w:proofErr w:type="gramStart"/>
      <w:r w:rsidR="004856F9" w:rsidRPr="002B237D">
        <w:rPr>
          <w:rFonts w:ascii="Helvetica" w:hAnsi="Helvetica"/>
          <w:color w:val="000000"/>
        </w:rPr>
        <w:t>removed</w:t>
      </w:r>
      <w:proofErr w:type="gramEnd"/>
      <w:r w:rsidR="004856F9" w:rsidRPr="002B237D">
        <w:rPr>
          <w:rFonts w:ascii="Helvetica" w:hAnsi="Helvetica"/>
          <w:color w:val="000000"/>
        </w:rPr>
        <w:t xml:space="preserve"> and we also retained only one of the duplicated phenotypes for BMI and weight (retaining data fields 21001 and 21002, respectively). Additionally,</w:t>
      </w:r>
      <w:r w:rsidRPr="002B237D">
        <w:rPr>
          <w:rFonts w:ascii="Helvetica" w:hAnsi="Helvetica"/>
          <w:color w:val="000000"/>
        </w:rPr>
        <w:t xml:space="preserve"> all “qualifications” data </w:t>
      </w:r>
      <w:r w:rsidR="004856F9" w:rsidRPr="002B237D">
        <w:rPr>
          <w:rFonts w:ascii="Helvetica" w:hAnsi="Helvetica"/>
          <w:color w:val="000000"/>
        </w:rPr>
        <w:t xml:space="preserve">was removed </w:t>
      </w:r>
      <w:r w:rsidRPr="002B237D">
        <w:rPr>
          <w:rFonts w:ascii="Helvetica" w:hAnsi="Helvetica"/>
          <w:color w:val="000000"/>
        </w:rPr>
        <w:t xml:space="preserve">(corresponding to field </w:t>
      </w:r>
      <w:hyperlink r:id="rId10" w:history="1">
        <w:r w:rsidRPr="002B237D">
          <w:rPr>
            <w:rFonts w:ascii="Helvetica" w:hAnsi="Helvetica"/>
            <w:color w:val="000000"/>
            <w:u w:val="single"/>
          </w:rPr>
          <w:t>6138</w:t>
        </w:r>
      </w:hyperlink>
      <w:r w:rsidRPr="002B237D">
        <w:rPr>
          <w:rFonts w:ascii="Helvetica" w:hAnsi="Helvetica"/>
          <w:color w:val="000000"/>
        </w:rPr>
        <w:t>) due to the availability of finer-scale correlated variables, such as “age completed full time education” (data field 845)</w:t>
      </w:r>
      <w:r w:rsidR="004856F9" w:rsidRPr="002B237D">
        <w:rPr>
          <w:rFonts w:ascii="Helvetica" w:hAnsi="Helvetica"/>
          <w:color w:val="000000"/>
        </w:rPr>
        <w:t xml:space="preserve">. </w:t>
      </w:r>
      <w:r w:rsidRPr="002B237D">
        <w:rPr>
          <w:rFonts w:ascii="Helvetica" w:hAnsi="Helvetica"/>
          <w:color w:val="000000"/>
        </w:rPr>
        <w:t>After this process, 1</w:t>
      </w:r>
      <w:r w:rsidR="004856F9" w:rsidRPr="002B237D">
        <w:rPr>
          <w:rFonts w:ascii="Helvetica" w:hAnsi="Helvetica"/>
          <w:color w:val="000000"/>
        </w:rPr>
        <w:t>18</w:t>
      </w:r>
      <w:r w:rsidRPr="002B237D">
        <w:rPr>
          <w:rFonts w:ascii="Helvetica" w:hAnsi="Helvetica"/>
          <w:color w:val="000000"/>
        </w:rPr>
        <w:t xml:space="preserve"> phenotypes remained for analysis (</w:t>
      </w:r>
      <w:r w:rsidR="00EF6B51" w:rsidRPr="002B237D">
        <w:rPr>
          <w:rFonts w:ascii="Helvetica" w:hAnsi="Helvetica"/>
          <w:color w:val="000000"/>
        </w:rPr>
        <w:t xml:space="preserve">see Supplementary </w:t>
      </w:r>
      <w:r w:rsidRPr="002B237D">
        <w:rPr>
          <w:rFonts w:ascii="Helvetica" w:hAnsi="Helvetica"/>
          <w:color w:val="000000"/>
        </w:rPr>
        <w:t>Figure</w:t>
      </w:r>
      <w:r w:rsidR="00EF6B51" w:rsidRPr="002B237D">
        <w:rPr>
          <w:rFonts w:ascii="Helvetica" w:hAnsi="Helvetica"/>
          <w:color w:val="000000"/>
        </w:rPr>
        <w:t xml:space="preserve"> </w:t>
      </w:r>
      <w:r w:rsidR="003D0937">
        <w:rPr>
          <w:rFonts w:ascii="Helvetica" w:hAnsi="Helvetica"/>
          <w:color w:val="000000"/>
        </w:rPr>
        <w:t>3</w:t>
      </w:r>
      <w:r w:rsidR="00EF6B51" w:rsidRPr="002B237D">
        <w:rPr>
          <w:rFonts w:ascii="Helvetica" w:hAnsi="Helvetica"/>
          <w:color w:val="000000"/>
        </w:rPr>
        <w:t>)</w:t>
      </w:r>
      <w:r w:rsidRPr="002B237D">
        <w:rPr>
          <w:rFonts w:ascii="Helvetica" w:hAnsi="Helvetica"/>
          <w:color w:val="000000"/>
        </w:rPr>
        <w:t>.</w:t>
      </w:r>
    </w:p>
    <w:p w14:paraId="4C628F4B" w14:textId="77777777" w:rsidR="006B3FD3" w:rsidRPr="002B237D" w:rsidRDefault="006B3FD3" w:rsidP="002B237D">
      <w:pPr>
        <w:jc w:val="both"/>
        <w:rPr>
          <w:rFonts w:ascii="Helvetica" w:hAnsi="Helvetica"/>
          <w:color w:val="000000"/>
        </w:rPr>
      </w:pPr>
    </w:p>
    <w:p w14:paraId="700F584F" w14:textId="77777777" w:rsidR="004E1A6F" w:rsidRPr="002B237D" w:rsidRDefault="004E1A6F" w:rsidP="002B237D">
      <w:pPr>
        <w:spacing w:before="40" w:after="120"/>
        <w:jc w:val="both"/>
        <w:outlineLvl w:val="1"/>
        <w:rPr>
          <w:rFonts w:ascii="Helvetica" w:hAnsi="Helvetica"/>
          <w:b/>
          <w:bCs/>
          <w:sz w:val="36"/>
          <w:szCs w:val="36"/>
        </w:rPr>
      </w:pPr>
      <w:commentRangeStart w:id="4"/>
      <w:r w:rsidRPr="002B237D">
        <w:rPr>
          <w:rFonts w:ascii="Helvetica" w:hAnsi="Helvetica" w:cs="Arial"/>
          <w:color w:val="2F5496"/>
          <w:sz w:val="26"/>
          <w:szCs w:val="26"/>
        </w:rPr>
        <w:t>Assessing the role of confounders on trait correlation in couples</w:t>
      </w:r>
      <w:commentRangeEnd w:id="4"/>
      <w:r w:rsidR="004C04EC">
        <w:rPr>
          <w:rStyle w:val="CommentReference"/>
          <w:rFonts w:asciiTheme="minorHAnsi" w:eastAsiaTheme="minorHAnsi" w:hAnsiTheme="minorHAnsi" w:cstheme="minorBidi"/>
        </w:rPr>
        <w:commentReference w:id="4"/>
      </w:r>
    </w:p>
    <w:p w14:paraId="17BBC9BC" w14:textId="26DEAB6E" w:rsidR="004E1A6F" w:rsidRPr="002B237D" w:rsidRDefault="004E1A6F" w:rsidP="002B237D">
      <w:pPr>
        <w:spacing w:before="120"/>
        <w:jc w:val="both"/>
        <w:rPr>
          <w:rFonts w:ascii="Helvetica" w:hAnsi="Helvetica"/>
        </w:rPr>
      </w:pPr>
      <w:r w:rsidRPr="002B237D">
        <w:rPr>
          <w:rFonts w:ascii="Helvetica" w:hAnsi="Helvetica"/>
          <w:color w:val="000000"/>
        </w:rPr>
        <w:t>We sought to explore the impact of geography on mate-choice by calculating the trait correlations between partners that are due to confounding (captured by genetic principal components (PCs) or geographic location). Specifically, we first tested the correlation of PC values between couples (</w:t>
      </w:r>
      <w:proofErr w:type="gramStart"/>
      <w:r w:rsidRPr="002B237D">
        <w:rPr>
          <w:rFonts w:ascii="Helvetica" w:hAnsi="Helvetica"/>
          <w:color w:val="000000"/>
        </w:rPr>
        <w:t>i.e.</w:t>
      </w:r>
      <w:proofErr w:type="gramEnd"/>
      <w:r w:rsidRPr="002B237D">
        <w:rPr>
          <w:rFonts w:ascii="Helvetica" w:hAnsi="Helvetica"/>
          <w:color w:val="000000"/>
        </w:rPr>
        <w:t xml:space="preserve"> </w:t>
      </w:r>
      <m:oMath>
        <m:r>
          <w:rPr>
            <w:rFonts w:ascii="Cambria Math" w:hAnsi="Cambria Math"/>
            <w:color w:val="000000"/>
          </w:rPr>
          <m:t>cor(P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i/>
          <w:iCs/>
          <w:color w:val="000000"/>
        </w:rPr>
        <w:t>),</w:t>
      </w:r>
      <w:r w:rsidRPr="002B237D">
        <w:rPr>
          <w:rFonts w:ascii="Helvetica" w:hAnsi="Helvetica"/>
          <w:color w:val="000000"/>
        </w:rPr>
        <w:t xml:space="preserve"> with </w:t>
      </w:r>
      <w:proofErr w:type="spellStart"/>
      <w:r w:rsidRPr="002B237D">
        <w:rPr>
          <w:rFonts w:ascii="Helvetica" w:hAnsi="Helvetica"/>
          <w:i/>
          <w:iCs/>
          <w:color w:val="000000"/>
        </w:rPr>
        <w:t>i</w:t>
      </w:r>
      <w:proofErr w:type="spellEnd"/>
      <w:r w:rsidRPr="002B237D">
        <w:rPr>
          <w:rFonts w:ascii="Helvetica" w:hAnsi="Helvetica"/>
          <w:color w:val="000000"/>
        </w:rPr>
        <w:t xml:space="preserve"> and </w:t>
      </w:r>
      <w:r w:rsidRPr="002B237D">
        <w:rPr>
          <w:rFonts w:ascii="Helvetica" w:hAnsi="Helvetica"/>
          <w:i/>
          <w:iCs/>
          <w:color w:val="000000"/>
        </w:rPr>
        <w:t>p</w:t>
      </w:r>
      <w:r w:rsidRPr="002B237D">
        <w:rPr>
          <w:rFonts w:ascii="Helvetica" w:hAnsi="Helvetica"/>
          <w:color w:val="000000"/>
        </w:rPr>
        <w:t xml:space="preserve"> referring to index and partner). Second, for each trait </w:t>
      </w:r>
      <w:r w:rsidR="00E3346E" w:rsidRPr="002B237D">
        <w:rPr>
          <w:rFonts w:ascii="Helvetica" w:hAnsi="Helvetica"/>
          <w:i/>
          <w:iCs/>
          <w:color w:val="000000"/>
        </w:rPr>
        <w:t>X</w:t>
      </w:r>
      <w:r w:rsidR="00E3346E" w:rsidRPr="002B237D">
        <w:rPr>
          <w:rFonts w:ascii="Helvetica" w:hAnsi="Helvetica"/>
          <w:color w:val="000000"/>
        </w:rPr>
        <w:t xml:space="preserve">, </w:t>
      </w:r>
      <w:r w:rsidRPr="002B237D">
        <w:rPr>
          <w:rFonts w:ascii="Helvetica" w:hAnsi="Helvetica"/>
          <w:color w:val="000000"/>
        </w:rPr>
        <w:t>we tested the correlation with each PC in the entire UKBB (</w:t>
      </w:r>
      <w:proofErr w:type="spellStart"/>
      <w:r w:rsidRPr="002B237D">
        <w:rPr>
          <w:rFonts w:ascii="Helvetica" w:hAnsi="Helvetica"/>
          <w:color w:val="000000"/>
        </w:rPr>
        <w:t>n</w:t>
      </w:r>
      <w:r w:rsidR="004C04EC">
        <w:rPr>
          <w:rFonts w:ascii="Helvetica" w:hAnsi="Helvetica"/>
          <w:color w:val="000000"/>
          <w:vertAlign w:val="subscript"/>
        </w:rPr>
        <w:t>max</w:t>
      </w:r>
      <w:proofErr w:type="spellEnd"/>
      <w:r w:rsidRPr="002B237D">
        <w:rPr>
          <w:rFonts w:ascii="Helvetica" w:hAnsi="Helvetica"/>
          <w:color w:val="000000"/>
        </w:rPr>
        <w:t xml:space="preserve"> = </w:t>
      </w:r>
      <w:r w:rsidR="004C04EC" w:rsidRPr="002B237D">
        <w:rPr>
          <w:rFonts w:ascii="Helvetica" w:hAnsi="Helvetica"/>
          <w:color w:val="000000"/>
        </w:rPr>
        <w:t>337,138</w:t>
      </w:r>
      <w:r w:rsidR="004C04EC">
        <w:rPr>
          <w:rFonts w:ascii="Helvetica" w:hAnsi="Helvetica"/>
          <w:color w:val="000000"/>
        </w:rPr>
        <w:t xml:space="preserve">, sample-size varied depending on number of observations of trait </w:t>
      </w:r>
      <w:r w:rsidR="004C04EC" w:rsidRPr="004C04EC">
        <w:rPr>
          <w:rFonts w:ascii="Helvetica" w:hAnsi="Helvetica"/>
          <w:i/>
          <w:iCs/>
          <w:color w:val="000000"/>
        </w:rPr>
        <w:t>X</w:t>
      </w:r>
      <w:r w:rsidRPr="002B237D">
        <w:rPr>
          <w:rFonts w:ascii="Helvetica" w:hAnsi="Helvetica"/>
          <w:color w:val="000000"/>
        </w:rPr>
        <w:t xml:space="preserve">). Finally, we estimated the correlation due to confounding </w:t>
      </w:r>
      <w:r w:rsidR="00E3346E" w:rsidRPr="002B237D">
        <w:rPr>
          <w:rFonts w:ascii="Helvetica" w:hAnsi="Helvetica"/>
          <w:color w:val="000000"/>
        </w:rPr>
        <w:t xml:space="preserve">as </w:t>
      </w:r>
      <m:oMath>
        <m:sSup>
          <m:sSupPr>
            <m:ctrlPr>
              <w:rPr>
                <w:rFonts w:ascii="Cambria Math" w:hAnsi="Cambria Math"/>
                <w:i/>
                <w:color w:val="000000"/>
              </w:rPr>
            </m:ctrlPr>
          </m:sSupPr>
          <m:e>
            <m:r>
              <w:rPr>
                <w:rFonts w:ascii="Cambria Math" w:hAnsi="Cambria Math"/>
                <w:color w:val="000000"/>
              </w:rPr>
              <m:t>cor(X,PC)</m:t>
            </m:r>
          </m:e>
          <m:sup>
            <m:r>
              <w:rPr>
                <w:rFonts w:ascii="Cambria Math" w:hAnsi="Cambria Math"/>
                <w:color w:val="000000"/>
              </w:rPr>
              <m:t>2</m:t>
            </m:r>
          </m:sup>
        </m:sSup>
        <m:r>
          <w:rPr>
            <w:rFonts w:ascii="Cambria Math" w:hAnsi="Cambria Math"/>
            <w:color w:val="000000"/>
          </w:rPr>
          <m:t>*cor(P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color w:val="000000"/>
        </w:rPr>
        <w:t xml:space="preserve">). We then summed the correlation due to confounding and PC correlation within couples across 40 PCs, as they are </w:t>
      </w:r>
      <w:proofErr w:type="gramStart"/>
      <w:r w:rsidRPr="002B237D">
        <w:rPr>
          <w:rFonts w:ascii="Helvetica" w:hAnsi="Helvetica"/>
          <w:color w:val="000000"/>
        </w:rPr>
        <w:t>orthogonal by definition</w:t>
      </w:r>
      <w:proofErr w:type="gramEnd"/>
      <w:r w:rsidRPr="002B237D">
        <w:rPr>
          <w:rFonts w:ascii="Helvetica" w:hAnsi="Helvetica"/>
          <w:color w:val="000000"/>
        </w:rPr>
        <w:t>. These confounding estimates were finally contrasted to the actual couple correlation values (</w:t>
      </w:r>
      <m:oMath>
        <m:r>
          <w:rPr>
            <w:rFonts w:ascii="Cambria Math" w:hAnsi="Cambria Math"/>
            <w:color w:val="000000"/>
          </w:rPr>
          <m:t>cor(</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p</m:t>
            </m:r>
          </m:sub>
        </m:sSub>
      </m:oMath>
      <w:r w:rsidR="00E3346E" w:rsidRPr="002B237D">
        <w:rPr>
          <w:rFonts w:ascii="Helvetica" w:hAnsi="Helvetica"/>
          <w:i/>
          <w:iCs/>
          <w:color w:val="000000"/>
        </w:rPr>
        <w:t>)</w:t>
      </w:r>
      <w:r w:rsidRPr="002B237D">
        <w:rPr>
          <w:rFonts w:ascii="Helvetica" w:hAnsi="Helvetica"/>
          <w:color w:val="000000"/>
        </w:rPr>
        <w:t xml:space="preserve">) to explore the extent ancestry may confound couple correlations. </w:t>
      </w:r>
      <w:commentRangeStart w:id="5"/>
      <w:r w:rsidRPr="002B237D">
        <w:rPr>
          <w:rFonts w:ascii="Helvetica" w:hAnsi="Helvetica"/>
          <w:color w:val="000000"/>
        </w:rPr>
        <w:t xml:space="preserve">The above process was repeated with North and East birth co-ordinates (data fields </w:t>
      </w:r>
      <w:hyperlink r:id="rId11" w:history="1">
        <w:r w:rsidRPr="002B237D">
          <w:rPr>
            <w:rFonts w:ascii="Helvetica" w:hAnsi="Helvetica"/>
            <w:color w:val="1155CC"/>
            <w:u w:val="single"/>
          </w:rPr>
          <w:t>129</w:t>
        </w:r>
      </w:hyperlink>
      <w:r w:rsidRPr="002B237D">
        <w:rPr>
          <w:rFonts w:ascii="Helvetica" w:hAnsi="Helvetica"/>
          <w:color w:val="000000"/>
        </w:rPr>
        <w:t xml:space="preserve"> and </w:t>
      </w:r>
      <w:hyperlink r:id="rId12" w:history="1">
        <w:r w:rsidRPr="002B237D">
          <w:rPr>
            <w:rFonts w:ascii="Helvetica" w:hAnsi="Helvetica"/>
            <w:color w:val="1155CC"/>
            <w:u w:val="single"/>
          </w:rPr>
          <w:t>130</w:t>
        </w:r>
      </w:hyperlink>
      <w:r w:rsidRPr="002B237D">
        <w:rPr>
          <w:rFonts w:ascii="Helvetica" w:hAnsi="Helvetica"/>
          <w:color w:val="000000"/>
        </w:rPr>
        <w:t xml:space="preserve">, respectively) to further assess the impact of geography on couple choice. We expanded the analysis to other potential confounders of couple correlations, including </w:t>
      </w:r>
      <w:r w:rsidR="00AF29AF">
        <w:rPr>
          <w:rFonts w:ascii="Helvetica" w:hAnsi="Helvetica"/>
          <w:color w:val="000000"/>
        </w:rPr>
        <w:t xml:space="preserve">average </w:t>
      </w:r>
      <w:r w:rsidRPr="002B237D">
        <w:rPr>
          <w:rFonts w:ascii="Helvetica" w:hAnsi="Helvetica"/>
          <w:color w:val="000000"/>
        </w:rPr>
        <w:t xml:space="preserve">household income, </w:t>
      </w:r>
      <w:r w:rsidR="00AF29AF" w:rsidRPr="002B237D">
        <w:rPr>
          <w:rFonts w:ascii="Helvetica" w:hAnsi="Helvetica"/>
          <w:color w:val="000000"/>
        </w:rPr>
        <w:t>fluid intelligence sc</w:t>
      </w:r>
      <w:r w:rsidR="00AF29AF" w:rsidRPr="002B237D">
        <w:rPr>
          <w:rFonts w:ascii="Helvetica" w:hAnsi="Helvetica"/>
          <w:color w:val="000000"/>
          <w:shd w:val="clear" w:color="auto" w:fill="FFFFFF"/>
        </w:rPr>
        <w:t>ore</w:t>
      </w:r>
      <w:r w:rsidR="00721A91">
        <w:rPr>
          <w:rFonts w:ascii="Helvetica" w:hAnsi="Helvetica"/>
          <w:color w:val="000000"/>
          <w:shd w:val="clear" w:color="auto" w:fill="FFFFFF"/>
        </w:rPr>
        <w:t xml:space="preserve">, age completed full-time education, </w:t>
      </w:r>
      <w:r w:rsidRPr="002B237D">
        <w:rPr>
          <w:rFonts w:ascii="Helvetica" w:hAnsi="Helvetica"/>
          <w:color w:val="000000"/>
        </w:rPr>
        <w:t>and</w:t>
      </w:r>
      <w:r w:rsidR="00AF29AF">
        <w:rPr>
          <w:rFonts w:ascii="Helvetica" w:hAnsi="Helvetica"/>
          <w:color w:val="000000"/>
        </w:rPr>
        <w:t xml:space="preserve"> sports club or gym user</w:t>
      </w:r>
      <w:r w:rsidRPr="002B237D">
        <w:rPr>
          <w:rFonts w:ascii="Helvetica" w:hAnsi="Helvetica"/>
          <w:color w:val="000000"/>
        </w:rPr>
        <w:t xml:space="preserve"> </w:t>
      </w:r>
      <w:r w:rsidRPr="002B237D">
        <w:rPr>
          <w:rFonts w:ascii="Helvetica" w:hAnsi="Helvetica"/>
          <w:color w:val="000000"/>
          <w:shd w:val="clear" w:color="auto" w:fill="FFFFFF"/>
        </w:rPr>
        <w:t xml:space="preserve">(data fields 738, </w:t>
      </w:r>
      <w:r w:rsidR="00AF29AF" w:rsidRPr="002B237D">
        <w:rPr>
          <w:rFonts w:ascii="Helvetica" w:hAnsi="Helvetica"/>
          <w:color w:val="000000"/>
          <w:shd w:val="clear" w:color="auto" w:fill="FFFFFF"/>
        </w:rPr>
        <w:t>20016</w:t>
      </w:r>
      <w:r w:rsidR="00AF29AF">
        <w:rPr>
          <w:rFonts w:ascii="Helvetica" w:hAnsi="Helvetica"/>
          <w:color w:val="000000"/>
          <w:shd w:val="clear" w:color="auto" w:fill="FFFFFF"/>
        </w:rPr>
        <w:t xml:space="preserve">, </w:t>
      </w:r>
      <w:r w:rsidRPr="002B237D">
        <w:rPr>
          <w:rFonts w:ascii="Helvetica" w:hAnsi="Helvetica"/>
          <w:color w:val="000000"/>
          <w:shd w:val="clear" w:color="auto" w:fill="FFFFFF"/>
        </w:rPr>
        <w:t xml:space="preserve">845, and </w:t>
      </w:r>
      <w:r w:rsidR="00721A91" w:rsidRPr="00721A91">
        <w:rPr>
          <w:rFonts w:ascii="Helvetica" w:hAnsi="Helvetica"/>
          <w:color w:val="000000"/>
          <w:shd w:val="clear" w:color="auto" w:fill="FFFFFF"/>
        </w:rPr>
        <w:t>6160</w:t>
      </w:r>
      <w:r w:rsidRPr="002B237D">
        <w:rPr>
          <w:rFonts w:ascii="Helvetica" w:hAnsi="Helvetica"/>
          <w:color w:val="000000"/>
          <w:shd w:val="clear" w:color="auto" w:fill="FFFFFF"/>
        </w:rPr>
        <w:t>, respectively).</w:t>
      </w:r>
      <w:commentRangeEnd w:id="5"/>
      <w:r w:rsidR="004C04EC">
        <w:rPr>
          <w:rStyle w:val="CommentReference"/>
          <w:rFonts w:asciiTheme="minorHAnsi" w:eastAsiaTheme="minorHAnsi" w:hAnsiTheme="minorHAnsi" w:cstheme="minorBidi"/>
        </w:rPr>
        <w:commentReference w:id="5"/>
      </w:r>
    </w:p>
    <w:p w14:paraId="4B9E6895" w14:textId="0397BBC2" w:rsidR="00D65D5F" w:rsidRDefault="00D65D5F" w:rsidP="00721A91">
      <w:pPr>
        <w:spacing w:before="120"/>
        <w:jc w:val="both"/>
        <w:rPr>
          <w:rFonts w:ascii="Helvetica" w:hAnsi="Helvetica"/>
          <w:color w:val="000000"/>
        </w:rPr>
      </w:pPr>
      <w:commentRangeStart w:id="6"/>
      <w:r>
        <w:rPr>
          <w:rFonts w:ascii="Helvetica" w:hAnsi="Helvetica"/>
          <w:color w:val="000000"/>
        </w:rPr>
        <w:lastRenderedPageBreak/>
        <w:t>ALTERNATE</w:t>
      </w:r>
      <w:commentRangeEnd w:id="6"/>
      <w:r>
        <w:rPr>
          <w:rStyle w:val="CommentReference"/>
          <w:rFonts w:asciiTheme="minorHAnsi" w:eastAsiaTheme="minorHAnsi" w:hAnsiTheme="minorHAnsi" w:cstheme="minorBidi"/>
        </w:rPr>
        <w:commentReference w:id="6"/>
      </w:r>
      <w:r>
        <w:rPr>
          <w:rFonts w:ascii="Helvetica" w:hAnsi="Helvetica"/>
          <w:color w:val="000000"/>
        </w:rPr>
        <w:t>:</w:t>
      </w:r>
    </w:p>
    <w:p w14:paraId="1A36EEAA" w14:textId="4829F066" w:rsidR="004E1A6F" w:rsidRPr="002B237D" w:rsidRDefault="00721A91" w:rsidP="00A77344">
      <w:pPr>
        <w:spacing w:before="120"/>
        <w:jc w:val="both"/>
        <w:rPr>
          <w:rFonts w:ascii="Helvetica" w:hAnsi="Helvetica"/>
        </w:rPr>
      </w:pPr>
      <w:commentRangeStart w:id="7"/>
      <w:r w:rsidRPr="002B237D">
        <w:rPr>
          <w:rFonts w:ascii="Helvetica" w:hAnsi="Helvetica"/>
          <w:color w:val="000000"/>
        </w:rPr>
        <w:t xml:space="preserve">We sought to explore the impact of </w:t>
      </w:r>
      <w:r>
        <w:rPr>
          <w:rFonts w:ascii="Helvetica" w:hAnsi="Helvetica"/>
          <w:color w:val="000000"/>
        </w:rPr>
        <w:t>potential confounder</w:t>
      </w:r>
      <w:r w:rsidR="00D65D5F">
        <w:rPr>
          <w:rFonts w:ascii="Helvetica" w:hAnsi="Helvetica"/>
          <w:color w:val="000000"/>
        </w:rPr>
        <w:t>s</w:t>
      </w:r>
      <w:r w:rsidRPr="002B237D">
        <w:rPr>
          <w:rFonts w:ascii="Helvetica" w:hAnsi="Helvetica"/>
          <w:color w:val="000000"/>
        </w:rPr>
        <w:t xml:space="preserve"> on mate-choice by calculating the trait correlations between partners that are due to confounding</w:t>
      </w:r>
      <w:r>
        <w:rPr>
          <w:rFonts w:ascii="Helvetica" w:hAnsi="Helvetica"/>
          <w:color w:val="000000"/>
        </w:rPr>
        <w:t>.</w:t>
      </w:r>
      <w:r w:rsidRPr="002B237D">
        <w:rPr>
          <w:rFonts w:ascii="Helvetica" w:hAnsi="Helvetica"/>
          <w:color w:val="000000"/>
        </w:rPr>
        <w:t xml:space="preserve"> </w:t>
      </w:r>
      <w:r w:rsidR="00946F59">
        <w:rPr>
          <w:rFonts w:ascii="Helvetica" w:hAnsi="Helvetica"/>
          <w:color w:val="000000"/>
        </w:rPr>
        <w:t xml:space="preserve">First, we considered geography, </w:t>
      </w:r>
      <w:r w:rsidRPr="002B237D">
        <w:rPr>
          <w:rFonts w:ascii="Helvetica" w:hAnsi="Helvetica"/>
          <w:color w:val="000000"/>
        </w:rPr>
        <w:t>captured by genetic principal components (PCs) or geographic location. Specifically, we first tested the correlation of PC values between couples (</w:t>
      </w:r>
      <w:proofErr w:type="gramStart"/>
      <w:r w:rsidRPr="002B237D">
        <w:rPr>
          <w:rFonts w:ascii="Helvetica" w:hAnsi="Helvetica"/>
          <w:color w:val="000000"/>
        </w:rPr>
        <w:t>i.e.</w:t>
      </w:r>
      <w:proofErr w:type="gramEnd"/>
      <w:r w:rsidRPr="002B237D">
        <w:rPr>
          <w:rFonts w:ascii="Helvetica" w:hAnsi="Helvetica"/>
          <w:color w:val="000000"/>
        </w:rPr>
        <w:t xml:space="preserve"> </w:t>
      </w:r>
      <m:oMath>
        <m:r>
          <w:rPr>
            <w:rFonts w:ascii="Cambria Math" w:hAnsi="Cambria Math"/>
            <w:color w:val="000000"/>
          </w:rPr>
          <m:t>cor(P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iCs/>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i/>
          <w:iCs/>
          <w:color w:val="000000"/>
        </w:rPr>
        <w:t>),</w:t>
      </w:r>
      <w:r w:rsidRPr="002B237D">
        <w:rPr>
          <w:rFonts w:ascii="Helvetica" w:hAnsi="Helvetica"/>
          <w:color w:val="000000"/>
        </w:rPr>
        <w:t xml:space="preserve"> with </w:t>
      </w:r>
      <w:proofErr w:type="spellStart"/>
      <w:r w:rsidRPr="002B237D">
        <w:rPr>
          <w:rFonts w:ascii="Helvetica" w:hAnsi="Helvetica"/>
          <w:i/>
          <w:iCs/>
          <w:color w:val="000000"/>
        </w:rPr>
        <w:t>i</w:t>
      </w:r>
      <w:proofErr w:type="spellEnd"/>
      <w:r w:rsidRPr="002B237D">
        <w:rPr>
          <w:rFonts w:ascii="Helvetica" w:hAnsi="Helvetica"/>
          <w:color w:val="000000"/>
        </w:rPr>
        <w:t xml:space="preserve"> and </w:t>
      </w:r>
      <w:r w:rsidRPr="002B237D">
        <w:rPr>
          <w:rFonts w:ascii="Helvetica" w:hAnsi="Helvetica"/>
          <w:i/>
          <w:iCs/>
          <w:color w:val="000000"/>
        </w:rPr>
        <w:t>p</w:t>
      </w:r>
      <w:r w:rsidRPr="002B237D">
        <w:rPr>
          <w:rFonts w:ascii="Helvetica" w:hAnsi="Helvetica"/>
          <w:color w:val="000000"/>
        </w:rPr>
        <w:t xml:space="preserve"> referring to index and partner). Second, for each trait </w:t>
      </w:r>
      <w:r w:rsidRPr="002B237D">
        <w:rPr>
          <w:rFonts w:ascii="Helvetica" w:hAnsi="Helvetica"/>
          <w:i/>
          <w:iCs/>
          <w:color w:val="000000"/>
        </w:rPr>
        <w:t>X</w:t>
      </w:r>
      <w:r w:rsidRPr="002B237D">
        <w:rPr>
          <w:rFonts w:ascii="Helvetica" w:hAnsi="Helvetica"/>
          <w:color w:val="000000"/>
        </w:rPr>
        <w:t>, we tested the correlation with each PC in the entire UKBB (</w:t>
      </w:r>
      <w:proofErr w:type="spellStart"/>
      <w:r w:rsidRPr="002B237D">
        <w:rPr>
          <w:rFonts w:ascii="Helvetica" w:hAnsi="Helvetica"/>
          <w:color w:val="000000"/>
        </w:rPr>
        <w:t>n</w:t>
      </w:r>
      <w:r>
        <w:rPr>
          <w:rFonts w:ascii="Helvetica" w:hAnsi="Helvetica"/>
          <w:color w:val="000000"/>
          <w:vertAlign w:val="subscript"/>
        </w:rPr>
        <w:t>max</w:t>
      </w:r>
      <w:proofErr w:type="spellEnd"/>
      <w:r w:rsidRPr="002B237D">
        <w:rPr>
          <w:rFonts w:ascii="Helvetica" w:hAnsi="Helvetica"/>
          <w:color w:val="000000"/>
        </w:rPr>
        <w:t xml:space="preserve"> = 337,138</w:t>
      </w:r>
      <w:r>
        <w:rPr>
          <w:rFonts w:ascii="Helvetica" w:hAnsi="Helvetica"/>
          <w:color w:val="000000"/>
        </w:rPr>
        <w:t xml:space="preserve">, sample-size varied depending on number of observations of trait </w:t>
      </w:r>
      <w:r w:rsidRPr="004C04EC">
        <w:rPr>
          <w:rFonts w:ascii="Helvetica" w:hAnsi="Helvetica"/>
          <w:i/>
          <w:iCs/>
          <w:color w:val="000000"/>
        </w:rPr>
        <w:t>X</w:t>
      </w:r>
      <w:r w:rsidRPr="002B237D">
        <w:rPr>
          <w:rFonts w:ascii="Helvetica" w:hAnsi="Helvetica"/>
          <w:color w:val="000000"/>
        </w:rPr>
        <w:t xml:space="preserve">). Finally, we estimated the correlation due to confounding as </w:t>
      </w:r>
      <m:oMath>
        <m:r>
          <w:rPr>
            <w:rFonts w:ascii="Cambria Math" w:hAnsi="Cambria Math"/>
            <w:color w:val="000000"/>
          </w:rPr>
          <m:t xml:space="preserve">C = </m:t>
        </m:r>
        <m:sSup>
          <m:sSupPr>
            <m:ctrlPr>
              <w:rPr>
                <w:rFonts w:ascii="Cambria Math" w:hAnsi="Cambria Math"/>
                <w:i/>
                <w:color w:val="000000"/>
              </w:rPr>
            </m:ctrlPr>
          </m:sSupPr>
          <m:e>
            <m:r>
              <w:rPr>
                <w:rFonts w:ascii="Cambria Math" w:hAnsi="Cambria Math"/>
                <w:color w:val="000000"/>
              </w:rPr>
              <m:t>cor(X,PC)</m:t>
            </m:r>
          </m:e>
          <m:sup>
            <m:r>
              <w:rPr>
                <w:rFonts w:ascii="Cambria Math" w:hAnsi="Cambria Math"/>
                <w:color w:val="000000"/>
              </w:rPr>
              <m:t>2</m:t>
            </m:r>
          </m:sup>
        </m:sSup>
        <m:r>
          <w:rPr>
            <w:rFonts w:ascii="Cambria Math" w:hAnsi="Cambria Math"/>
            <w:color w:val="000000"/>
          </w:rPr>
          <m:t>*cor(P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p</m:t>
            </m:r>
          </m:sub>
        </m:sSub>
      </m:oMath>
      <w:r w:rsidRPr="002B237D">
        <w:rPr>
          <w:rFonts w:ascii="Helvetica" w:hAnsi="Helvetica"/>
          <w:color w:val="000000"/>
        </w:rPr>
        <w:t xml:space="preserve">). We then summed the correlation due to confounding and PC correlation within couples across 40 PCs, as they are </w:t>
      </w:r>
      <w:proofErr w:type="gramStart"/>
      <w:r w:rsidRPr="002B237D">
        <w:rPr>
          <w:rFonts w:ascii="Helvetica" w:hAnsi="Helvetica"/>
          <w:color w:val="000000"/>
        </w:rPr>
        <w:t>orthogonal by definition</w:t>
      </w:r>
      <w:proofErr w:type="gramEnd"/>
      <w:r w:rsidRPr="002B237D">
        <w:rPr>
          <w:rFonts w:ascii="Helvetica" w:hAnsi="Helvetica"/>
          <w:color w:val="000000"/>
        </w:rPr>
        <w:t>. These confounding estimates were finally contrasted to the actual couple correlation values (</w:t>
      </w:r>
      <m:oMath>
        <m:r>
          <w:rPr>
            <w:rFonts w:ascii="Cambria Math" w:hAnsi="Cambria Math"/>
            <w:color w:val="000000"/>
          </w:rPr>
          <m:t>cor(</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iCs/>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i/>
          <w:iCs/>
          <w:color w:val="000000"/>
        </w:rPr>
        <w:t>)</w:t>
      </w:r>
      <w:r w:rsidRPr="002B237D">
        <w:rPr>
          <w:rFonts w:ascii="Helvetica" w:hAnsi="Helvetica"/>
          <w:color w:val="000000"/>
        </w:rPr>
        <w:t xml:space="preserve">) to explore the extent ancestry may confound couple correlations. </w:t>
      </w:r>
      <w:r w:rsidR="00946F59">
        <w:rPr>
          <w:rFonts w:ascii="Helvetica" w:hAnsi="Helvetica"/>
          <w:color w:val="000000"/>
        </w:rPr>
        <w:t xml:space="preserve">Next, we considered the impact of </w:t>
      </w:r>
      <w:r w:rsidR="00D65D5F">
        <w:rPr>
          <w:rFonts w:ascii="Helvetica" w:hAnsi="Helvetica"/>
          <w:color w:val="000000"/>
        </w:rPr>
        <w:t>other</w:t>
      </w:r>
      <w:r w:rsidR="00946F59">
        <w:rPr>
          <w:rFonts w:ascii="Helvetica" w:hAnsi="Helvetica"/>
          <w:color w:val="000000"/>
        </w:rPr>
        <w:t xml:space="preserve"> confounders from our 118 traits in the pipeline</w:t>
      </w:r>
      <w:r w:rsidR="00D65D5F">
        <w:rPr>
          <w:rFonts w:ascii="Helvetica" w:hAnsi="Helvetica"/>
          <w:color w:val="000000"/>
        </w:rPr>
        <w:t xml:space="preserve">, </w:t>
      </w:r>
      <w:r w:rsidR="00D65D5F" w:rsidRPr="002B237D">
        <w:rPr>
          <w:rFonts w:ascii="Helvetica" w:hAnsi="Helvetica"/>
          <w:color w:val="000000"/>
        </w:rPr>
        <w:t xml:space="preserve">, including </w:t>
      </w:r>
      <w:r w:rsidR="00D65D5F">
        <w:rPr>
          <w:rFonts w:ascii="Helvetica" w:hAnsi="Helvetica"/>
          <w:color w:val="000000"/>
        </w:rPr>
        <w:t xml:space="preserve">average </w:t>
      </w:r>
      <w:r w:rsidR="00D65D5F" w:rsidRPr="002B237D">
        <w:rPr>
          <w:rFonts w:ascii="Helvetica" w:hAnsi="Helvetica"/>
          <w:color w:val="000000"/>
        </w:rPr>
        <w:t>household income, fluid intelligence sc</w:t>
      </w:r>
      <w:r w:rsidR="00D65D5F" w:rsidRPr="002B237D">
        <w:rPr>
          <w:rFonts w:ascii="Helvetica" w:hAnsi="Helvetica"/>
          <w:color w:val="000000"/>
          <w:shd w:val="clear" w:color="auto" w:fill="FFFFFF"/>
        </w:rPr>
        <w:t>ore</w:t>
      </w:r>
      <w:r w:rsidR="00D65D5F">
        <w:rPr>
          <w:rFonts w:ascii="Helvetica" w:hAnsi="Helvetica"/>
          <w:color w:val="000000"/>
          <w:shd w:val="clear" w:color="auto" w:fill="FFFFFF"/>
        </w:rPr>
        <w:t xml:space="preserve">, age completed full-time education, </w:t>
      </w:r>
      <w:r w:rsidR="00D65D5F" w:rsidRPr="002B237D">
        <w:rPr>
          <w:rFonts w:ascii="Helvetica" w:hAnsi="Helvetica"/>
          <w:color w:val="000000"/>
        </w:rPr>
        <w:t>and</w:t>
      </w:r>
      <w:r w:rsidR="00D65D5F">
        <w:rPr>
          <w:rFonts w:ascii="Helvetica" w:hAnsi="Helvetica"/>
          <w:color w:val="000000"/>
        </w:rPr>
        <w:t xml:space="preserve"> sports club or gym user</w:t>
      </w:r>
      <w:r w:rsidR="00D65D5F" w:rsidRPr="002B237D">
        <w:rPr>
          <w:rFonts w:ascii="Helvetica" w:hAnsi="Helvetica"/>
          <w:color w:val="000000"/>
        </w:rPr>
        <w:t xml:space="preserve"> </w:t>
      </w:r>
      <w:r w:rsidR="00D65D5F" w:rsidRPr="002B237D">
        <w:rPr>
          <w:rFonts w:ascii="Helvetica" w:hAnsi="Helvetica"/>
          <w:color w:val="000000"/>
          <w:shd w:val="clear" w:color="auto" w:fill="FFFFFF"/>
        </w:rPr>
        <w:t>(data fields 738, 20016</w:t>
      </w:r>
      <w:r w:rsidR="00D65D5F">
        <w:rPr>
          <w:rFonts w:ascii="Helvetica" w:hAnsi="Helvetica"/>
          <w:color w:val="000000"/>
          <w:shd w:val="clear" w:color="auto" w:fill="FFFFFF"/>
        </w:rPr>
        <w:t xml:space="preserve">, </w:t>
      </w:r>
      <w:r w:rsidR="00D65D5F" w:rsidRPr="002B237D">
        <w:rPr>
          <w:rFonts w:ascii="Helvetica" w:hAnsi="Helvetica"/>
          <w:color w:val="000000"/>
          <w:shd w:val="clear" w:color="auto" w:fill="FFFFFF"/>
        </w:rPr>
        <w:t xml:space="preserve">845, and </w:t>
      </w:r>
      <w:r w:rsidR="00D65D5F" w:rsidRPr="00721A91">
        <w:rPr>
          <w:rFonts w:ascii="Helvetica" w:hAnsi="Helvetica"/>
          <w:color w:val="000000"/>
          <w:shd w:val="clear" w:color="auto" w:fill="FFFFFF"/>
        </w:rPr>
        <w:t>6160</w:t>
      </w:r>
      <w:r w:rsidR="00D65D5F" w:rsidRPr="002B237D">
        <w:rPr>
          <w:rFonts w:ascii="Helvetica" w:hAnsi="Helvetica"/>
          <w:color w:val="000000"/>
          <w:shd w:val="clear" w:color="auto" w:fill="FFFFFF"/>
        </w:rPr>
        <w:t>, respectively)</w:t>
      </w:r>
      <w:r w:rsidR="00946F59">
        <w:rPr>
          <w:rFonts w:ascii="Helvetica" w:hAnsi="Helvetica"/>
          <w:color w:val="000000"/>
        </w:rPr>
        <w:t xml:space="preserve"> Here, the correlation due to confounding was calculated using causal estimates rather than phenotypic correlation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946F59">
        <w:rPr>
          <w:rFonts w:ascii="Helvetica" w:hAnsi="Helvetica"/>
          <w:color w:val="000000"/>
        </w:rPr>
        <w:t>)</w:t>
      </w:r>
      <w:r w:rsidR="00A77344">
        <w:rPr>
          <w:rFonts w:ascii="Helvetica" w:hAnsi="Helvetica"/>
          <w:color w:val="000000"/>
        </w:rPr>
        <w:t xml:space="preserve"> (Figure 2)</w:t>
      </w:r>
      <w:r w:rsidR="00946F59" w:rsidRPr="00A413A0">
        <w:rPr>
          <w:rFonts w:ascii="Helvetica" w:hAnsi="Helvetica"/>
          <w:color w:val="000000"/>
        </w:rPr>
        <w:t>.</w:t>
      </w:r>
      <w:r w:rsidR="00946F59">
        <w:rPr>
          <w:rFonts w:ascii="Helvetica" w:hAnsi="Helvetica"/>
          <w:color w:val="000000"/>
        </w:rPr>
        <w:t xml:space="preserve"> </w:t>
      </w:r>
      <w:commentRangeEnd w:id="7"/>
      <w:r w:rsidR="00D65D5F">
        <w:rPr>
          <w:rStyle w:val="CommentReference"/>
          <w:rFonts w:asciiTheme="minorHAnsi" w:eastAsiaTheme="minorHAnsi" w:hAnsiTheme="minorHAnsi" w:cstheme="minorBidi"/>
        </w:rPr>
        <w:commentReference w:id="7"/>
      </w:r>
      <w:r>
        <w:rPr>
          <w:rFonts w:ascii="Helvetica" w:hAnsi="Helvetica"/>
        </w:rPr>
        <w:br/>
      </w:r>
    </w:p>
    <w:p w14:paraId="486EC088"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Estimation of single-trait causal effects in couples </w:t>
      </w:r>
    </w:p>
    <w:p w14:paraId="5BDCF3E7" w14:textId="5460EF25"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olor w:val="000000"/>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w:t>
      </w:r>
      <w:proofErr w:type="gramStart"/>
      <w:r w:rsidRPr="002B237D">
        <w:rPr>
          <w:rFonts w:ascii="Helvetica" w:hAnsi="Helvetica"/>
          <w:color w:val="000000"/>
        </w:rPr>
        <w:t>i.e.</w:t>
      </w:r>
      <w:proofErr w:type="gramEnd"/>
      <w:r w:rsidRPr="002B237D">
        <w:rPr>
          <w:rFonts w:ascii="Helvetica" w:hAnsi="Helvetica"/>
          <w:color w:val="000000"/>
        </w:rPr>
        <w:t xml:space="preserve"> being both GW-significant (</w:t>
      </w:r>
      <w:r w:rsidRPr="00864983">
        <w:rPr>
          <w:rFonts w:ascii="Helvetica" w:hAnsi="Helvetica"/>
          <w:i/>
          <w:iCs/>
          <w:color w:val="000000"/>
        </w:rPr>
        <w:t>p</w:t>
      </w:r>
      <w:r w:rsidRPr="002B237D">
        <w:rPr>
          <w:rFonts w:ascii="Helvetica" w:hAnsi="Helvetica"/>
          <w:color w:val="000000"/>
        </w:rPr>
        <w:t xml:space="preserve"> &lt; 5x</w:t>
      </w:r>
      <w:r w:rsidR="0018049A" w:rsidRPr="002B237D">
        <w:rPr>
          <w:rFonts w:ascii="Helvetica" w:hAnsi="Helvetica"/>
          <w:color w:val="000000"/>
        </w:rPr>
        <w:t>10</w:t>
      </w:r>
      <w:r w:rsidR="0018049A" w:rsidRPr="002B237D">
        <w:rPr>
          <w:rFonts w:ascii="Helvetica" w:hAnsi="Helvetica"/>
          <w:color w:val="000000"/>
          <w:vertAlign w:val="superscript"/>
        </w:rPr>
        <w:t>-8</w:t>
      </w:r>
      <w:r w:rsidRPr="002B237D">
        <w:rPr>
          <w:rFonts w:ascii="Helvetica" w:hAnsi="Helvetica"/>
          <w:color w:val="000000"/>
        </w:rPr>
        <w:t>) and pruned for independence. Next, we estimated the effects of SNPs on the outcomes of interest by testing the association between each genetic instrument measured in the index individual with the phenotype measured in the partner using the UKBB partner data set described above. In other words, for each phenotype, the corresponding genetic data for the IVs were obtained from the index case while the phenotypes (dependent variable) were taken from the corresponding partner. All SNP-trait estimates were estimated in males and females separately (</w:t>
      </w:r>
      <w:proofErr w:type="gramStart"/>
      <w:r w:rsidRPr="002B237D">
        <w:rPr>
          <w:rFonts w:ascii="Helvetica" w:hAnsi="Helvetica"/>
          <w:color w:val="000000"/>
        </w:rPr>
        <w:t>i.e.</w:t>
      </w:r>
      <w:proofErr w:type="gramEnd"/>
      <w:r w:rsidRPr="002B237D">
        <w:rPr>
          <w:rFonts w:ascii="Helvetica" w:hAnsi="Helvetica"/>
          <w:color w:val="000000"/>
        </w:rPr>
        <w:t xml:space="preserve"> using the sex-specific Neale results or two </w:t>
      </w:r>
      <w:r w:rsidR="004B6ACC" w:rsidRPr="002B237D">
        <w:rPr>
          <w:rFonts w:ascii="Helvetica" w:hAnsi="Helvetica"/>
          <w:color w:val="000000"/>
        </w:rPr>
        <w:t>separate</w:t>
      </w:r>
      <w:r w:rsidRPr="002B237D">
        <w:rPr>
          <w:rFonts w:ascii="Helvetica" w:hAnsi="Helvetica"/>
          <w:color w:val="000000"/>
        </w:rPr>
        <w:t xml:space="preserve"> models in the couple data), adjusting for age and the first </w:t>
      </w:r>
      <w:r w:rsidRPr="002B237D">
        <w:rPr>
          <w:rFonts w:ascii="Helvetica" w:hAnsi="Helvetica"/>
          <w:color w:val="000000"/>
          <w:shd w:val="clear" w:color="auto" w:fill="FFFFFF"/>
        </w:rPr>
        <w:t>40</w:t>
      </w:r>
      <w:r w:rsidRPr="002B237D">
        <w:rPr>
          <w:rFonts w:ascii="Helvetica" w:hAnsi="Helvetica"/>
          <w:color w:val="000000"/>
        </w:rPr>
        <w:t xml:space="preserve"> genetic PCs of both the index and partner. We performed linear regression of SNP effects on phenotypes, regardless of data type (including binary), to mimic the Neale models as closely as possible. Continuous phenotypes were scaled to have mean 0 and SD of 1 before regression, while ordinal and binary phenotypes were left as processed by PHESANT. </w:t>
      </w:r>
    </w:p>
    <w:p w14:paraId="4685BE3B" w14:textId="0514D70F" w:rsidR="004E1A6F" w:rsidRDefault="004E1A6F" w:rsidP="002B237D">
      <w:pPr>
        <w:spacing w:before="40" w:after="120"/>
        <w:jc w:val="both"/>
        <w:outlineLvl w:val="1"/>
        <w:rPr>
          <w:rFonts w:ascii="Helvetica" w:hAnsi="Helvetica"/>
          <w:color w:val="000000"/>
        </w:rPr>
      </w:pPr>
      <w:r w:rsidRPr="002B237D">
        <w:rPr>
          <w:rFonts w:ascii="Helvetica" w:hAnsi="Helvetica"/>
          <w:color w:val="000000"/>
        </w:rPr>
        <w:t>To estimate the causal effect of a trait from an index case to a partner</w:t>
      </w:r>
      <w:r w:rsidR="00D65D5F">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sidR="00D65D5F" w:rsidRPr="002B237D">
        <w:rPr>
          <w:rFonts w:ascii="Helvetica" w:hAnsi="Helvetica"/>
          <w:color w:val="000000"/>
        </w:rPr>
        <w:t>,</w:t>
      </w:r>
      <w:r w:rsidRPr="002B237D">
        <w:rPr>
          <w:rFonts w:ascii="Helvetica" w:hAnsi="Helvetica"/>
          <w:color w:val="000000"/>
        </w:rPr>
        <w:t xml:space="preserve"> we combined the effects of genetic instruments on the exposure (from Neale) with effects on the outcomes (measured among couples) in a</w:t>
      </w:r>
      <w:r w:rsidR="00AA15E9">
        <w:rPr>
          <w:rFonts w:ascii="Helvetica" w:hAnsi="Helvetica"/>
          <w:color w:val="000000"/>
        </w:rPr>
        <w:t>n</w:t>
      </w:r>
      <w:r w:rsidRPr="002B237D">
        <w:rPr>
          <w:rFonts w:ascii="Helvetica" w:hAnsi="Helvetica"/>
          <w:color w:val="000000"/>
        </w:rPr>
        <w:t xml:space="preserve"> MR framework using the IVW</w:t>
      </w:r>
      <w:r w:rsidR="00AA15E9">
        <w:rPr>
          <w:rFonts w:ascii="Helvetica" w:hAnsi="Helvetica"/>
          <w:color w:val="000000"/>
        </w:rPr>
        <w:t xml:space="preserve"> </w:t>
      </w:r>
      <w:r w:rsidRPr="002B237D">
        <w:rPr>
          <w:rFonts w:ascii="Helvetica" w:hAnsi="Helvetica"/>
          <w:color w:val="000000"/>
        </w:rPr>
        <w:t>method</w:t>
      </w:r>
      <w:r w:rsidR="00137CC8" w:rsidRPr="002B237D">
        <w:rPr>
          <w:rFonts w:ascii="Helvetica" w:hAnsi="Helvetica"/>
          <w:color w:val="000000"/>
        </w:rPr>
        <w:t xml:space="preserve"> (Figure </w:t>
      </w:r>
      <w:r w:rsidR="00580DF0">
        <w:rPr>
          <w:rFonts w:ascii="Helvetica" w:hAnsi="Helvetica"/>
          <w:color w:val="000000"/>
        </w:rPr>
        <w:t>1</w:t>
      </w:r>
      <w:r w:rsidR="00044AFA">
        <w:rPr>
          <w:rFonts w:ascii="Helvetica" w:hAnsi="Helvetica"/>
          <w:color w:val="000000"/>
        </w:rPr>
        <w:t>a</w:t>
      </w:r>
      <w:r w:rsidR="00137CC8" w:rsidRPr="002B237D">
        <w:rPr>
          <w:rFonts w:ascii="Helvetica" w:hAnsi="Helvetica"/>
          <w:color w:val="000000"/>
        </w:rPr>
        <w:t>)</w:t>
      </w:r>
      <w:r w:rsidR="00963A81" w:rsidRPr="002B237D">
        <w:rPr>
          <w:rFonts w:ascii="Helvetica" w:hAnsi="Helvetica"/>
          <w:color w:val="000000"/>
        </w:rPr>
        <w:fldChar w:fldCharType="begin" w:fldLock="1"/>
      </w:r>
      <w:r w:rsidR="00AB6D44">
        <w:rPr>
          <w:rFonts w:ascii="Helvetica" w:hAnsi="Helvetica"/>
          <w:color w:val="000000"/>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23&lt;/sup&gt;","plainTextFormattedCitation":"23","previouslyFormattedCitation":"&lt;sup&gt;23&lt;/sup&gt;"},"properties":{"noteIndex":0},"schema":"https://github.com/citation-style-language/schema/raw/master/csl-citation.json"}</w:instrText>
      </w:r>
      <w:r w:rsidR="00963A81" w:rsidRPr="002B237D">
        <w:rPr>
          <w:rFonts w:ascii="Helvetica" w:hAnsi="Helvetica"/>
          <w:color w:val="000000"/>
        </w:rPr>
        <w:fldChar w:fldCharType="separate"/>
      </w:r>
      <w:r w:rsidR="00AB6D44" w:rsidRPr="00AB6D44">
        <w:rPr>
          <w:rFonts w:ascii="Helvetica" w:hAnsi="Helvetica"/>
          <w:noProof/>
          <w:color w:val="000000"/>
          <w:vertAlign w:val="superscript"/>
        </w:rPr>
        <w:t>23</w:t>
      </w:r>
      <w:r w:rsidR="00963A81" w:rsidRPr="002B237D">
        <w:rPr>
          <w:rFonts w:ascii="Helvetica" w:hAnsi="Helvetica"/>
          <w:color w:val="000000"/>
        </w:rPr>
        <w:fldChar w:fldCharType="end"/>
      </w:r>
      <w:r w:rsidR="00963A81" w:rsidRPr="002B237D">
        <w:rPr>
          <w:rFonts w:ascii="Helvetica" w:hAnsi="Helvetica"/>
          <w:color w:val="000000"/>
        </w:rPr>
        <w:t xml:space="preserve">. </w:t>
      </w:r>
      <w:r w:rsidRPr="002B237D">
        <w:rPr>
          <w:rFonts w:ascii="Helvetica" w:hAnsi="Helvetica"/>
          <w:color w:val="000000"/>
        </w:rPr>
        <w:t xml:space="preserve">To estimate the causal effects in both sexes combined, SNP-effects were first meta-analyzed across sexes using fixed effects models prior to performing MR </w:t>
      </w:r>
      <w:r w:rsidRPr="002B237D">
        <w:rPr>
          <w:rFonts w:ascii="Helvetica" w:hAnsi="Helvetica"/>
          <w:color w:val="000000"/>
        </w:rPr>
        <w:lastRenderedPageBreak/>
        <w:t>(rather than meta-analyzing the MR estimates directly) to minimize weak instrument bias</w:t>
      </w:r>
      <w:r w:rsidR="00C05ACA" w:rsidRPr="002B237D">
        <w:rPr>
          <w:rFonts w:ascii="Helvetica" w:hAnsi="Helvetica"/>
          <w:color w:val="000000"/>
        </w:rPr>
        <w:fldChar w:fldCharType="begin" w:fldLock="1"/>
      </w:r>
      <w:r w:rsidR="00AB6D44">
        <w:rPr>
          <w:rFonts w:ascii="Helvetica" w:hAnsi="Helvetica"/>
          <w:color w:val="000000"/>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24&lt;/sup&gt;","plainTextFormattedCitation":"24","previouslyFormattedCitation":"&lt;sup&gt;24&lt;/sup&gt;"},"properties":{"noteIndex":0},"schema":"https://github.com/citation-style-language/schema/raw/master/csl-citation.json"}</w:instrText>
      </w:r>
      <w:r w:rsidR="00C05ACA" w:rsidRPr="002B237D">
        <w:rPr>
          <w:rFonts w:ascii="Helvetica" w:hAnsi="Helvetica"/>
          <w:color w:val="000000"/>
        </w:rPr>
        <w:fldChar w:fldCharType="separate"/>
      </w:r>
      <w:r w:rsidR="00AB6D44" w:rsidRPr="00AB6D44">
        <w:rPr>
          <w:rFonts w:ascii="Helvetica" w:hAnsi="Helvetica"/>
          <w:noProof/>
          <w:color w:val="000000"/>
          <w:vertAlign w:val="superscript"/>
        </w:rPr>
        <w:t>24</w:t>
      </w:r>
      <w:r w:rsidR="00C05ACA" w:rsidRPr="002B237D">
        <w:rPr>
          <w:rFonts w:ascii="Helvetica" w:hAnsi="Helvetica"/>
          <w:color w:val="000000"/>
        </w:rPr>
        <w:fldChar w:fldCharType="end"/>
      </w:r>
      <w:r w:rsidRPr="002B237D">
        <w:rPr>
          <w:rFonts w:ascii="Helvetica" w:hAnsi="Helvetica"/>
          <w:color w:val="000000"/>
        </w:rPr>
        <w:t xml:space="preserve">. Effects of the genetic estimates on both the exposure and outcome were first standardized </w:t>
      </w:r>
      <w:r w:rsidR="00CD244C">
        <w:rPr>
          <w:rFonts w:ascii="Helvetica" w:hAnsi="Helvetica"/>
          <w:color w:val="000000"/>
        </w:rPr>
        <w:t xml:space="preserve">(such that the squared effect size represents the explained variance) </w:t>
      </w:r>
      <w:r w:rsidRPr="002B237D">
        <w:rPr>
          <w:rFonts w:ascii="Helvetica" w:hAnsi="Helvetica"/>
          <w:color w:val="000000"/>
        </w:rPr>
        <w:t>to allow for seamless comparison across traits and to the raw phenotype correlation. Significance was determined by adjusting for the number of effective tests based on the correlation matrix of phenotypes tested</w:t>
      </w:r>
      <w:r w:rsidR="00963A81" w:rsidRPr="002B237D">
        <w:rPr>
          <w:rFonts w:ascii="Helvetica" w:hAnsi="Helvetica"/>
          <w:color w:val="000000"/>
        </w:rPr>
        <w:fldChar w:fldCharType="begin" w:fldLock="1"/>
      </w:r>
      <w:r w:rsidR="00AB6D44">
        <w:rPr>
          <w:rFonts w:ascii="Helvetica" w:hAnsi="Helvetica"/>
          <w:color w:val="000000"/>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25&lt;/sup&gt;","plainTextFormattedCitation":"25","previouslyFormattedCitation":"&lt;sup&gt;25&lt;/sup&gt;"},"properties":{"noteIndex":0},"schema":"https://github.com/citation-style-language/schema/raw/master/csl-citation.json"}</w:instrText>
      </w:r>
      <w:r w:rsidR="00963A81" w:rsidRPr="002B237D">
        <w:rPr>
          <w:rFonts w:ascii="Helvetica" w:hAnsi="Helvetica"/>
          <w:color w:val="000000"/>
        </w:rPr>
        <w:fldChar w:fldCharType="separate"/>
      </w:r>
      <w:r w:rsidR="00AB6D44" w:rsidRPr="00AB6D44">
        <w:rPr>
          <w:rFonts w:ascii="Helvetica" w:hAnsi="Helvetica"/>
          <w:noProof/>
          <w:color w:val="000000"/>
          <w:vertAlign w:val="superscript"/>
        </w:rPr>
        <w:t>25</w:t>
      </w:r>
      <w:r w:rsidR="00963A81" w:rsidRPr="002B237D">
        <w:rPr>
          <w:rFonts w:ascii="Helvetica" w:hAnsi="Helvetica"/>
          <w:color w:val="000000"/>
        </w:rPr>
        <w:fldChar w:fldCharType="end"/>
      </w:r>
      <w:r w:rsidR="00A413A0">
        <w:rPr>
          <w:rFonts w:ascii="Helvetica" w:hAnsi="Helvetica"/>
          <w:color w:val="000000"/>
        </w:rPr>
        <w:t>, resulting in 66 effect tests</w:t>
      </w:r>
      <w:r w:rsidRPr="002B237D">
        <w:rPr>
          <w:rFonts w:ascii="Helvetica" w:hAnsi="Helvetica"/>
          <w:color w:val="000000"/>
        </w:rPr>
        <w:t xml:space="preserve">. The significance threshold was adapted accordingly as </w:t>
      </w:r>
      <w:r w:rsidRPr="002B237D">
        <w:rPr>
          <w:rFonts w:ascii="Helvetica" w:hAnsi="Helvetica"/>
          <w:i/>
          <w:iCs/>
          <w:color w:val="000000"/>
        </w:rPr>
        <w:t>p</w:t>
      </w:r>
      <w:r w:rsidRPr="002B237D">
        <w:rPr>
          <w:rFonts w:ascii="Helvetica" w:hAnsi="Helvetica"/>
          <w:color w:val="000000"/>
        </w:rPr>
        <w:t xml:space="preserve"> &lt; 0.05/</w:t>
      </w:r>
      <w:r w:rsidR="00A413A0">
        <w:rPr>
          <w:rFonts w:ascii="Helvetica" w:hAnsi="Helvetica"/>
          <w:color w:val="000000"/>
        </w:rPr>
        <w:t>66</w:t>
      </w:r>
      <w:r w:rsidRPr="002B237D">
        <w:rPr>
          <w:rFonts w:ascii="Helvetica" w:hAnsi="Helvetica"/>
          <w:color w:val="000000"/>
        </w:rPr>
        <w:t>. </w:t>
      </w:r>
    </w:p>
    <w:p w14:paraId="24130E07" w14:textId="641304EC" w:rsidR="008E622E" w:rsidRDefault="008E622E" w:rsidP="002B237D">
      <w:pPr>
        <w:jc w:val="both"/>
        <w:rPr>
          <w:rFonts w:ascii="Helvetica" w:hAnsi="Helvetica"/>
        </w:rPr>
      </w:pPr>
    </w:p>
    <w:p w14:paraId="24C3DB82" w14:textId="7ECC41E9" w:rsidR="007B6149" w:rsidRDefault="00536F98" w:rsidP="00536F98">
      <w:pPr>
        <w:jc w:val="both"/>
        <w:rPr>
          <w:rFonts w:ascii="Helvetica" w:hAnsi="Helvetica"/>
          <w:color w:val="000000"/>
        </w:rPr>
      </w:pPr>
      <w:r>
        <w:rPr>
          <w:rFonts w:ascii="Helvetica" w:hAnsi="Helvetica"/>
          <w:color w:val="000000"/>
        </w:rPr>
        <w:t xml:space="preserve">After estimating single trait causal effects in couples, </w:t>
      </w:r>
      <w:r w:rsidR="002F2C26">
        <w:rPr>
          <w:rFonts w:ascii="Helvetica" w:hAnsi="Helvetica"/>
          <w:color w:val="000000"/>
        </w:rPr>
        <w:t>we used a two</w:t>
      </w:r>
      <w:r w:rsidR="002F2C26" w:rsidRPr="002B237D">
        <w:rPr>
          <w:rFonts w:ascii="Helvetica" w:hAnsi="Helvetica"/>
          <w:color w:val="000000"/>
        </w:rPr>
        <w:t>-tailed z-</w:t>
      </w:r>
      <w:r w:rsidR="002F2C26" w:rsidRPr="00AB1FBF">
        <w:rPr>
          <w:rFonts w:ascii="Helvetica" w:hAnsi="Helvetica"/>
          <w:color w:val="000000"/>
        </w:rPr>
        <w:t xml:space="preserve">test to </w:t>
      </w:r>
      <w:r w:rsidR="002F2C26">
        <w:rPr>
          <w:rFonts w:ascii="Helvetica" w:hAnsi="Helvetica"/>
          <w:color w:val="000000"/>
        </w:rPr>
        <w:t>identify traits with</w:t>
      </w:r>
      <w:r w:rsidR="002F2C26" w:rsidRPr="00AB1FBF">
        <w:rPr>
          <w:rFonts w:ascii="Helvetica" w:hAnsi="Helvetica"/>
          <w:color w:val="000000"/>
        </w:rPr>
        <w:t xml:space="preserve"> </w:t>
      </w:r>
      <w:r w:rsidR="002F2C26" w:rsidRPr="002B237D">
        <w:rPr>
          <w:rFonts w:ascii="Helvetica" w:hAnsi="Helvetica"/>
          <w:color w:val="000000"/>
        </w:rPr>
        <w:t xml:space="preserve">a significant difference between </w:t>
      </w:r>
      <w:r w:rsidR="00144EB6">
        <w:rPr>
          <w:rFonts w:ascii="Helvetica" w:hAnsi="Helvetica"/>
          <w:color w:val="000000"/>
        </w:rPr>
        <w:t xml:space="preserve">the </w:t>
      </w:r>
      <w:r w:rsidR="002F2C26">
        <w:rPr>
          <w:rFonts w:ascii="Helvetica" w:hAnsi="Helvetica"/>
          <w:color w:val="000000"/>
        </w:rPr>
        <w:t xml:space="preserve">MR-estimate and the phenotypic correlation in couples. </w:t>
      </w:r>
      <w:r w:rsidRPr="002B237D">
        <w:rPr>
          <w:rFonts w:ascii="Helvetica" w:hAnsi="Helvetica"/>
          <w:color w:val="000000"/>
        </w:rPr>
        <w:t xml:space="preserve">For each of </w:t>
      </w:r>
      <w:r w:rsidR="002F2C26">
        <w:rPr>
          <w:rFonts w:ascii="Helvetica" w:hAnsi="Helvetica"/>
          <w:color w:val="000000"/>
        </w:rPr>
        <w:t>trait with discrepant estimates</w:t>
      </w:r>
      <w:r>
        <w:rPr>
          <w:rFonts w:ascii="Helvetica" w:hAnsi="Helvetica"/>
          <w:color w:val="000000"/>
        </w:rPr>
        <w:t>,</w:t>
      </w:r>
      <w:r w:rsidRPr="002B237D">
        <w:rPr>
          <w:rFonts w:ascii="Helvetica" w:hAnsi="Helvetica"/>
          <w:color w:val="000000"/>
        </w:rPr>
        <w:t xml:space="preserve"> we tested the causal effect of eac</w:t>
      </w:r>
      <w:r>
        <w:rPr>
          <w:rFonts w:ascii="Helvetica" w:hAnsi="Helvetica"/>
          <w:color w:val="000000"/>
        </w:rPr>
        <w:t xml:space="preserve">h of the </w:t>
      </w:r>
      <w:r w:rsidRPr="002B237D">
        <w:rPr>
          <w:rFonts w:ascii="Helvetica" w:hAnsi="Helvetica"/>
          <w:color w:val="000000"/>
        </w:rPr>
        <w:t>remaining phenotypes in our pipeline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117</m:t>
            </m:r>
          </m:sub>
        </m:sSub>
      </m:oMath>
      <w:r w:rsidRPr="002B237D">
        <w:rPr>
          <w:rFonts w:ascii="Helvetica" w:hAnsi="Helvetica"/>
          <w:color w:val="000000"/>
        </w:rPr>
        <w:t>)</w:t>
      </w:r>
      <w:r>
        <w:rPr>
          <w:rFonts w:ascii="Helvetica" w:hAnsi="Helvetica"/>
          <w:color w:val="000000"/>
        </w:rPr>
        <w:t xml:space="preserve"> on the focal trait of interest </w:t>
      </w:r>
      <w:r w:rsidRPr="002B237D">
        <w:rPr>
          <w:rFonts w:ascii="Helvetica" w:hAnsi="Helvetica"/>
          <w:color w:val="000000"/>
        </w:rPr>
        <w:t>(</w:t>
      </w:r>
      <m:oMath>
        <m:r>
          <w:rPr>
            <w:rFonts w:ascii="Cambria Math" w:hAnsi="Cambria Math"/>
            <w:color w:val="000000"/>
          </w:rPr>
          <m:t>X</m:t>
        </m:r>
      </m:oMath>
      <w:r w:rsidRPr="002B237D">
        <w:rPr>
          <w:rFonts w:ascii="Helvetica" w:hAnsi="Helvetica"/>
          <w:color w:val="000000"/>
        </w:rPr>
        <w:t>) using MR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oMath>
      <w:r w:rsidRPr="002B237D">
        <w:rPr>
          <w:rFonts w:ascii="Helvetica" w:hAnsi="Helvetica"/>
          <w:color w:val="000000"/>
        </w:rPr>
        <w:t xml:space="preserve">). </w:t>
      </w:r>
      <w:r w:rsidR="007B6149">
        <w:rPr>
          <w:rFonts w:ascii="Helvetica" w:hAnsi="Helvetica"/>
          <w:color w:val="000000"/>
        </w:rPr>
        <w:t xml:space="preserve">These </w:t>
      </w:r>
      <w:r w:rsidR="007B6149">
        <w:rPr>
          <w:rFonts w:ascii="Helvetica" w:hAnsi="Helvetica"/>
        </w:rPr>
        <w:t>same-person</w:t>
      </w:r>
      <w:r w:rsidR="00BD7DB8" w:rsidRPr="002B237D">
        <w:rPr>
          <w:rFonts w:ascii="Helvetica" w:hAnsi="Helvetica"/>
          <w:color w:val="000000"/>
        </w:rPr>
        <w:t xml:space="preserve"> MR estimates</w:t>
      </w:r>
      <w:r w:rsidR="00BD7DB8" w:rsidRPr="002B237D">
        <w:rPr>
          <w:rFonts w:ascii="Helvetica" w:hAnsi="Helvetica"/>
          <w:color w:val="000000"/>
          <w:shd w:val="clear" w:color="auto" w:fill="FFFFFF"/>
        </w:rPr>
        <w:t xml:space="preserve"> were calculated</w:t>
      </w:r>
      <w:r w:rsidR="00BD7DB8">
        <w:rPr>
          <w:rFonts w:ascii="Helvetica" w:hAnsi="Helvetica"/>
          <w:color w:val="000000"/>
          <w:shd w:val="clear" w:color="auto" w:fill="FFFFFF"/>
        </w:rPr>
        <w:t xml:space="preserve"> </w:t>
      </w:r>
      <w:r w:rsidR="00BD7DB8" w:rsidRPr="002B237D">
        <w:rPr>
          <w:rFonts w:ascii="Helvetica" w:hAnsi="Helvetica"/>
          <w:color w:val="000000"/>
          <w:shd w:val="clear" w:color="auto" w:fill="FFFFFF"/>
        </w:rPr>
        <w:t>using meta-analyzed sex-specific Neale estimates for both the SNP-exposure and SNP-outcome effects using the IVW-method</w:t>
      </w:r>
      <w:r w:rsidR="007B6149">
        <w:rPr>
          <w:rFonts w:ascii="Helvetica" w:hAnsi="Helvetica"/>
          <w:color w:val="000000"/>
          <w:shd w:val="clear" w:color="auto" w:fill="FFFFFF"/>
        </w:rPr>
        <w:t xml:space="preserve">. </w:t>
      </w:r>
      <w:r w:rsidR="00BD7DB8" w:rsidRPr="002B237D">
        <w:rPr>
          <w:rFonts w:ascii="Helvetica" w:hAnsi="Helvetica"/>
          <w:color w:val="000000"/>
        </w:rPr>
        <w:t xml:space="preserve">Before performing each </w:t>
      </w:r>
      <w:r w:rsidR="007B6149">
        <w:rPr>
          <w:rFonts w:ascii="Helvetica" w:hAnsi="Helvetica"/>
          <w:color w:val="000000"/>
        </w:rPr>
        <w:t>same-person MR</w:t>
      </w:r>
      <w:r w:rsidR="00BD7DB8" w:rsidRPr="002B237D">
        <w:rPr>
          <w:rFonts w:ascii="Helvetica" w:hAnsi="Helvetica"/>
          <w:color w:val="000000"/>
        </w:rPr>
        <w:t xml:space="preserve">, genetic variants were first filtered for evidence of reverse causality at a threshold of </w:t>
      </w:r>
      <w:r w:rsidR="00BD7DB8" w:rsidRPr="002B237D">
        <w:rPr>
          <w:rFonts w:ascii="Helvetica" w:hAnsi="Helvetica"/>
          <w:i/>
          <w:iCs/>
          <w:color w:val="000000"/>
        </w:rPr>
        <w:t xml:space="preserve">p </w:t>
      </w:r>
      <w:r w:rsidR="00BD7DB8" w:rsidRPr="002B237D">
        <w:rPr>
          <w:rFonts w:ascii="Helvetica" w:hAnsi="Helvetica"/>
          <w:color w:val="000000"/>
        </w:rPr>
        <w:t>&lt; 0.001 (</w:t>
      </w:r>
      <w:proofErr w:type="spellStart"/>
      <w:r w:rsidR="00BD7DB8" w:rsidRPr="002B237D">
        <w:rPr>
          <w:rFonts w:ascii="Helvetica" w:hAnsi="Helvetica"/>
          <w:color w:val="000000"/>
        </w:rPr>
        <w:t>Steiger</w:t>
      </w:r>
      <w:proofErr w:type="spellEnd"/>
      <w:r w:rsidR="00BD7DB8" w:rsidRPr="002B237D">
        <w:rPr>
          <w:rFonts w:ascii="Helvetica" w:hAnsi="Helvetica"/>
          <w:color w:val="000000"/>
        </w:rPr>
        <w:t xml:space="preserve"> filter)</w:t>
      </w:r>
      <w:r w:rsidR="00BD7DB8" w:rsidRPr="002B237D">
        <w:rPr>
          <w:rFonts w:ascii="Helvetica" w:hAnsi="Helvetica"/>
          <w:color w:val="000000"/>
        </w:rPr>
        <w:fldChar w:fldCharType="begin" w:fldLock="1"/>
      </w:r>
      <w:r w:rsidR="00BD7DB8">
        <w:rPr>
          <w:rFonts w:ascii="Helvetica" w:hAnsi="Helvetica"/>
          <w:color w:val="000000"/>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26&lt;/sup&gt;","plainTextFormattedCitation":"26","previouslyFormattedCitation":"&lt;sup&gt;26&lt;/sup&gt;"},"properties":{"noteIndex":0},"schema":"https://github.com/citation-style-language/schema/raw/master/csl-citation.json"}</w:instrText>
      </w:r>
      <w:r w:rsidR="00BD7DB8" w:rsidRPr="002B237D">
        <w:rPr>
          <w:rFonts w:ascii="Helvetica" w:hAnsi="Helvetica"/>
          <w:color w:val="000000"/>
        </w:rPr>
        <w:fldChar w:fldCharType="separate"/>
      </w:r>
      <w:r w:rsidR="00BD7DB8" w:rsidRPr="00AB6D44">
        <w:rPr>
          <w:rFonts w:ascii="Helvetica" w:hAnsi="Helvetica"/>
          <w:noProof/>
          <w:color w:val="000000"/>
          <w:vertAlign w:val="superscript"/>
        </w:rPr>
        <w:t>26</w:t>
      </w:r>
      <w:r w:rsidR="00BD7DB8" w:rsidRPr="002B237D">
        <w:rPr>
          <w:rFonts w:ascii="Helvetica" w:hAnsi="Helvetica"/>
          <w:color w:val="000000"/>
        </w:rPr>
        <w:fldChar w:fldCharType="end"/>
      </w:r>
      <w:r w:rsidR="007B6149">
        <w:rPr>
          <w:rFonts w:ascii="Helvetica" w:hAnsi="Helvetica"/>
          <w:color w:val="000000"/>
        </w:rPr>
        <w:t xml:space="preserve">, whereby </w:t>
      </w:r>
      <w:r w:rsidR="00BD7DB8" w:rsidRPr="002B237D">
        <w:rPr>
          <w:rFonts w:ascii="Helvetica" w:hAnsi="Helvetica"/>
          <w:color w:val="000000"/>
        </w:rPr>
        <w:t xml:space="preserve">SNPs were removed if the standardized SNP effect with the outcome was stronger than the effect with the exposure based on a one-tailed t-test at a significance level of p &lt; 0.001. </w:t>
      </w:r>
      <w:r w:rsidR="00597DF4" w:rsidRPr="002B237D">
        <w:rPr>
          <w:rFonts w:ascii="Helvetica" w:hAnsi="Helvetica"/>
          <w:color w:val="000000"/>
          <w:shd w:val="clear" w:color="auto" w:fill="FFFFFF"/>
        </w:rPr>
        <w:t>SNP-effects were standardized prior to calculating MR effects.</w:t>
      </w:r>
    </w:p>
    <w:p w14:paraId="19C34150" w14:textId="77777777" w:rsidR="007B6149" w:rsidRDefault="007B6149" w:rsidP="00536F98">
      <w:pPr>
        <w:jc w:val="both"/>
        <w:rPr>
          <w:rFonts w:ascii="Helvetica" w:hAnsi="Helvetica"/>
          <w:color w:val="000000"/>
        </w:rPr>
      </w:pPr>
    </w:p>
    <w:p w14:paraId="405C0DEA" w14:textId="08C8C892" w:rsidR="00536F98" w:rsidRPr="002B237D" w:rsidRDefault="00536F98" w:rsidP="00536F98">
      <w:pPr>
        <w:jc w:val="both"/>
        <w:rPr>
          <w:rFonts w:ascii="Helvetica" w:hAnsi="Helvetica"/>
          <w:color w:val="000000"/>
        </w:rPr>
      </w:pPr>
      <w:r>
        <w:rPr>
          <w:rFonts w:ascii="Helvetica" w:hAnsi="Helvetica"/>
          <w:color w:val="000000"/>
        </w:rPr>
        <w:t>We</w:t>
      </w:r>
      <w:r w:rsidRPr="002B237D">
        <w:rPr>
          <w:rFonts w:ascii="Helvetica" w:hAnsi="Helvetica"/>
          <w:color w:val="000000"/>
        </w:rPr>
        <w:t xml:space="preserve"> then explored those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sidRPr="002B237D">
        <w:rPr>
          <w:rFonts w:ascii="Helvetica" w:hAnsi="Helvetica"/>
          <w:color w:val="000000"/>
        </w:rPr>
        <w:t xml:space="preserve"> with a significant impact on </w:t>
      </w:r>
      <m:oMath>
        <m:r>
          <w:rPr>
            <w:rFonts w:ascii="Cambria Math" w:hAnsi="Cambria Math"/>
            <w:color w:val="000000"/>
          </w:rPr>
          <m:t>X</m:t>
        </m:r>
      </m:oMath>
      <w:r w:rsidRPr="002B237D">
        <w:rPr>
          <w:rFonts w:ascii="Helvetica" w:hAnsi="Helvetica"/>
          <w:color w:val="000000"/>
        </w:rPr>
        <w:t xml:space="preserve"> (</w:t>
      </w:r>
      <w:r w:rsidRPr="00864983">
        <w:rPr>
          <w:rFonts w:ascii="Helvetica" w:hAnsi="Helvetica"/>
          <w:i/>
          <w:iCs/>
          <w:color w:val="000000"/>
        </w:rPr>
        <w:t>p</w:t>
      </w:r>
      <w:r w:rsidRPr="002B237D">
        <w:rPr>
          <w:rFonts w:ascii="Helvetica" w:hAnsi="Helvetica"/>
          <w:color w:val="000000"/>
        </w:rPr>
        <w:t xml:space="preserve"> &lt; 0.05/66). </w:t>
      </w:r>
      <w:r>
        <w:rPr>
          <w:rFonts w:ascii="Helvetica" w:hAnsi="Helvetica"/>
          <w:color w:val="000000"/>
        </w:rPr>
        <w:t xml:space="preserve">As the confounding impact of each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sidRPr="002B237D">
        <w:rPr>
          <w:rFonts w:ascii="Helvetica" w:hAnsi="Helvetica"/>
          <w:color w:val="000000"/>
        </w:rPr>
        <w:t xml:space="preserve"> </w:t>
      </w:r>
      <w:r>
        <w:rPr>
          <w:rFonts w:ascii="Helvetica" w:hAnsi="Helvetica"/>
          <w:color w:val="000000"/>
        </w:rPr>
        <w:t xml:space="preserve">involves a within couple effect </w:t>
      </w:r>
      <w:r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olor w:val="000000"/>
        </w:rPr>
        <w:t>)</w:t>
      </w:r>
      <w:r>
        <w:rPr>
          <w:rFonts w:ascii="Helvetica" w:hAnsi="Helvetica"/>
          <w:color w:val="000000"/>
        </w:rPr>
        <w:t xml:space="preserve">, as illustrated in Figure </w:t>
      </w:r>
      <w:r w:rsidR="00A413A0">
        <w:rPr>
          <w:rFonts w:ascii="Helvetica" w:hAnsi="Helvetica"/>
          <w:color w:val="000000"/>
        </w:rPr>
        <w:t>2</w:t>
      </w:r>
      <w:r>
        <w:rPr>
          <w:rFonts w:ascii="Helvetica" w:hAnsi="Helvetica"/>
          <w:color w:val="000000"/>
        </w:rPr>
        <w:t xml:space="preserve">, we further filtered the remaining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Pr>
          <w:rFonts w:ascii="Helvetica" w:hAnsi="Helvetica"/>
          <w:color w:val="000000"/>
        </w:rPr>
        <w:t xml:space="preserve"> traits, to those with a significant within couple MR effect (</w:t>
      </w:r>
      <w:r w:rsidRPr="00864983">
        <w:rPr>
          <w:rFonts w:ascii="Helvetica" w:hAnsi="Helvetica"/>
          <w:i/>
          <w:iCs/>
          <w:color w:val="000000"/>
        </w:rPr>
        <w:t xml:space="preserve">p </w:t>
      </w:r>
      <w:r>
        <w:rPr>
          <w:rFonts w:ascii="Helvetica" w:hAnsi="Helvetica"/>
          <w:color w:val="000000"/>
        </w:rPr>
        <w:t>&lt; 0.05</w:t>
      </w:r>
      <w:proofErr w:type="gramStart"/>
      <w:r>
        <w:rPr>
          <w:rFonts w:ascii="Helvetica" w:hAnsi="Helvetica"/>
          <w:color w:val="000000"/>
        </w:rPr>
        <w:t>/[</w:t>
      </w:r>
      <w:proofErr w:type="gramEnd"/>
      <w:r>
        <w:rPr>
          <w:rFonts w:ascii="Helvetica" w:hAnsi="Helvetica"/>
          <w:color w:val="000000"/>
        </w:rPr>
        <w:t xml:space="preserve">number of remaining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r>
          <w:rPr>
            <w:rFonts w:ascii="Cambria Math" w:hAnsi="Cambria Math"/>
            <w:color w:val="000000"/>
          </w:rPr>
          <m:t>]</m:t>
        </m:r>
      </m:oMath>
      <w:r>
        <w:rPr>
          <w:rFonts w:ascii="Helvetica" w:hAnsi="Helvetica"/>
          <w:color w:val="000000"/>
        </w:rPr>
        <w:t xml:space="preserve">). </w:t>
      </w:r>
      <w:r w:rsidRPr="002B237D">
        <w:rPr>
          <w:rFonts w:ascii="Helvetica" w:hAnsi="Helvetica"/>
          <w:color w:val="000000"/>
        </w:rPr>
        <w:t xml:space="preserve">After identifying potential confounder traits, we combined these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oMath>
      <w:r w:rsidRPr="002B237D">
        <w:rPr>
          <w:rFonts w:ascii="Helvetica" w:hAnsi="Helvetica"/>
          <w:color w:val="000000"/>
        </w:rPr>
        <w:t xml:space="preserve"> with the within couple causal effect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olor w:val="000000"/>
        </w:rPr>
        <w:t xml:space="preserve">), and calculated the correlation due to confounding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s="Arial"/>
          <w:color w:val="2C3E50"/>
          <w:sz w:val="14"/>
          <w:szCs w:val="14"/>
          <w:shd w:val="clear" w:color="auto" w:fill="FFFFFF"/>
        </w:rPr>
        <w:t xml:space="preserve"> </w:t>
      </w:r>
      <w:r w:rsidRPr="002B237D">
        <w:rPr>
          <w:rFonts w:ascii="Helvetica" w:hAnsi="Helvetica"/>
          <w:color w:val="000000"/>
        </w:rPr>
        <w:t>to determine the contribution each trait (</w:t>
      </w:r>
      <m:oMath>
        <m:r>
          <w:rPr>
            <w:rFonts w:ascii="Cambria Math" w:hAnsi="Cambria Math"/>
            <w:color w:val="000000"/>
          </w:rPr>
          <m:t>Z</m:t>
        </m:r>
      </m:oMath>
      <w:r w:rsidRPr="002B237D">
        <w:rPr>
          <w:rFonts w:ascii="Helvetica" w:hAnsi="Helvetica"/>
          <w:color w:val="000000"/>
        </w:rPr>
        <w:t xml:space="preserve">) confounds the within couple correlation for trait </w:t>
      </w:r>
      <m:oMath>
        <m:r>
          <w:rPr>
            <w:rFonts w:ascii="Cambria Math" w:hAnsi="Cambria Math"/>
            <w:color w:val="000000"/>
          </w:rPr>
          <m:t>X</m:t>
        </m:r>
      </m:oMath>
      <w:r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2B237D">
        <w:rPr>
          <w:rFonts w:ascii="Helvetica" w:hAnsi="Helvetica"/>
          <w:color w:val="000000"/>
        </w:rPr>
        <w:t>). We subsequently calculated the ratio of this correlation (</w:t>
      </w:r>
      <m:oMath>
        <m:r>
          <w:rPr>
            <w:rFonts w:ascii="Cambria Math" w:hAnsi="Cambria Math"/>
            <w:color w:val="000000"/>
          </w:rPr>
          <m:t>C</m:t>
        </m:r>
      </m:oMath>
      <w:r w:rsidRPr="002B237D">
        <w:rPr>
          <w:rFonts w:ascii="Helvetica" w:hAnsi="Helvetica"/>
          <w:color w:val="000000"/>
        </w:rPr>
        <w:t xml:space="preserve">) and the correlation of </w:t>
      </w:r>
      <m:oMath>
        <m:r>
          <w:rPr>
            <w:rFonts w:ascii="Cambria Math" w:hAnsi="Cambria Math"/>
            <w:color w:val="000000"/>
          </w:rPr>
          <m:t>X</m:t>
        </m:r>
      </m:oMath>
      <w:r w:rsidRPr="002B237D">
        <w:rPr>
          <w:rFonts w:ascii="Helvetica" w:hAnsi="Helvetica"/>
          <w:color w:val="000000"/>
        </w:rPr>
        <w:t xml:space="preserve"> in partners a </w:t>
      </w:r>
      <m:oMath>
        <m:r>
          <w:rPr>
            <w:rFonts w:ascii="Cambria Math" w:hAnsi="Cambria Math"/>
            <w:color w:val="000000"/>
          </w:rPr>
          <m:t>C</m:t>
        </m:r>
        <m:r>
          <m:rPr>
            <m:lit/>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2B237D">
        <w:rPr>
          <w:rFonts w:ascii="Helvetica" w:hAnsi="Helvetica"/>
          <w:color w:val="000000"/>
        </w:rPr>
        <w:t xml:space="preserve">.  </w:t>
      </w:r>
    </w:p>
    <w:p w14:paraId="48B0C400" w14:textId="77777777" w:rsidR="00536F98" w:rsidRPr="002B237D" w:rsidRDefault="00536F98" w:rsidP="002B237D">
      <w:pPr>
        <w:jc w:val="both"/>
        <w:rPr>
          <w:rFonts w:ascii="Helvetica" w:hAnsi="Helvetica"/>
        </w:rPr>
      </w:pPr>
    </w:p>
    <w:p w14:paraId="0B7DA7F7"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Investigating the effect of time and age on causal relationship in couples</w:t>
      </w:r>
    </w:p>
    <w:p w14:paraId="6EA153F8" w14:textId="351D2FCC" w:rsidR="004E1A6F" w:rsidRPr="002B237D" w:rsidRDefault="004E1A6F" w:rsidP="002B237D">
      <w:pPr>
        <w:jc w:val="both"/>
        <w:rPr>
          <w:rFonts w:ascii="Helvetica" w:hAnsi="Helvetica"/>
        </w:rPr>
      </w:pPr>
      <w:r w:rsidRPr="002B237D">
        <w:rPr>
          <w:rFonts w:ascii="Helvetica" w:hAnsi="Helvetica"/>
          <w:color w:val="000000"/>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2B237D">
        <w:rPr>
          <w:rFonts w:ascii="Helvetica" w:hAnsi="Helvetica"/>
          <w:color w:val="000000"/>
        </w:rPr>
        <w:t>smart_cut</w:t>
      </w:r>
      <w:proofErr w:type="spellEnd"/>
      <w:r w:rsidRPr="002B237D">
        <w:rPr>
          <w:rFonts w:ascii="Helvetica" w:hAnsi="Helvetica"/>
          <w:color w:val="000000"/>
        </w:rPr>
        <w:t xml:space="preserve">” function from the </w:t>
      </w:r>
      <w:proofErr w:type="spellStart"/>
      <w:r w:rsidRPr="002B237D">
        <w:rPr>
          <w:rFonts w:ascii="Helvetica" w:hAnsi="Helvetica"/>
          <w:color w:val="000000"/>
        </w:rPr>
        <w:t>cutr</w:t>
      </w:r>
      <w:proofErr w:type="spellEnd"/>
      <w:r w:rsidRPr="002B237D">
        <w:rPr>
          <w:rFonts w:ascii="Helvetica" w:hAnsi="Helvetica"/>
          <w:color w:val="000000"/>
        </w:rPr>
        <w:t xml:space="preserve"> R package). Next, for each single-trait MR described above, analyses were run in the full sample as well as in the differen</w:t>
      </w:r>
      <w:r w:rsidR="004D6575" w:rsidRPr="002B237D">
        <w:rPr>
          <w:rFonts w:ascii="Helvetica" w:hAnsi="Helvetica"/>
          <w:color w:val="000000"/>
        </w:rPr>
        <w:t xml:space="preserve">t </w:t>
      </w:r>
      <w:r w:rsidRPr="002B237D">
        <w:rPr>
          <w:rFonts w:ascii="Helvetica" w:hAnsi="Helvetica"/>
          <w:color w:val="000000"/>
        </w:rPr>
        <w:t xml:space="preserve">bins. Of the significant results identified in the sex-combined analysis above, we tested to see if there was any significant difference in MR </w:t>
      </w:r>
      <w:r w:rsidRPr="002B237D">
        <w:rPr>
          <w:rFonts w:ascii="Helvetica" w:hAnsi="Helvetica"/>
          <w:color w:val="000000"/>
        </w:rPr>
        <w:lastRenderedPageBreak/>
        <w:t xml:space="preserve">estimates amongst the two sets of bins. Binned MR-estimates were computed using SNP-outcome effect estimated in each bin separately, and the SNP-outcome effects used the same SNP-exposure effects from Neale. </w:t>
      </w:r>
      <w:r w:rsidR="004D6575" w:rsidRPr="002B237D">
        <w:rPr>
          <w:rFonts w:ascii="Helvetica" w:hAnsi="Helvetica"/>
          <w:color w:val="000000"/>
        </w:rPr>
        <w:t xml:space="preserve">Analyses were run in each sex separately and combined (meta-analyzed at the SNP level). </w:t>
      </w:r>
      <w:r w:rsidRPr="002B237D">
        <w:rPr>
          <w:rFonts w:ascii="Helvetica" w:hAnsi="Helvetica"/>
          <w:color w:val="000000"/>
        </w:rPr>
        <w:t xml:space="preserve">As above, SNP effects were standardized prior to calculating MR estimates. To assess for the presence of a trend across bins, we tested the significance of the slope of a linear model of bin-specific MR estimate, inversely weighted by the SE of each MR estimate, versus </w:t>
      </w:r>
      <w:proofErr w:type="gramStart"/>
      <w:r w:rsidRPr="002B237D">
        <w:rPr>
          <w:rFonts w:ascii="Helvetica" w:hAnsi="Helvetica"/>
          <w:color w:val="000000"/>
        </w:rPr>
        <w:t>the  bin</w:t>
      </w:r>
      <w:proofErr w:type="gramEnd"/>
      <w:r w:rsidRPr="002B237D">
        <w:rPr>
          <w:rFonts w:ascii="Helvetica" w:hAnsi="Helvetica"/>
          <w:color w:val="000000"/>
        </w:rPr>
        <w:t xml:space="preserve"> center (more precisely, the median  age or time spent together for the given bin). </w:t>
      </w:r>
      <w:r w:rsidRPr="002B237D">
        <w:rPr>
          <w:rFonts w:ascii="Helvetica" w:hAnsi="Helvetica"/>
          <w:color w:val="000000"/>
          <w:shd w:val="clear" w:color="auto" w:fill="FFFFFF"/>
        </w:rPr>
        <w:t>We also tested for evidence of heterogeneity between sexes of the slope estimate. Multiple testing was, as described above, adapted based on the effective number of tests, restricted to traits which showed significant causal effects in the joint (both sexes combined), non-binned MR. </w:t>
      </w:r>
    </w:p>
    <w:p w14:paraId="3E1F3580" w14:textId="77777777" w:rsidR="004E1A6F" w:rsidRPr="002B237D" w:rsidRDefault="004E1A6F" w:rsidP="002B237D">
      <w:pPr>
        <w:jc w:val="both"/>
        <w:rPr>
          <w:rFonts w:ascii="Helvetica" w:hAnsi="Helvetica"/>
        </w:rPr>
      </w:pPr>
    </w:p>
    <w:p w14:paraId="4E543243"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Estimation of two-trait causal effects in couples </w:t>
      </w:r>
    </w:p>
    <w:p w14:paraId="0F19081D" w14:textId="65C9069C" w:rsidR="004E1A6F" w:rsidRPr="007B6149" w:rsidRDefault="004E1A6F" w:rsidP="002B237D">
      <w:pPr>
        <w:jc w:val="both"/>
        <w:rPr>
          <w:rFonts w:ascii="Helvetica" w:hAnsi="Helvetica"/>
          <w:color w:val="000000"/>
          <w:shd w:val="clear" w:color="auto" w:fill="FFFFFF"/>
        </w:rPr>
      </w:pPr>
      <w:r w:rsidRPr="002B237D">
        <w:rPr>
          <w:rFonts w:ascii="Helvetica" w:hAnsi="Helvetica"/>
          <w:color w:val="000000"/>
        </w:rPr>
        <w:t>Using the same process described above involving a single trait, we also sought to investigate causal effects within couples involving two traits</w:t>
      </w:r>
      <w:r w:rsidR="00A77344">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A77344">
        <w:rPr>
          <w:rFonts w:ascii="Helvetica" w:hAnsi="Helvetica"/>
          <w:color w:val="000000"/>
        </w:rPr>
        <w:t>)</w:t>
      </w:r>
      <w:r w:rsidRPr="002B237D">
        <w:rPr>
          <w:rFonts w:ascii="Helvetica" w:hAnsi="Helvetica"/>
          <w:color w:val="000000"/>
        </w:rPr>
        <w:t xml:space="preserve">. In other words, two different traits were used as exposure (in the index individual) and outcome </w:t>
      </w:r>
      <w:r w:rsidR="00A77344">
        <w:rPr>
          <w:rFonts w:ascii="Helvetica" w:hAnsi="Helvetica"/>
          <w:color w:val="000000"/>
        </w:rPr>
        <w:t>(</w:t>
      </w:r>
      <w:r w:rsidRPr="002B237D">
        <w:rPr>
          <w:rFonts w:ascii="Helvetica" w:hAnsi="Helvetica"/>
          <w:color w:val="000000"/>
        </w:rPr>
        <w:t>in the partner</w:t>
      </w:r>
      <w:r w:rsidR="00A77344">
        <w:rPr>
          <w:rFonts w:ascii="Helvetica" w:hAnsi="Helvetica"/>
          <w:color w:val="000000"/>
        </w:rPr>
        <w:t>)</w:t>
      </w:r>
      <w:r w:rsidRPr="002B237D">
        <w:rPr>
          <w:rFonts w:ascii="Helvetica" w:hAnsi="Helvetica"/>
          <w:color w:val="000000"/>
        </w:rPr>
        <w:t xml:space="preserve"> to determine the causal effects in couples involving different traits (for example, effect of education in index case on BMI in the partner). Here, the number of tests could be as high as the number of traits squared, but we only </w:t>
      </w:r>
      <w:proofErr w:type="gramStart"/>
      <w:r w:rsidRPr="002B237D">
        <w:rPr>
          <w:rFonts w:ascii="Helvetica" w:hAnsi="Helvetica"/>
          <w:color w:val="000000"/>
        </w:rPr>
        <w:t>considered  trait</w:t>
      </w:r>
      <w:proofErr w:type="gramEnd"/>
      <w:r w:rsidRPr="002B237D">
        <w:rPr>
          <w:rFonts w:ascii="Helvetica" w:hAnsi="Helvetica"/>
          <w:color w:val="000000"/>
        </w:rPr>
        <w:t xml:space="preserve"> combinations with phenotypic correlation &lt; 0.8 (estimated in the </w:t>
      </w:r>
      <w:r w:rsidRPr="00D15B64">
        <w:rPr>
          <w:rFonts w:ascii="Helvetica" w:hAnsi="Helvetica"/>
          <w:color w:val="000000"/>
        </w:rPr>
        <w:t>entire UKBB</w:t>
      </w:r>
      <w:r w:rsidR="00D15B64">
        <w:rPr>
          <w:rFonts w:ascii="Helvetica" w:hAnsi="Helvetica"/>
          <w:color w:val="000000"/>
        </w:rPr>
        <w:t>, N = 3</w:t>
      </w:r>
      <w:r w:rsidR="00D15B64" w:rsidRPr="00D15B64">
        <w:rPr>
          <w:rFonts w:ascii="Helvetica" w:hAnsi="Helvetica"/>
          <w:color w:val="000000"/>
        </w:rPr>
        <w:t>37,138</w:t>
      </w:r>
      <w:r w:rsidRPr="002B237D">
        <w:rPr>
          <w:rFonts w:ascii="Helvetica" w:hAnsi="Helvetica"/>
          <w:color w:val="000000"/>
        </w:rPr>
        <w:t xml:space="preserve">), in order to avoid too closely related traits. </w:t>
      </w:r>
      <w:r w:rsidR="007B6149" w:rsidRPr="002B237D">
        <w:rPr>
          <w:rFonts w:ascii="Helvetica" w:hAnsi="Helvetica"/>
          <w:color w:val="000000"/>
          <w:shd w:val="clear" w:color="auto" w:fill="FFFFFF"/>
        </w:rPr>
        <w:t xml:space="preserve">The same set of SNPs were used as in the </w:t>
      </w:r>
      <w:r w:rsidR="007B6149">
        <w:rPr>
          <w:rFonts w:ascii="Helvetica" w:hAnsi="Helvetica"/>
          <w:color w:val="000000"/>
          <w:shd w:val="clear" w:color="auto" w:fill="FFFFFF"/>
        </w:rPr>
        <w:t>same-person</w:t>
      </w:r>
      <w:r w:rsidR="007B6149" w:rsidRPr="002B237D">
        <w:rPr>
          <w:rFonts w:ascii="Helvetica" w:hAnsi="Helvetica"/>
          <w:color w:val="000000"/>
          <w:shd w:val="clear" w:color="auto" w:fill="FFFFFF"/>
        </w:rPr>
        <w:t xml:space="preserve"> MR (</w:t>
      </w:r>
      <w:proofErr w:type="gramStart"/>
      <w:r w:rsidR="007B6149" w:rsidRPr="002B237D">
        <w:rPr>
          <w:rFonts w:ascii="Helvetica" w:hAnsi="Helvetica"/>
          <w:color w:val="000000"/>
          <w:shd w:val="clear" w:color="auto" w:fill="FFFFFF"/>
        </w:rPr>
        <w:t>i.e.</w:t>
      </w:r>
      <w:proofErr w:type="gramEnd"/>
      <w:r w:rsidR="007B6149" w:rsidRPr="002B237D">
        <w:rPr>
          <w:rFonts w:ascii="Helvetica" w:hAnsi="Helvetica"/>
          <w:color w:val="000000"/>
          <w:shd w:val="clear" w:color="auto" w:fill="FFFFFF"/>
        </w:rPr>
        <w:t xml:space="preserve"> first filtered for the presence of reverse causality). </w:t>
      </w:r>
      <w:r w:rsidRPr="002B237D">
        <w:rPr>
          <w:rFonts w:ascii="Helvetica" w:hAnsi="Helvetica"/>
          <w:color w:val="000000"/>
        </w:rPr>
        <w:t>As in the single trait MR, SNP-exposure effects were obtained from the Neale summary statistics and SNP-outcome effects were estimated in the couple derived dataset. MR models were run in both sexes separately and jointly (meta-analyzing the SNP effects before performing MR analyses).</w:t>
      </w:r>
      <w:r w:rsidR="005C5CE1">
        <w:rPr>
          <w:rFonts w:ascii="Helvetica" w:hAnsi="Helvetica"/>
          <w:color w:val="000000"/>
        </w:rPr>
        <w:t xml:space="preserve"> S</w:t>
      </w:r>
      <w:r w:rsidR="005C5CE1" w:rsidRPr="002B237D">
        <w:rPr>
          <w:rFonts w:ascii="Helvetica" w:hAnsi="Helvetica"/>
          <w:color w:val="000000"/>
        </w:rPr>
        <w:t xml:space="preserve">ignificance was determined based on </w:t>
      </w:r>
      <w:r w:rsidR="005C5CE1">
        <w:rPr>
          <w:rFonts w:ascii="Helvetica" w:hAnsi="Helvetica"/>
          <w:color w:val="000000"/>
        </w:rPr>
        <w:t xml:space="preserve">the effective number of tests (calculated previously as 66), square, for each pair (i.e. </w:t>
      </w:r>
      <w:r w:rsidR="005C5CE1" w:rsidRPr="005C5CE1">
        <w:rPr>
          <w:rFonts w:ascii="Helvetica" w:hAnsi="Helvetica"/>
          <w:i/>
          <w:iCs/>
          <w:color w:val="000000"/>
        </w:rPr>
        <w:t>p</w:t>
      </w:r>
      <w:r w:rsidR="005C5CE1" w:rsidRPr="002B237D">
        <w:rPr>
          <w:rFonts w:ascii="Helvetica" w:hAnsi="Helvetica"/>
          <w:color w:val="000000"/>
        </w:rPr>
        <w:t xml:space="preserve"> &lt; 0.05</w:t>
      </w:r>
      <w:proofErr w:type="gramStart"/>
      <w:r w:rsidR="005C5CE1" w:rsidRPr="002B237D">
        <w:rPr>
          <w:rFonts w:ascii="Helvetica" w:hAnsi="Helvetica"/>
          <w:color w:val="000000"/>
        </w:rPr>
        <w:t>/</w:t>
      </w:r>
      <w:r w:rsidR="005C5CE1">
        <w:rPr>
          <w:rFonts w:ascii="Helvetica" w:hAnsi="Helvetica"/>
          <w:color w:val="000000"/>
        </w:rPr>
        <w:t>[</w:t>
      </w:r>
      <w:proofErr w:type="gramEnd"/>
      <w:r w:rsidR="005C5CE1">
        <w:rPr>
          <w:rFonts w:ascii="Helvetica" w:hAnsi="Helvetica"/>
          <w:color w:val="000000"/>
        </w:rPr>
        <w:t>66</w:t>
      </w:r>
      <w:r w:rsidR="005C5CE1">
        <w:rPr>
          <w:rFonts w:ascii="Helvetica" w:hAnsi="Helvetica"/>
          <w:color w:val="000000"/>
          <w:vertAlign w:val="superscript"/>
        </w:rPr>
        <w:t>2</w:t>
      </w:r>
      <w:r w:rsidR="005C5CE1">
        <w:rPr>
          <w:rFonts w:ascii="Helvetica" w:hAnsi="Helvetica"/>
          <w:color w:val="000000"/>
        </w:rPr>
        <w:t xml:space="preserve">]), and highly correlated trait pairs were also removed. </w:t>
      </w:r>
      <w:r w:rsidRPr="002B237D">
        <w:rPr>
          <w:rFonts w:ascii="Helvetica" w:hAnsi="Helvetica"/>
          <w:color w:val="000000"/>
        </w:rPr>
        <w:t xml:space="preserve"> </w:t>
      </w:r>
    </w:p>
    <w:p w14:paraId="4E58F6DC" w14:textId="77777777" w:rsidR="004E1A6F" w:rsidRPr="002B237D" w:rsidRDefault="004E1A6F" w:rsidP="002B237D">
      <w:pPr>
        <w:jc w:val="both"/>
        <w:rPr>
          <w:rFonts w:ascii="Helvetica" w:hAnsi="Helvetica"/>
        </w:rPr>
      </w:pPr>
    </w:p>
    <w:p w14:paraId="460323D9"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Comparison of paths from index to partner </w:t>
      </w:r>
    </w:p>
    <w:p w14:paraId="4FC697E1" w14:textId="3E5C7536" w:rsidR="003732FF" w:rsidRPr="002B237D" w:rsidRDefault="004E1A6F" w:rsidP="002B237D">
      <w:pPr>
        <w:jc w:val="both"/>
        <w:rPr>
          <w:rFonts w:ascii="Helvetica" w:hAnsi="Helvetica"/>
          <w:color w:val="000000"/>
          <w:bdr w:val="none" w:sz="0" w:space="0" w:color="auto" w:frame="1"/>
        </w:rPr>
      </w:pPr>
      <w:r w:rsidRPr="002B237D">
        <w:rPr>
          <w:rFonts w:ascii="Helvetica" w:hAnsi="Helvetica"/>
          <w:color w:val="000000"/>
        </w:rPr>
        <w:t>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BF-</w:t>
      </w:r>
      <w:r w:rsidR="005C5CE1" w:rsidRPr="002B237D">
        <w:rPr>
          <w:rFonts w:ascii="Helvetica" w:hAnsi="Helvetica"/>
          <w:color w:val="000000"/>
        </w:rPr>
        <w:t>significant</w:t>
      </w:r>
      <w:r w:rsidRPr="002B237D">
        <w:rPr>
          <w:rFonts w:ascii="Helvetica" w:hAnsi="Helvetica"/>
          <w:color w:val="000000"/>
        </w:rPr>
        <w:t xml:space="preserve"> trait pairs (with phenotypic correlation &lt; 0.8) from the couple MR, we sought to explore the various paths from a phenotype </w:t>
      </w:r>
      <m:oMath>
        <m:r>
          <w:rPr>
            <w:rFonts w:ascii="Cambria Math" w:hAnsi="Cambria Math"/>
            <w:color w:val="000000"/>
          </w:rPr>
          <m:t>X</m:t>
        </m:r>
      </m:oMath>
      <w:r w:rsidRPr="002B237D">
        <w:rPr>
          <w:rFonts w:ascii="Helvetica" w:hAnsi="Helvetica"/>
          <w:color w:val="000000"/>
        </w:rPr>
        <w:t xml:space="preserve"> in an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 phenotype </w:t>
      </w:r>
      <m:oMath>
        <m:r>
          <w:rPr>
            <w:rFonts w:ascii="Cambria Math" w:hAnsi="Cambria Math"/>
            <w:color w:val="000000"/>
          </w:rPr>
          <m:t>Y</m:t>
        </m:r>
      </m:oMath>
      <w:r w:rsidRPr="002B237D">
        <w:rPr>
          <w:rFonts w:ascii="Helvetica" w:hAnsi="Helvetica"/>
          <w:color w:val="000000"/>
        </w:rPr>
        <w:t xml:space="preserve"> in the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as illustrated in Figure</w:t>
      </w:r>
      <w:r w:rsidR="00E7314E" w:rsidRPr="002B237D">
        <w:rPr>
          <w:rFonts w:ascii="Helvetica" w:hAnsi="Helvetica"/>
          <w:color w:val="000000"/>
        </w:rPr>
        <w:t xml:space="preserve"> </w:t>
      </w:r>
      <w:r w:rsidR="00A77344">
        <w:rPr>
          <w:rFonts w:ascii="Helvetica" w:hAnsi="Helvetica"/>
          <w:color w:val="000000"/>
        </w:rPr>
        <w:t>1b</w:t>
      </w:r>
      <w:r w:rsidRPr="002B237D">
        <w:rPr>
          <w:rFonts w:ascii="Helvetica" w:hAnsi="Helvetica"/>
          <w:color w:val="000000"/>
        </w:rPr>
        <w:t xml:space="preserve">. Logically,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00CD244C">
        <w:rPr>
          <w:rFonts w:ascii="Helvetica" w:hAnsi="Helvetica"/>
          <w:color w:val="000000"/>
        </w:rPr>
        <w:t>is less likely to</w:t>
      </w:r>
      <w:r w:rsidRPr="002B237D">
        <w:rPr>
          <w:rFonts w:ascii="Helvetica" w:hAnsi="Helvetica"/>
          <w:color w:val="000000"/>
        </w:rPr>
        <w:t xml:space="preserve"> have a</w:t>
      </w:r>
      <w:r w:rsidR="00CD244C">
        <w:rPr>
          <w:rFonts w:ascii="Helvetica" w:hAnsi="Helvetica"/>
          <w:color w:val="000000"/>
        </w:rPr>
        <w:t xml:space="preserve"> direct</w:t>
      </w:r>
      <w:r w:rsidRPr="002B237D">
        <w:rPr>
          <w:rFonts w:ascii="Helvetica" w:hAnsi="Helvetica"/>
          <w:color w:val="000000"/>
        </w:rPr>
        <w:t xml:space="preserve"> effect on another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with the exception of exposure traits that directly alter the environment of their partner, such as smoking creating the presence of second-hand smoke. For instance, increased BMI in an index case </w:t>
      </w:r>
      <w:r w:rsidR="00CD244C">
        <w:rPr>
          <w:rFonts w:ascii="Helvetica" w:hAnsi="Helvetica"/>
          <w:color w:val="000000"/>
        </w:rPr>
        <w:t>is</w:t>
      </w:r>
      <w:r w:rsidR="00CD244C" w:rsidRPr="002B237D">
        <w:rPr>
          <w:rFonts w:ascii="Helvetica" w:hAnsi="Helvetica"/>
          <w:color w:val="000000"/>
        </w:rPr>
        <w:t xml:space="preserve"> </w:t>
      </w:r>
      <w:r w:rsidRPr="002B237D">
        <w:rPr>
          <w:rFonts w:ascii="Helvetica" w:hAnsi="Helvetica"/>
          <w:color w:val="000000"/>
        </w:rPr>
        <w:t xml:space="preserve">not </w:t>
      </w:r>
      <w:r w:rsidR="00CD244C">
        <w:rPr>
          <w:rFonts w:ascii="Helvetica" w:hAnsi="Helvetica"/>
          <w:color w:val="000000"/>
        </w:rPr>
        <w:t xml:space="preserve">expected to </w:t>
      </w:r>
      <w:r w:rsidRPr="002B237D">
        <w:rPr>
          <w:rFonts w:ascii="Helvetica" w:hAnsi="Helvetica"/>
          <w:color w:val="000000"/>
        </w:rPr>
        <w:t>directly increase cardiovascular disease risk in their partner</w:t>
      </w:r>
      <w:r w:rsidR="00CD244C">
        <w:rPr>
          <w:rFonts w:ascii="Helvetica" w:hAnsi="Helvetica"/>
          <w:color w:val="000000"/>
        </w:rPr>
        <w:t xml:space="preserve">, but more probably to </w:t>
      </w:r>
      <w:r w:rsidRPr="002B237D">
        <w:rPr>
          <w:rFonts w:ascii="Helvetica" w:hAnsi="Helvetica"/>
          <w:color w:val="000000"/>
        </w:rPr>
        <w:t xml:space="preserve">act first on BMI itself in the partner. </w:t>
      </w:r>
      <w:r w:rsidR="00CD244C">
        <w:rPr>
          <w:rFonts w:ascii="Helvetica" w:hAnsi="Helvetica"/>
          <w:color w:val="000000"/>
        </w:rPr>
        <w:t xml:space="preserve">To explore whether this intuition holds, we dissected the </w:t>
      </w:r>
      <w:r w:rsidRPr="002B237D">
        <w:rPr>
          <w:rFonts w:ascii="Helvetica" w:hAnsi="Helvetica"/>
          <w:color w:val="000000"/>
          <w:shd w:val="clear" w:color="auto" w:fill="FFFFFF"/>
        </w:rPr>
        <w:t xml:space="preserve">causal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8049A"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w:t>
      </w:r>
      <w:r w:rsidR="0018049A" w:rsidRPr="002B237D">
        <w:rPr>
          <w:rFonts w:ascii="Helvetica" w:hAnsi="Helvetica"/>
          <w:color w:val="000000"/>
          <w:shd w:val="clear" w:color="auto" w:fill="FFFFFF"/>
        </w:rPr>
        <w:t>(</w:t>
      </w:r>
      <m:oMath>
        <m:r>
          <w:rPr>
            <w:rFonts w:ascii="Cambria Math" w:hAnsi="Cambria Math"/>
            <w:color w:val="000000"/>
            <w:shd w:val="clear" w:color="auto" w:fill="FFFFFF"/>
          </w:rPr>
          <m:t>ω</m:t>
        </m:r>
      </m:oMath>
      <w:r w:rsidR="0018049A" w:rsidRPr="002B237D">
        <w:rPr>
          <w:rFonts w:ascii="Helvetica" w:hAnsi="Helvetica"/>
          <w:color w:val="000000"/>
          <w:shd w:val="clear" w:color="auto" w:fill="FFFFFF"/>
        </w:rPr>
        <w:t xml:space="preserve">) </w:t>
      </w:r>
      <w:r w:rsidR="00CD244C">
        <w:rPr>
          <w:rFonts w:ascii="Helvetica" w:hAnsi="Helvetica"/>
          <w:color w:val="000000"/>
          <w:shd w:val="clear" w:color="auto" w:fill="FFFFFF"/>
        </w:rPr>
        <w:t xml:space="preserve">into </w:t>
      </w:r>
      <w:r w:rsidRPr="002B237D">
        <w:rPr>
          <w:rFonts w:ascii="Helvetica" w:hAnsi="Helvetica"/>
          <w:color w:val="000000"/>
          <w:shd w:val="clear" w:color="auto" w:fill="FFFFFF"/>
        </w:rPr>
        <w:t>three possible (non-independent)</w:t>
      </w:r>
      <w:r w:rsidR="00CD244C">
        <w:rPr>
          <w:rFonts w:ascii="Helvetica" w:hAnsi="Helvetica"/>
          <w:color w:val="000000"/>
          <w:shd w:val="clear" w:color="auto" w:fill="FFFFFF"/>
        </w:rPr>
        <w:t xml:space="preserve"> mechanisms</w:t>
      </w:r>
      <w:r w:rsidRPr="002B237D">
        <w:rPr>
          <w:rFonts w:ascii="Helvetica" w:hAnsi="Helvetica"/>
          <w:color w:val="000000"/>
          <w:shd w:val="clear" w:color="auto" w:fill="FFFFFF"/>
        </w:rPr>
        <w:t>.</w:t>
      </w:r>
      <w:r w:rsidRPr="002B237D">
        <w:rPr>
          <w:rFonts w:ascii="Helvetica" w:hAnsi="Helvetica"/>
          <w:color w:val="000000"/>
        </w:rPr>
        <w:t xml:space="preserve"> First,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8049A" w:rsidRPr="002B237D">
        <w:rPr>
          <w:rFonts w:ascii="Helvetica" w:hAnsi="Helvetica"/>
          <w:color w:val="000000"/>
        </w:rPr>
        <w:t xml:space="preserve"> </w:t>
      </w:r>
      <w:r w:rsidRPr="002B237D">
        <w:rPr>
          <w:rFonts w:ascii="Helvetica" w:hAnsi="Helvetica"/>
          <w:color w:val="000000"/>
        </w:rPr>
        <w:t>could exert a causal effect on</w:t>
      </w:r>
      <w:r w:rsidR="0018049A"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followed 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003732FF" w:rsidRPr="002B237D">
        <w:rPr>
          <w:rFonts w:ascii="Helvetica" w:hAnsi="Helvetica"/>
          <w:color w:val="000000"/>
        </w:rPr>
        <w:t xml:space="preserve"> </w:t>
      </w:r>
      <w:r w:rsidRPr="002B237D">
        <w:rPr>
          <w:rFonts w:ascii="Helvetica" w:hAnsi="Helvetica"/>
          <w:color w:val="000000"/>
        </w:rPr>
        <w:t xml:space="preserve">having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3732FF" w:rsidRPr="002B237D">
        <w:rPr>
          <w:rFonts w:ascii="Helvetica" w:hAnsi="Helvetica"/>
          <w:color w:val="000000"/>
        </w:rPr>
        <w:t xml:space="preserve"> </w:t>
      </w:r>
      <w:r w:rsidRPr="002B237D">
        <w:rPr>
          <w:rFonts w:ascii="Helvetica" w:hAnsi="Helvetica"/>
          <w:color w:val="000000"/>
        </w:rPr>
        <w:t xml:space="preserve">in the </w:t>
      </w:r>
      <w:r w:rsidRPr="002B237D">
        <w:rPr>
          <w:rFonts w:ascii="Helvetica" w:hAnsi="Helvetica"/>
          <w:color w:val="000000"/>
        </w:rPr>
        <w:lastRenderedPageBreak/>
        <w:t>partner alone (</w:t>
      </w:r>
      <m:oMath>
        <m:r>
          <w:rPr>
            <w:rFonts w:ascii="Cambria Math" w:hAnsi="Cambria Math"/>
            <w:color w:val="000000"/>
          </w:rPr>
          <m:t>λ</m:t>
        </m:r>
      </m:oMath>
      <w:r w:rsidRPr="002B237D">
        <w:rPr>
          <w:rFonts w:ascii="Helvetica" w:hAnsi="Helvetica"/>
          <w:color w:val="000000"/>
        </w:rPr>
        <w:t xml:space="preserve">). Second, the reverse could occur whereby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3732FF" w:rsidRPr="002B237D">
        <w:rPr>
          <w:rFonts w:ascii="Helvetica" w:hAnsi="Helvetica"/>
        </w:rPr>
        <w:t xml:space="preserve"> </w:t>
      </w:r>
      <w:r w:rsidRPr="002B237D">
        <w:rPr>
          <w:rFonts w:ascii="Helvetica" w:hAnsi="Helvetica"/>
          <w:color w:val="000000"/>
        </w:rPr>
        <w:t xml:space="preserve">has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3732FF" w:rsidRPr="002B237D">
        <w:rPr>
          <w:rFonts w:ascii="Helvetica" w:hAnsi="Helvetica"/>
          <w:color w:val="000000"/>
        </w:rPr>
        <w:t xml:space="preserve"> </w:t>
      </w:r>
      <w:r w:rsidRPr="002B237D">
        <w:rPr>
          <w:rFonts w:ascii="Helvetica" w:hAnsi="Helvetica"/>
          <w:color w:val="000000"/>
        </w:rPr>
        <w:t xml:space="preserve">in the index alone, followed by a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3732FF" w:rsidRPr="002B237D">
        <w:rPr>
          <w:rFonts w:ascii="Helvetica" w:hAnsi="Helvetica"/>
          <w:color w:val="000000"/>
        </w:rPr>
        <w:t xml:space="preserve"> </w:t>
      </w:r>
      <w:r w:rsidRPr="002B237D">
        <w:rPr>
          <w:rFonts w:ascii="Helvetica" w:hAnsi="Helvetica"/>
          <w:color w:val="000000"/>
        </w:rPr>
        <w:t xml:space="preserve">case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w:rPr>
            <w:rFonts w:ascii="Cambria Math" w:hAnsi="Cambria Math"/>
            <w:color w:val="000000"/>
          </w:rPr>
          <m:t xml:space="preserve"> </m:t>
        </m:r>
      </m:oMath>
      <w:r w:rsidRPr="002B237D">
        <w:rPr>
          <w:rFonts w:ascii="Helvetica" w:hAnsi="Helvetica"/>
          <w:color w:val="000000"/>
        </w:rPr>
        <w:t>(</w:t>
      </w:r>
      <m:oMath>
        <m:r>
          <w:rPr>
            <w:rFonts w:ascii="Cambria Math" w:hAnsi="Cambria Math"/>
            <w:color w:val="000000"/>
          </w:rPr>
          <m:t>ρ</m:t>
        </m:r>
      </m:oMath>
      <w:r w:rsidRPr="002B237D">
        <w:rPr>
          <w:rFonts w:ascii="Helvetica" w:hAnsi="Helvetica"/>
          <w:color w:val="000000"/>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rPr>
          <m:t>ω</m:t>
        </m:r>
      </m:oMath>
      <w:r w:rsidRPr="002B237D">
        <w:rPr>
          <w:rFonts w:ascii="Helvetica" w:hAnsi="Helvetica"/>
          <w:color w:val="000000"/>
        </w:rPr>
        <w:t xml:space="preserve"> estimate would capture the paths of </w:t>
      </w:r>
      <m:oMath>
        <m:r>
          <w:rPr>
            <w:rFonts w:ascii="Cambria Math" w:hAnsi="Cambria Math"/>
            <w:color w:val="000000"/>
          </w:rPr>
          <m:t>γ</m:t>
        </m:r>
      </m:oMath>
      <w:r w:rsidRPr="002B237D">
        <w:rPr>
          <w:rFonts w:ascii="Helvetica" w:hAnsi="Helvetica"/>
          <w:color w:val="000000"/>
        </w:rPr>
        <w:t xml:space="preserve">, </w:t>
      </w:r>
      <m:oMath>
        <m:r>
          <w:rPr>
            <w:rFonts w:ascii="Cambria Math" w:hAnsi="Cambria Math"/>
            <w:color w:val="000000"/>
          </w:rPr>
          <m:t>ρ</m:t>
        </m:r>
      </m:oMath>
      <w:r w:rsidRPr="002B237D">
        <w:rPr>
          <w:rFonts w:ascii="Helvetica" w:hAnsi="Helvetica"/>
          <w:color w:val="000000"/>
        </w:rPr>
        <w:t xml:space="preserve"> and other mechanisms</w:t>
      </w:r>
      <w:r w:rsidR="003732FF" w:rsidRPr="002B237D">
        <w:rPr>
          <w:rFonts w:ascii="Helvetica" w:hAnsi="Helvetica"/>
          <w:color w:val="000000"/>
        </w:rPr>
        <w:t xml:space="preserve"> </w:t>
      </w:r>
      <w:r w:rsidRPr="002B237D">
        <w:rPr>
          <w:rFonts w:ascii="Helvetica" w:hAnsi="Helvetica"/>
          <w:color w:val="000000"/>
        </w:rPr>
        <w:t>combined.</w:t>
      </w:r>
      <w:r w:rsidR="003732FF" w:rsidRPr="002B237D">
        <w:rPr>
          <w:rFonts w:ascii="Helvetica" w:hAnsi="Helvetica"/>
          <w:color w:val="000000"/>
          <w:bdr w:val="none" w:sz="0" w:space="0" w:color="auto" w:frame="1"/>
        </w:rPr>
        <w:t xml:space="preserve"> </w:t>
      </w:r>
    </w:p>
    <w:p w14:paraId="35C2621C" w14:textId="77777777" w:rsidR="00BD7DB8" w:rsidRDefault="00BD7DB8" w:rsidP="002B237D">
      <w:pPr>
        <w:jc w:val="both"/>
        <w:rPr>
          <w:rFonts w:ascii="Helvetica" w:hAnsi="Helvetica"/>
        </w:rPr>
      </w:pPr>
    </w:p>
    <w:p w14:paraId="09220E8F" w14:textId="7AC0CD25" w:rsidR="004E1A6F" w:rsidRPr="002B237D" w:rsidRDefault="005E785E" w:rsidP="002B237D">
      <w:pPr>
        <w:jc w:val="both"/>
        <w:rPr>
          <w:rFonts w:ascii="Helvetica" w:hAnsi="Helvetica"/>
        </w:rPr>
      </w:pPr>
      <w:r>
        <w:rPr>
          <w:rFonts w:ascii="Helvetica" w:hAnsi="Helvetica"/>
        </w:rPr>
        <w:t>Using the same</w:t>
      </w:r>
      <w:r w:rsidR="00BD7DB8">
        <w:rPr>
          <w:rFonts w:ascii="Helvetica" w:hAnsi="Helvetica"/>
        </w:rPr>
        <w:t>-</w:t>
      </w:r>
      <w:r>
        <w:rPr>
          <w:rFonts w:ascii="Helvetica" w:hAnsi="Helvetica"/>
          <w:color w:val="000000"/>
        </w:rPr>
        <w:t>person</w:t>
      </w:r>
      <w:r w:rsidR="004E1A6F" w:rsidRPr="002B237D">
        <w:rPr>
          <w:rFonts w:ascii="Helvetica" w:hAnsi="Helvetica"/>
          <w:color w:val="000000"/>
        </w:rPr>
        <w:t xml:space="preserve"> MR estimates</w:t>
      </w:r>
      <w:r w:rsidR="004E1A6F" w:rsidRPr="002B237D">
        <w:rPr>
          <w:rFonts w:ascii="Helvetica" w:hAnsi="Helvetica"/>
          <w:color w:val="000000"/>
          <w:shd w:val="clear" w:color="auto" w:fill="FFFFFF"/>
        </w:rPr>
        <w:t xml:space="preserve"> </w:t>
      </w:r>
      <w:r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oMath>
      <w:r w:rsidRPr="002B237D">
        <w:rPr>
          <w:rFonts w:ascii="Helvetica" w:hAnsi="Helvetica"/>
          <w:color w:val="000000"/>
        </w:rPr>
        <w:t>)</w:t>
      </w:r>
      <w:r>
        <w:rPr>
          <w:rFonts w:ascii="Helvetica" w:hAnsi="Helvetica"/>
          <w:color w:val="000000"/>
        </w:rPr>
        <w:t xml:space="preserve"> </w:t>
      </w:r>
      <w:r>
        <w:rPr>
          <w:rFonts w:ascii="Helvetica" w:hAnsi="Helvetica"/>
          <w:color w:val="000000"/>
          <w:shd w:val="clear" w:color="auto" w:fill="FFFFFF"/>
        </w:rPr>
        <w:t xml:space="preserve">that were </w:t>
      </w:r>
      <w:r w:rsidR="004E1A6F" w:rsidRPr="002B237D">
        <w:rPr>
          <w:rFonts w:ascii="Helvetica" w:hAnsi="Helvetica"/>
          <w:color w:val="000000"/>
          <w:shd w:val="clear" w:color="auto" w:fill="FFFFFF"/>
        </w:rPr>
        <w:t xml:space="preserve">calculated </w:t>
      </w:r>
      <w:r w:rsidR="00BD7DB8">
        <w:rPr>
          <w:rFonts w:ascii="Helvetica" w:hAnsi="Helvetica"/>
          <w:color w:val="000000"/>
          <w:shd w:val="clear" w:color="auto" w:fill="FFFFFF"/>
        </w:rPr>
        <w:t>as described above</w:t>
      </w:r>
      <w:r w:rsidR="004E1A6F" w:rsidRPr="002B237D">
        <w:rPr>
          <w:rFonts w:ascii="Helvetica" w:hAnsi="Helvetica"/>
          <w:color w:val="000000"/>
          <w:shd w:val="clear" w:color="auto" w:fill="FFFFFF"/>
        </w:rPr>
        <w:t xml:space="preserve">, we estimated </w:t>
      </w:r>
      <m:oMath>
        <m:r>
          <w:rPr>
            <w:rFonts w:ascii="Cambria Math" w:hAnsi="Cambria Math"/>
            <w:color w:val="000000"/>
            <w:shd w:val="clear" w:color="auto" w:fill="FFFFFF"/>
          </w:rPr>
          <m:t>γ</m:t>
        </m:r>
      </m:oMath>
      <w:r w:rsidR="004E1A6F" w:rsidRPr="002B237D">
        <w:rPr>
          <w:rFonts w:ascii="Helvetica" w:hAnsi="Helvetica"/>
          <w:color w:val="000000"/>
        </w:rPr>
        <w:t xml:space="preserve"> and </w:t>
      </w:r>
      <m:oMath>
        <m:r>
          <w:rPr>
            <w:rFonts w:ascii="Cambria Math" w:hAnsi="Cambria Math"/>
            <w:color w:val="000000"/>
          </w:rPr>
          <m:t>ρ</m:t>
        </m:r>
      </m:oMath>
      <w:r w:rsidR="004E1A6F" w:rsidRPr="002B237D">
        <w:rPr>
          <w:rFonts w:ascii="Helvetica" w:hAnsi="Helvetica"/>
          <w:color w:val="000000"/>
        </w:rPr>
        <w:t xml:space="preserve"> representing the various paths from</w:t>
      </w:r>
      <w:r w:rsidR="0098464E"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98464E" w:rsidRPr="002B237D">
        <w:rPr>
          <w:rFonts w:ascii="Helvetica" w:hAnsi="Helvetica"/>
          <w:color w:val="000000"/>
        </w:rPr>
        <w:t xml:space="preserve"> </w:t>
      </w:r>
      <w:r w:rsidR="004E1A6F" w:rsidRPr="002B237D">
        <w:rPr>
          <w:rFonts w:ascii="Helvetica" w:hAnsi="Helvetica"/>
          <w:color w:val="000000"/>
        </w:rPr>
        <w:t>to</w:t>
      </w:r>
      <w:r w:rsidR="0098464E"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rPr>
        <w:t xml:space="preserve">. To quantify </w:t>
      </w:r>
      <m:oMath>
        <m:r>
          <w:rPr>
            <w:rFonts w:ascii="Cambria Math" w:hAnsi="Cambria Math"/>
            <w:color w:val="000000"/>
          </w:rPr>
          <m:t>γ</m:t>
        </m:r>
      </m:oMath>
      <w:r w:rsidR="004E1A6F" w:rsidRPr="002B237D">
        <w:rPr>
          <w:rFonts w:ascii="Helvetica" w:hAnsi="Helvetica"/>
          <w:color w:val="000000"/>
        </w:rPr>
        <w:t>, the single-trait couple causal effect estimate (</w:t>
      </w:r>
      <w:proofErr w:type="gramStart"/>
      <w:r w:rsidR="004E1A6F" w:rsidRPr="002B237D">
        <w:rPr>
          <w:rFonts w:ascii="Helvetica" w:hAnsi="Helvetica"/>
          <w:color w:val="000000"/>
        </w:rPr>
        <w:t>i.e.</w:t>
      </w:r>
      <w:proofErr w:type="gramEnd"/>
      <w:r w:rsidR="004E1A6F" w:rsidRPr="002B237D">
        <w:rPr>
          <w:rFonts w:ascii="Helvetica" w:hAnsi="Helvetica"/>
          <w:color w:val="000000"/>
        </w:rPr>
        <w:t xml:space="preserve"> from the regression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ctrlPr>
              <w:rPr>
                <w:rFonts w:ascii="Cambria Math" w:hAnsi="Cambria Math"/>
                <w:color w:val="000000"/>
              </w:rPr>
            </m:ctrlPr>
          </m:e>
          <m:sub>
            <m:r>
              <w:rPr>
                <w:rFonts w:ascii="Cambria Math" w:hAnsi="Cambria Math"/>
                <w:color w:val="000000"/>
              </w:rPr>
              <m:t>i</m:t>
            </m:r>
          </m:sub>
        </m:sSub>
      </m:oMath>
      <w:r w:rsidR="004E1A6F" w:rsidRPr="002B237D">
        <w:rPr>
          <w:rFonts w:ascii="Helvetica" w:hAnsi="Helvetica"/>
          <w:color w:val="000000"/>
        </w:rPr>
        <w:t xml:space="preserve">) were multiplied by the same-individual causal estimate (i.e.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r>
          <w:rPr>
            <w:rFonts w:ascii="Cambria Math" w:hAnsi="Cambria Math"/>
            <w:color w:val="000000"/>
          </w:rPr>
          <m:t xml:space="preserve"> from Y </m:t>
        </m:r>
        <m:r>
          <m:rPr>
            <m:sty m:val="p"/>
          </m:rPr>
          <w:rPr>
            <w:rFonts w:ascii="Cambria Math" w:hAnsi="Cambria Math"/>
            <w:color w:val="000000"/>
          </w:rPr>
          <m:t>∼</m:t>
        </m:r>
        <m:r>
          <w:rPr>
            <w:rFonts w:ascii="Cambria Math" w:hAnsi="Cambria Math"/>
            <w:color w:val="000000"/>
          </w:rPr>
          <m:t>X</m:t>
        </m:r>
      </m:oMath>
      <w:r w:rsidR="004E1A6F" w:rsidRPr="002B237D">
        <w:rPr>
          <w:rFonts w:ascii="Helvetica" w:hAnsi="Helvetica"/>
          <w:color w:val="000000"/>
        </w:rPr>
        <w:t xml:space="preserve">). </w:t>
      </w:r>
      <w:r w:rsidR="004E1A6F" w:rsidRPr="002B237D">
        <w:rPr>
          <w:rFonts w:ascii="Helvetica" w:hAnsi="Helvetica"/>
          <w:color w:val="000000"/>
          <w:shd w:val="clear" w:color="auto" w:fill="FFFFFF"/>
        </w:rPr>
        <w:t xml:space="preserve">To quantify </w:t>
      </w:r>
      <m:oMath>
        <m:r>
          <w:rPr>
            <w:rFonts w:ascii="Cambria Math" w:hAnsi="Cambria Math"/>
            <w:color w:val="000000"/>
            <w:shd w:val="clear" w:color="auto" w:fill="FFFFFF"/>
          </w:rPr>
          <m:t>ρ</m:t>
        </m:r>
      </m:oMath>
      <w:r w:rsidR="004E1A6F" w:rsidRPr="002B237D">
        <w:rPr>
          <w:rFonts w:ascii="Helvetica" w:hAnsi="Helvetica"/>
          <w:color w:val="000000"/>
          <w:shd w:val="clear" w:color="auto" w:fill="FFFFFF"/>
        </w:rPr>
        <w:t xml:space="preserve">, we first estimated the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in multivariable MR (MVMR), to exclude any residual effect of </w:t>
      </w:r>
      <m:oMath>
        <m:r>
          <w:rPr>
            <w:rFonts w:ascii="Cambria Math" w:hAnsi="Cambria Math"/>
            <w:color w:val="000000"/>
            <w:shd w:val="clear" w:color="auto" w:fill="FFFFFF"/>
          </w:rPr>
          <m:t>X</m:t>
        </m:r>
      </m:oMath>
      <w:r w:rsidR="00861940" w:rsidRPr="002B237D">
        <w:rPr>
          <w:rFonts w:ascii="Helvetica" w:hAnsi="Helvetica"/>
          <w:color w:val="000000"/>
          <w:shd w:val="clear" w:color="auto" w:fill="FFFFFF"/>
        </w:rPr>
        <w:t xml:space="preserve"> </w:t>
      </w:r>
      <w:r w:rsidR="004E1A6F" w:rsidRPr="002B237D">
        <w:rPr>
          <w:rFonts w:ascii="Helvetica" w:hAnsi="Helvetica"/>
          <w:color w:val="000000"/>
          <w:shd w:val="clear" w:color="auto" w:fill="FFFFFF"/>
        </w:rPr>
        <w:t>on phenotype</w:t>
      </w:r>
      <w:r w:rsidR="00861940" w:rsidRPr="002B237D">
        <w:rPr>
          <w:rFonts w:ascii="Helvetica" w:hAnsi="Helvetica"/>
          <w:color w:val="000000"/>
          <w:shd w:val="clear" w:color="auto" w:fill="FFFFFF"/>
        </w:rPr>
        <w:t xml:space="preserve"> </w:t>
      </w:r>
      <m:oMath>
        <m:r>
          <w:rPr>
            <w:rFonts w:ascii="Cambria Math" w:hAnsi="Cambria Math"/>
            <w:color w:val="000000"/>
            <w:shd w:val="clear" w:color="auto" w:fill="FFFFFF"/>
          </w:rPr>
          <m:t>Y</m:t>
        </m:r>
      </m:oMath>
      <w:r w:rsidR="004E1A6F" w:rsidRPr="002B237D">
        <w:rPr>
          <w:rFonts w:ascii="Helvetica" w:hAnsi="Helvetica"/>
          <w:color w:val="000000"/>
          <w:shd w:val="clear" w:color="auto" w:fill="FFFFFF"/>
        </w:rPr>
        <w:t xml:space="preserve"> from index to partner. Specifically,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shd w:val="clear" w:color="auto" w:fill="FFFFFF"/>
        </w:rPr>
        <w:t xml:space="preserve"> was used as the independent variable with both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and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as independent variables </w:t>
      </w:r>
      <w:r w:rsidR="004E1A6F" w:rsidRPr="002B237D">
        <w:rPr>
          <w:rFonts w:ascii="Helvetica" w:hAnsi="Helvetica"/>
          <w:color w:val="000000"/>
        </w:rPr>
        <w:t>(</w:t>
      </w:r>
      <w:proofErr w:type="gramStart"/>
      <w:r w:rsidR="004E1A6F" w:rsidRPr="002B237D">
        <w:rPr>
          <w:rFonts w:ascii="Helvetica" w:hAnsi="Helvetica"/>
          <w:color w:val="000000"/>
        </w:rPr>
        <w:t>i.e.</w:t>
      </w:r>
      <w:proofErr w:type="gramEnd"/>
      <w:r w:rsidR="004E1A6F" w:rsidRPr="002B237D">
        <w:rPr>
          <w:rFonts w:ascii="Helvetica" w:hAnsi="Helvetica"/>
          <w:color w:val="000000"/>
        </w:rPr>
        <w:t xml:space="preserve"> the MVMR was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1A6F" w:rsidRPr="002B237D">
        <w:rPr>
          <w:rFonts w:ascii="Helvetica" w:hAnsi="Helvetica"/>
          <w:color w:val="000000"/>
        </w:rPr>
        <w:t>)</w:t>
      </w:r>
      <w:r w:rsidR="004E1A6F" w:rsidRPr="002B237D">
        <w:rPr>
          <w:rFonts w:ascii="Helvetica" w:hAnsi="Helvetica"/>
          <w:color w:val="000000"/>
          <w:shd w:val="clear" w:color="auto" w:fill="FFFFFF"/>
        </w:rPr>
        <w:t xml:space="preserve">. We included both IVs from </w:t>
      </w:r>
      <m:oMath>
        <m:r>
          <w:rPr>
            <w:rFonts w:ascii="Cambria Math" w:hAnsi="Cambria Math"/>
            <w:color w:val="000000"/>
            <w:shd w:val="clear" w:color="auto" w:fill="FFFFFF"/>
          </w:rPr>
          <m:t>X</m:t>
        </m:r>
      </m:oMath>
      <w:r w:rsidR="004E1A6F" w:rsidRPr="002B237D">
        <w:rPr>
          <w:rFonts w:ascii="Helvetica" w:hAnsi="Helvetica"/>
          <w:color w:val="000000"/>
          <w:shd w:val="clear" w:color="auto" w:fill="FFFFFF"/>
        </w:rPr>
        <w:t xml:space="preserve"> and</w:t>
      </w:r>
      <w:r w:rsidR="00861940" w:rsidRPr="002B237D">
        <w:rPr>
          <w:rFonts w:ascii="Helvetica" w:hAnsi="Helvetica"/>
          <w:color w:val="000000"/>
          <w:shd w:val="clear" w:color="auto" w:fill="FFFFFF"/>
        </w:rPr>
        <w:t xml:space="preserve"> </w:t>
      </w:r>
      <m:oMath>
        <m:r>
          <w:rPr>
            <w:rFonts w:ascii="Cambria Math" w:hAnsi="Cambria Math"/>
            <w:color w:val="000000"/>
            <w:shd w:val="clear" w:color="auto" w:fill="FFFFFF"/>
          </w:rPr>
          <m:t>Y</m:t>
        </m:r>
      </m:oMath>
      <w:r w:rsidR="004E1A6F" w:rsidRPr="002B237D">
        <w:rPr>
          <w:rFonts w:ascii="Helvetica" w:hAnsi="Helvetica"/>
          <w:color w:val="000000"/>
          <w:shd w:val="clear" w:color="auto" w:fill="FFFFFF"/>
        </w:rPr>
        <w:t xml:space="preserve">, pruned for independence </w:t>
      </w:r>
      <w:r w:rsidR="004E1A6F" w:rsidRPr="002B237D">
        <w:rPr>
          <w:rFonts w:ascii="Helvetica" w:hAnsi="Helvetica"/>
          <w:color w:val="000000"/>
        </w:rPr>
        <w:t xml:space="preserve">(performed in PLINK with the options </w:t>
      </w:r>
      <w:r w:rsidR="004E1A6F" w:rsidRPr="002B237D">
        <w:rPr>
          <w:rFonts w:ascii="Helvetica" w:hAnsi="Helvetica" w:cs="Courier New"/>
          <w:color w:val="000000"/>
        </w:rPr>
        <w:t>--clump-kb 10000</w:t>
      </w:r>
      <w:r w:rsidR="004E1A6F" w:rsidRPr="002B237D">
        <w:rPr>
          <w:rFonts w:ascii="Helvetica" w:hAnsi="Helvetica"/>
          <w:color w:val="000000"/>
        </w:rPr>
        <w:t xml:space="preserve"> and </w:t>
      </w:r>
      <w:r w:rsidR="004E1A6F" w:rsidRPr="002B237D">
        <w:rPr>
          <w:rFonts w:ascii="Helvetica" w:hAnsi="Helvetica" w:cs="Courier New"/>
          <w:color w:val="000000"/>
        </w:rPr>
        <w:t>--clump-r2 0.001</w:t>
      </w:r>
      <w:r w:rsidR="004E1A6F" w:rsidRPr="002B237D">
        <w:rPr>
          <w:rFonts w:ascii="Helvetica" w:hAnsi="Helvetica"/>
          <w:color w:val="000000"/>
        </w:rPr>
        <w:t xml:space="preserve"> using the 1000 Genomes European samples as a reference). We took the coefficient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as the direct causal effect from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76BE2">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176BE2">
        <w:rPr>
          <w:rFonts w:ascii="Helvetica" w:hAnsi="Helvetica"/>
          <w:color w:val="000000"/>
        </w:rPr>
        <w:t xml:space="preserve">) and multiplied this by the same-individual causal estimate </w:t>
      </w:r>
      <w:r w:rsidR="00176BE2"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oMath>
      <w:r w:rsidR="00176BE2" w:rsidRPr="002B237D">
        <w:rPr>
          <w:rFonts w:ascii="Helvetica" w:hAnsi="Helvetica"/>
          <w:color w:val="000000"/>
        </w:rPr>
        <w:t>).</w:t>
      </w:r>
      <w:r w:rsidR="004E1A6F" w:rsidRPr="002B237D">
        <w:rPr>
          <w:rFonts w:ascii="Helvetica" w:hAnsi="Helvetica"/>
          <w:color w:val="000000"/>
        </w:rPr>
        <w:t xml:space="preserve"> Finally, we estimated </w:t>
      </w:r>
      <m:oMath>
        <m:r>
          <w:rPr>
            <w:rFonts w:ascii="Cambria Math" w:hAnsi="Cambria Math"/>
            <w:color w:val="000000"/>
          </w:rPr>
          <m:t>ω</m:t>
        </m:r>
      </m:oMath>
      <w:r w:rsidR="004E1A6F" w:rsidRPr="002B237D">
        <w:rPr>
          <w:rFonts w:ascii="Helvetica" w:hAnsi="Helvetica"/>
          <w:color w:val="000000"/>
        </w:rPr>
        <w:t xml:space="preserve"> directly from our two-trait couple MR framework</w:t>
      </w:r>
      <w:r w:rsidR="00A77344">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A77344">
        <w:rPr>
          <w:rFonts w:ascii="Helvetica" w:hAnsi="Helvetica"/>
          <w:color w:val="000000"/>
        </w:rPr>
        <w:t>)</w:t>
      </w:r>
      <w:r w:rsidR="00A77344" w:rsidRPr="002B237D">
        <w:rPr>
          <w:rFonts w:ascii="Helvetica" w:hAnsi="Helvetica"/>
          <w:color w:val="000000"/>
        </w:rPr>
        <w:t>.</w:t>
      </w:r>
      <w:r w:rsidR="004E1A6F" w:rsidRPr="002B237D">
        <w:rPr>
          <w:rFonts w:ascii="Helvetica" w:hAnsi="Helvetica"/>
          <w:color w:val="000000"/>
        </w:rPr>
        <w:t xml:space="preserve"> We compared the estimates of </w:t>
      </w:r>
      <m:oMath>
        <m:r>
          <w:rPr>
            <w:rFonts w:ascii="Cambria Math" w:hAnsi="Cambria Math"/>
            <w:color w:val="000000"/>
          </w:rPr>
          <m:t>γ</m:t>
        </m:r>
      </m:oMath>
      <w:r w:rsidR="004B6ACC" w:rsidRPr="002B237D">
        <w:rPr>
          <w:rFonts w:ascii="Helvetica" w:hAnsi="Helvetica"/>
          <w:color w:val="000000"/>
        </w:rPr>
        <w:t xml:space="preserve">, </w:t>
      </w:r>
      <m:oMath>
        <m:r>
          <w:rPr>
            <w:rFonts w:ascii="Cambria Math" w:hAnsi="Cambria Math"/>
            <w:color w:val="000000"/>
          </w:rPr>
          <m:t>ρ</m:t>
        </m:r>
      </m:oMath>
      <w:r w:rsidR="004E1A6F" w:rsidRPr="002B237D">
        <w:rPr>
          <w:rFonts w:ascii="Helvetica" w:hAnsi="Helvetica"/>
          <w:color w:val="000000"/>
        </w:rPr>
        <w:t xml:space="preserve">, and </w:t>
      </w:r>
      <m:oMath>
        <m:r>
          <w:rPr>
            <w:rFonts w:ascii="Cambria Math" w:hAnsi="Cambria Math"/>
            <w:color w:val="000000"/>
          </w:rPr>
          <m:t>ω</m:t>
        </m:r>
      </m:oMath>
      <w:r w:rsidR="004B6ACC" w:rsidRPr="002B237D">
        <w:rPr>
          <w:rFonts w:ascii="Helvetica" w:hAnsi="Helvetica"/>
          <w:color w:val="000000"/>
        </w:rPr>
        <w:t xml:space="preserve"> </w:t>
      </w:r>
      <w:r w:rsidR="004E1A6F" w:rsidRPr="002B237D">
        <w:rPr>
          <w:rFonts w:ascii="Helvetica" w:hAnsi="Helvetica"/>
          <w:color w:val="000000"/>
        </w:rPr>
        <w:t xml:space="preserve">using a </w:t>
      </w:r>
      <w:r w:rsidR="00536F98">
        <w:rPr>
          <w:rFonts w:ascii="Helvetica" w:hAnsi="Helvetica"/>
          <w:color w:val="000000"/>
        </w:rPr>
        <w:t>z</w:t>
      </w:r>
      <w:r w:rsidR="004E1A6F" w:rsidRPr="002B237D">
        <w:rPr>
          <w:rFonts w:ascii="Helvetica" w:hAnsi="Helvetica"/>
          <w:color w:val="000000"/>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rPr>
          <m:t>ω</m:t>
        </m:r>
      </m:oMath>
      <w:r w:rsidR="004E1A6F" w:rsidRPr="002B237D">
        <w:rPr>
          <w:rFonts w:ascii="Helvetica" w:hAnsi="Helvetica"/>
          <w:color w:val="000000"/>
        </w:rPr>
        <w:t xml:space="preserve"> that could not be explained merely by the</w:t>
      </w:r>
      <w:r w:rsidR="004D0C9F">
        <w:rPr>
          <w:rFonts w:ascii="Helvetica" w:hAnsi="Helvetica"/>
          <w:color w:val="000000"/>
        </w:rPr>
        <w:t xml:space="preserve"> paths quantified by</w:t>
      </w:r>
      <w:r w:rsidR="004E1A6F" w:rsidRPr="002B237D">
        <w:rPr>
          <w:rFonts w:ascii="Helvetica" w:hAnsi="Helvetica"/>
          <w:color w:val="000000"/>
        </w:rPr>
        <w:t xml:space="preserve"> </w:t>
      </w:r>
      <m:oMath>
        <m:r>
          <w:rPr>
            <w:rFonts w:ascii="Cambria Math" w:hAnsi="Cambria Math"/>
            <w:color w:val="000000"/>
          </w:rPr>
          <m:t>γ</m:t>
        </m:r>
      </m:oMath>
      <w:r w:rsidR="004B6ACC" w:rsidRPr="002B237D">
        <w:rPr>
          <w:rFonts w:ascii="Helvetica" w:hAnsi="Helvetica"/>
          <w:color w:val="000000"/>
        </w:rPr>
        <w:t xml:space="preserve"> and </w:t>
      </w:r>
      <m:oMath>
        <m:r>
          <w:rPr>
            <w:rFonts w:ascii="Cambria Math" w:hAnsi="Cambria Math"/>
            <w:color w:val="000000"/>
          </w:rPr>
          <m:t>ρ</m:t>
        </m:r>
      </m:oMath>
      <w:r w:rsidR="004E1A6F" w:rsidRPr="002B237D">
        <w:rPr>
          <w:rFonts w:ascii="Helvetica" w:hAnsi="Helvetica"/>
          <w:color w:val="000000"/>
        </w:rPr>
        <w:t xml:space="preserve">. </w:t>
      </w:r>
      <w:r w:rsidR="00232E94" w:rsidRPr="002B237D">
        <w:rPr>
          <w:rFonts w:ascii="Helvetica" w:hAnsi="Helvetica"/>
          <w:color w:val="000000"/>
        </w:rPr>
        <w:t xml:space="preserve">As </w:t>
      </w:r>
      <m:oMath>
        <m:r>
          <w:rPr>
            <w:rFonts w:ascii="Cambria Math" w:hAnsi="Cambria Math"/>
            <w:color w:val="000000"/>
          </w:rPr>
          <m:t>γ</m:t>
        </m:r>
      </m:oMath>
      <w:r w:rsidR="00232E94" w:rsidRPr="002B237D">
        <w:rPr>
          <w:rFonts w:ascii="Helvetica" w:hAnsi="Helvetica"/>
          <w:color w:val="000000"/>
        </w:rPr>
        <w:t xml:space="preserve"> and </w:t>
      </w:r>
      <m:oMath>
        <m:r>
          <w:rPr>
            <w:rFonts w:ascii="Cambria Math" w:hAnsi="Cambria Math"/>
            <w:color w:val="000000"/>
          </w:rPr>
          <m:t>ρ</m:t>
        </m:r>
      </m:oMath>
      <w:r w:rsidR="00232E94" w:rsidRPr="002B237D">
        <w:rPr>
          <w:rFonts w:ascii="Helvetica" w:hAnsi="Helvetica"/>
          <w:color w:val="000000"/>
        </w:rPr>
        <w:t xml:space="preserve"> are not perfectly independent, potentially due to correlation between </w:t>
      </w:r>
      <m:oMath>
        <m:r>
          <w:rPr>
            <w:rFonts w:ascii="Cambria Math" w:hAnsi="Cambria Math"/>
            <w:color w:val="000000"/>
            <w:shd w:val="clear" w:color="auto" w:fill="FFFFFF"/>
          </w:rPr>
          <m:t>X</m:t>
        </m:r>
      </m:oMath>
      <w:r w:rsidR="00232E94" w:rsidRPr="002B237D">
        <w:rPr>
          <w:rFonts w:ascii="Helvetica" w:hAnsi="Helvetica"/>
          <w:color w:val="000000"/>
          <w:shd w:val="clear" w:color="auto" w:fill="FFFFFF"/>
        </w:rPr>
        <w:t xml:space="preserve"> and </w:t>
      </w:r>
      <m:oMath>
        <m:r>
          <w:rPr>
            <w:rFonts w:ascii="Cambria Math" w:hAnsi="Cambria Math"/>
            <w:color w:val="000000"/>
            <w:shd w:val="clear" w:color="auto" w:fill="FFFFFF"/>
          </w:rPr>
          <m:t>Y</m:t>
        </m:r>
      </m:oMath>
      <w:r w:rsidR="00232E94" w:rsidRPr="002B237D">
        <w:rPr>
          <w:rFonts w:ascii="Helvetica" w:hAnsi="Helvetica"/>
          <w:color w:val="000000"/>
          <w:shd w:val="clear" w:color="auto" w:fill="FFFFFF"/>
        </w:rPr>
        <w:t xml:space="preserve"> </w:t>
      </w:r>
      <w:r w:rsidR="008C03CE" w:rsidRPr="002B237D">
        <w:rPr>
          <w:rFonts w:ascii="Helvetica" w:hAnsi="Helvetica"/>
          <w:color w:val="000000"/>
          <w:shd w:val="clear" w:color="auto" w:fill="FFFFFF"/>
        </w:rPr>
        <w:t xml:space="preserve">or pleiotropic </w:t>
      </w:r>
      <w:r w:rsidR="00232E94" w:rsidRPr="002B237D">
        <w:rPr>
          <w:rFonts w:ascii="Helvetica" w:hAnsi="Helvetica"/>
          <w:color w:val="000000"/>
          <w:shd w:val="clear" w:color="auto" w:fill="FFFFFF"/>
        </w:rPr>
        <w:t>limitations of MR</w:t>
      </w:r>
      <w:r w:rsidR="004D0C9F">
        <w:rPr>
          <w:rFonts w:ascii="Helvetica" w:hAnsi="Helvetica"/>
          <w:color w:val="000000"/>
          <w:shd w:val="clear" w:color="auto" w:fill="FFFFFF"/>
        </w:rPr>
        <w:t xml:space="preserve">. We estimated the extent of dependence </w:t>
      </w:r>
      <w:r w:rsidR="009C2A40">
        <w:rPr>
          <w:rFonts w:ascii="Helvetica" w:hAnsi="Helvetica"/>
          <w:color w:val="000000"/>
          <w:shd w:val="clear" w:color="auto" w:fill="FFFFFF"/>
        </w:rPr>
        <w:t>via</w:t>
      </w:r>
      <w:r w:rsidR="004D0C9F">
        <w:rPr>
          <w:rFonts w:ascii="Helvetica" w:hAnsi="Helvetica"/>
          <w:color w:val="000000"/>
          <w:shd w:val="clear" w:color="auto" w:fill="FFFFFF"/>
        </w:rPr>
        <w:t xml:space="preserve"> the correlation between </w:t>
      </w:r>
      <m:oMath>
        <m:r>
          <w:rPr>
            <w:rFonts w:ascii="Cambria Math" w:hAnsi="Cambria Math"/>
            <w:color w:val="000000"/>
          </w:rPr>
          <m:t>ρ</m:t>
        </m:r>
      </m:oMath>
      <w:r w:rsidR="004D0C9F" w:rsidRPr="002B237D">
        <w:rPr>
          <w:rFonts w:ascii="Helvetica" w:hAnsi="Helvetica"/>
          <w:color w:val="000000"/>
        </w:rPr>
        <w:t xml:space="preserve"> </w:t>
      </w:r>
      <w:r w:rsidR="004D0C9F">
        <w:rPr>
          <w:rFonts w:ascii="Helvetica" w:hAnsi="Helvetica"/>
          <w:color w:val="000000"/>
        </w:rPr>
        <w:t>and</w:t>
      </w:r>
      <w:r w:rsidR="004D0C9F" w:rsidRPr="002B237D">
        <w:rPr>
          <w:rFonts w:ascii="Helvetica" w:hAnsi="Helvetica"/>
          <w:color w:val="000000"/>
        </w:rPr>
        <w:t xml:space="preserve"> </w:t>
      </w:r>
      <m:oMath>
        <m:r>
          <w:rPr>
            <w:rFonts w:ascii="Cambria Math" w:hAnsi="Cambria Math"/>
            <w:color w:val="000000"/>
          </w:rPr>
          <m:t>γ</m:t>
        </m:r>
      </m:oMath>
      <w:r w:rsidR="004D0C9F">
        <w:rPr>
          <w:rFonts w:ascii="Helvetica" w:hAnsi="Helvetica"/>
          <w:color w:val="000000"/>
        </w:rPr>
        <w:t xml:space="preserve"> across the different trait pairs. </w:t>
      </w:r>
      <w:r w:rsidR="009C2A40">
        <w:rPr>
          <w:rFonts w:ascii="Helvetica" w:hAnsi="Helvetica"/>
          <w:color w:val="000000"/>
        </w:rPr>
        <w:t>To account for the duplicate signals due to this correlation, w</w:t>
      </w:r>
      <w:r w:rsidR="004D0C9F" w:rsidRPr="002B237D">
        <w:rPr>
          <w:rFonts w:ascii="Helvetica" w:hAnsi="Helvetica"/>
          <w:color w:val="000000"/>
        </w:rPr>
        <w:t xml:space="preserve">e </w:t>
      </w:r>
      <w:r w:rsidR="009C2A40">
        <w:rPr>
          <w:rFonts w:ascii="Helvetica" w:hAnsi="Helvetica"/>
          <w:color w:val="000000"/>
        </w:rPr>
        <w:t xml:space="preserve">removed the effects of </w:t>
      </w:r>
      <m:oMath>
        <m:r>
          <w:rPr>
            <w:rFonts w:ascii="Cambria Math" w:hAnsi="Cambria Math"/>
            <w:color w:val="000000"/>
          </w:rPr>
          <m:t>γ</m:t>
        </m:r>
      </m:oMath>
      <w:r w:rsidR="009C2A40">
        <w:rPr>
          <w:rFonts w:ascii="Helvetica" w:hAnsi="Helvetica"/>
          <w:color w:val="000000"/>
        </w:rPr>
        <w:t xml:space="preserve"> from</w:t>
      </w:r>
      <w:r w:rsidR="004D0C9F" w:rsidRPr="002B237D">
        <w:rPr>
          <w:rFonts w:ascii="Helvetica" w:hAnsi="Helvetica"/>
          <w:color w:val="000000"/>
        </w:rPr>
        <w:t xml:space="preserve"> </w:t>
      </w:r>
      <m:oMath>
        <m:r>
          <w:rPr>
            <w:rFonts w:ascii="Cambria Math" w:hAnsi="Cambria Math"/>
            <w:color w:val="000000"/>
          </w:rPr>
          <m:t>ρ</m:t>
        </m:r>
      </m:oMath>
      <w:r w:rsidR="004D0C9F" w:rsidRPr="002B237D">
        <w:rPr>
          <w:rFonts w:ascii="Helvetica" w:hAnsi="Helvetica"/>
          <w:color w:val="000000"/>
        </w:rPr>
        <w:t xml:space="preserve"> by </w:t>
      </w:r>
      <w:r w:rsidR="009C2A40">
        <w:rPr>
          <w:rFonts w:ascii="Helvetica" w:hAnsi="Helvetica"/>
          <w:color w:val="000000"/>
        </w:rPr>
        <w:t xml:space="preserve">keeping the residuals from the </w:t>
      </w:r>
      <w:r w:rsidR="004D0C9F" w:rsidRPr="002B237D">
        <w:rPr>
          <w:rFonts w:ascii="Helvetica" w:hAnsi="Helvetica"/>
          <w:color w:val="000000"/>
        </w:rPr>
        <w:t xml:space="preserve">linear regression </w:t>
      </w:r>
      <m:oMath>
        <m:r>
          <m:rPr>
            <m:sty m:val="p"/>
          </m:rPr>
          <w:rPr>
            <w:rFonts w:ascii="Cambria Math" w:hAnsi="Cambria Math"/>
            <w:color w:val="000000"/>
          </w:rPr>
          <m:t>ρ∼γ</m:t>
        </m:r>
      </m:oMath>
      <w:r w:rsidR="009C2A40">
        <w:rPr>
          <w:rFonts w:ascii="Helvetica" w:hAnsi="Helvetica"/>
          <w:color w:val="000000"/>
        </w:rPr>
        <w:t>.</w:t>
      </w:r>
      <w:r w:rsidR="00232E94" w:rsidRPr="002B237D">
        <w:rPr>
          <w:rFonts w:ascii="Helvetica" w:hAnsi="Helvetica"/>
          <w:color w:val="000000"/>
          <w:shd w:val="clear" w:color="auto" w:fill="FFFFFF"/>
        </w:rPr>
        <w:t xml:space="preserve"> </w:t>
      </w:r>
      <w:r w:rsidR="009C2A40">
        <w:rPr>
          <w:rFonts w:ascii="Helvetica" w:hAnsi="Helvetica"/>
          <w:color w:val="000000"/>
          <w:shd w:val="clear" w:color="auto" w:fill="FFFFFF"/>
        </w:rPr>
        <w:t>W</w:t>
      </w:r>
      <w:r w:rsidR="00232E94" w:rsidRPr="002B237D">
        <w:rPr>
          <w:rFonts w:ascii="Helvetica" w:hAnsi="Helvetica"/>
          <w:color w:val="000000"/>
          <w:shd w:val="clear" w:color="auto" w:fill="FFFFFF"/>
        </w:rPr>
        <w:t>e</w:t>
      </w:r>
      <w:r w:rsidR="004E1A6F" w:rsidRPr="002B237D">
        <w:rPr>
          <w:rFonts w:ascii="Helvetica" w:hAnsi="Helvetica"/>
          <w:color w:val="000000"/>
        </w:rPr>
        <w:t xml:space="preserve"> </w:t>
      </w:r>
      <w:r w:rsidR="009C2A40">
        <w:rPr>
          <w:rFonts w:ascii="Helvetica" w:hAnsi="Helvetica"/>
          <w:color w:val="000000"/>
        </w:rPr>
        <w:t>then</w:t>
      </w:r>
      <w:r w:rsidR="004E1A6F" w:rsidRPr="002B237D">
        <w:rPr>
          <w:rFonts w:ascii="Helvetica" w:hAnsi="Helvetica"/>
          <w:color w:val="000000"/>
        </w:rPr>
        <w:t xml:space="preserve"> estimat</w:t>
      </w:r>
      <w:r w:rsidR="009C2A40">
        <w:rPr>
          <w:rFonts w:ascii="Helvetica" w:hAnsi="Helvetica"/>
          <w:color w:val="000000"/>
        </w:rPr>
        <w:t>ed</w:t>
      </w:r>
      <w:r w:rsidR="004E1A6F" w:rsidRPr="002B237D">
        <w:rPr>
          <w:rFonts w:ascii="Helvetica" w:hAnsi="Helvetica"/>
          <w:color w:val="000000"/>
        </w:rPr>
        <w:t xml:space="preserve"> the proportion of variance explained </w:t>
      </w:r>
      <w:r w:rsidR="004B6ACC" w:rsidRPr="002B237D">
        <w:rPr>
          <w:rFonts w:ascii="Helvetica" w:hAnsi="Helvetica"/>
          <w:color w:val="000000"/>
        </w:rPr>
        <w:t>(</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004E1A6F" w:rsidRPr="002B237D">
        <w:rPr>
          <w:rFonts w:ascii="Helvetica" w:hAnsi="Helvetica"/>
          <w:color w:val="000000"/>
        </w:rPr>
        <w:t xml:space="preserve">) of </w:t>
      </w:r>
      <m:oMath>
        <m:r>
          <w:rPr>
            <w:rFonts w:ascii="Cambria Math" w:hAnsi="Cambria Math"/>
            <w:color w:val="000000"/>
          </w:rPr>
          <m:t>ω</m:t>
        </m:r>
      </m:oMath>
      <w:r w:rsidR="004E1A6F" w:rsidRPr="002B237D">
        <w:rPr>
          <w:rFonts w:ascii="Helvetica" w:hAnsi="Helvetica"/>
          <w:color w:val="000000"/>
        </w:rPr>
        <w:t xml:space="preserve"> </w:t>
      </w:r>
      <w:r w:rsidR="009C2A40">
        <w:rPr>
          <w:rFonts w:ascii="Helvetica" w:hAnsi="Helvetica"/>
          <w:color w:val="000000"/>
        </w:rPr>
        <w:t xml:space="preserve">jointly by </w:t>
      </w:r>
      <m:oMath>
        <m:r>
          <w:rPr>
            <w:rFonts w:ascii="Cambria Math" w:hAnsi="Cambria Math"/>
            <w:color w:val="000000"/>
          </w:rPr>
          <m:t>γ</m:t>
        </m:r>
      </m:oMath>
      <w:r w:rsidR="009C2A40" w:rsidRPr="002B237D">
        <w:rPr>
          <w:rFonts w:ascii="Helvetica" w:hAnsi="Helvetica"/>
          <w:color w:val="000000"/>
        </w:rPr>
        <w:t xml:space="preserve"> </w:t>
      </w:r>
      <w:r w:rsidR="009C2A40">
        <w:rPr>
          <w:rFonts w:ascii="Helvetica" w:hAnsi="Helvetica"/>
          <w:color w:val="000000"/>
        </w:rPr>
        <w:t xml:space="preserve">and the </w:t>
      </w:r>
      <w:proofErr w:type="spellStart"/>
      <w:r w:rsidR="008C03CE" w:rsidRPr="002B237D">
        <w:rPr>
          <w:rFonts w:ascii="Helvetica" w:hAnsi="Helvetica"/>
          <w:color w:val="000000"/>
        </w:rPr>
        <w:t>residualized</w:t>
      </w:r>
      <w:proofErr w:type="spellEnd"/>
      <w:r w:rsidR="008C03CE" w:rsidRPr="002B237D">
        <w:rPr>
          <w:rFonts w:ascii="Helvetica" w:hAnsi="Helvetica"/>
          <w:color w:val="000000"/>
        </w:rPr>
        <w:t xml:space="preserve"> </w:t>
      </w:r>
      <m:oMath>
        <m:r>
          <w:rPr>
            <w:rFonts w:ascii="Cambria Math" w:hAnsi="Cambria Math"/>
            <w:color w:val="000000"/>
          </w:rPr>
          <m:t>ρ</m:t>
        </m:r>
      </m:oMath>
      <w:del w:id="8" w:author="Zoltan Kutalik" w:date="2022-03-02T22:41:00Z">
        <w:r w:rsidR="008C03CE" w:rsidRPr="002B237D" w:rsidDel="009C2A40">
          <w:rPr>
            <w:rFonts w:ascii="Helvetica" w:hAnsi="Helvetica"/>
            <w:color w:val="000000"/>
          </w:rPr>
          <w:delText xml:space="preserve"> for </w:delText>
        </w:r>
      </w:del>
      <m:oMath>
        <m:r>
          <w:del w:id="9" w:author="Zoltan Kutalik" w:date="2022-03-02T22:41:00Z">
            <w:rPr>
              <w:rFonts w:ascii="Cambria Math" w:hAnsi="Cambria Math"/>
              <w:color w:val="000000"/>
            </w:rPr>
            <m:t>γ</m:t>
          </w:del>
        </m:r>
      </m:oMath>
      <w:del w:id="10" w:author="Zoltan Kutalik" w:date="2022-03-02T22:41:00Z">
        <w:r w:rsidR="008C03CE" w:rsidRPr="002B237D" w:rsidDel="009C2A40">
          <w:rPr>
            <w:rFonts w:ascii="Helvetica" w:hAnsi="Helvetica"/>
            <w:color w:val="000000"/>
          </w:rPr>
          <w:delText xml:space="preserve"> by running a linear regression as follows: </w:delText>
        </w:r>
      </w:del>
      <m:oMath>
        <m:sSub>
          <m:sSubPr>
            <m:ctrlPr>
              <w:del w:id="11" w:author="Zoltan Kutalik" w:date="2022-03-02T22:41:00Z">
                <w:rPr>
                  <w:rFonts w:ascii="Cambria Math" w:hAnsi="Cambria Math"/>
                  <w:i/>
                  <w:color w:val="000000"/>
                </w:rPr>
              </w:del>
            </m:ctrlPr>
          </m:sSubPr>
          <m:e>
            <m:r>
              <w:del w:id="12" w:author="Zoltan Kutalik" w:date="2022-03-02T22:41:00Z">
                <m:rPr>
                  <m:sty m:val="p"/>
                </m:rPr>
                <w:rPr>
                  <w:rFonts w:ascii="Cambria Math" w:hAnsi="Cambria Math"/>
                  <w:color w:val="000000"/>
                </w:rPr>
                <m:t>ρ</m:t>
              </w:del>
            </m:r>
            <m:ctrlPr>
              <w:del w:id="13" w:author="Zoltan Kutalik" w:date="2022-03-02T22:41:00Z">
                <w:rPr>
                  <w:rFonts w:ascii="Cambria Math" w:hAnsi="Cambria Math"/>
                  <w:color w:val="000000"/>
                </w:rPr>
              </w:del>
            </m:ctrlPr>
          </m:e>
          <m:sub>
            <m:r>
              <w:del w:id="14" w:author="Zoltan Kutalik" w:date="2022-03-02T22:41:00Z">
                <w:rPr>
                  <w:rFonts w:ascii="Cambria Math" w:hAnsi="Cambria Math"/>
                  <w:color w:val="000000"/>
                </w:rPr>
                <m:t>resid</m:t>
              </w:del>
            </m:r>
          </m:sub>
        </m:sSub>
        <m:r>
          <w:del w:id="15" w:author="Zoltan Kutalik" w:date="2022-03-02T22:41:00Z">
            <w:rPr>
              <w:rFonts w:ascii="Cambria Math" w:hAnsi="Cambria Math"/>
              <w:color w:val="000000"/>
            </w:rPr>
            <m:t>=resid</m:t>
          </w:del>
        </m:r>
        <m:d>
          <m:dPr>
            <m:ctrlPr>
              <w:del w:id="16" w:author="Zoltan Kutalik" w:date="2022-03-02T22:41:00Z">
                <w:rPr>
                  <w:rFonts w:ascii="Cambria Math" w:hAnsi="Cambria Math"/>
                  <w:i/>
                  <w:color w:val="000000"/>
                </w:rPr>
              </w:del>
            </m:ctrlPr>
          </m:dPr>
          <m:e>
            <m:r>
              <w:del w:id="17" w:author="Zoltan Kutalik" w:date="2022-03-02T22:41:00Z">
                <w:rPr>
                  <w:rFonts w:ascii="Cambria Math" w:hAnsi="Cambria Math"/>
                  <w:color w:val="000000"/>
                </w:rPr>
                <m:t>lm</m:t>
              </w:del>
            </m:r>
            <m:d>
              <m:dPr>
                <m:ctrlPr>
                  <w:del w:id="18" w:author="Zoltan Kutalik" w:date="2022-03-02T22:41:00Z">
                    <w:rPr>
                      <w:rFonts w:ascii="Cambria Math" w:hAnsi="Cambria Math"/>
                      <w:i/>
                      <w:color w:val="000000"/>
                    </w:rPr>
                  </w:del>
                </m:ctrlPr>
              </m:dPr>
              <m:e>
                <m:r>
                  <w:del w:id="19" w:author="Zoltan Kutalik" w:date="2022-03-02T22:41:00Z">
                    <m:rPr>
                      <m:sty m:val="p"/>
                    </m:rPr>
                    <w:rPr>
                      <w:rFonts w:ascii="Cambria Math" w:hAnsi="Cambria Math"/>
                      <w:color w:val="000000"/>
                    </w:rPr>
                    <m:t>ρ∼γ</m:t>
                  </w:del>
                </m:r>
              </m:e>
            </m:d>
          </m:e>
        </m:d>
      </m:oMath>
      <w:del w:id="20" w:author="Zoltan Kutalik" w:date="2022-03-02T22:41:00Z">
        <w:r w:rsidR="008C03CE" w:rsidRPr="002B237D" w:rsidDel="009C2A40">
          <w:rPr>
            <w:rFonts w:ascii="Helvetica" w:hAnsi="Helvetica"/>
            <w:color w:val="000000"/>
          </w:rPr>
          <w:delText xml:space="preserve"> and then summing </w:delText>
        </w:r>
      </w:del>
      <m:oMath>
        <m:sSub>
          <m:sSubPr>
            <m:ctrlPr>
              <w:del w:id="21" w:author="Zoltan Kutalik" w:date="2022-03-02T22:41:00Z">
                <w:rPr>
                  <w:rFonts w:ascii="Cambria Math" w:hAnsi="Cambria Math"/>
                  <w:i/>
                  <w:color w:val="000000"/>
                </w:rPr>
              </w:del>
            </m:ctrlPr>
          </m:sSubPr>
          <m:e>
            <m:r>
              <w:del w:id="22" w:author="Zoltan Kutalik" w:date="2022-03-02T22:41:00Z">
                <w:rPr>
                  <w:rFonts w:ascii="Cambria Math" w:hAnsi="Cambria Math"/>
                  <w:color w:val="000000"/>
                </w:rPr>
                <m:t>ρ</m:t>
              </w:del>
            </m:r>
            <m:ctrlPr>
              <w:del w:id="23" w:author="Zoltan Kutalik" w:date="2022-03-02T22:41:00Z">
                <w:rPr>
                  <w:rFonts w:ascii="Cambria Math" w:hAnsi="Cambria Math"/>
                  <w:color w:val="000000"/>
                </w:rPr>
              </w:del>
            </m:ctrlPr>
          </m:e>
          <m:sub>
            <m:r>
              <w:del w:id="24" w:author="Zoltan Kutalik" w:date="2022-03-02T22:41:00Z">
                <w:rPr>
                  <w:rFonts w:ascii="Cambria Math" w:hAnsi="Cambria Math"/>
                  <w:color w:val="000000"/>
                </w:rPr>
                <m:t>resid</m:t>
              </w:del>
            </m:r>
          </m:sub>
        </m:sSub>
      </m:oMath>
      <w:del w:id="25" w:author="Zoltan Kutalik" w:date="2022-03-02T22:41:00Z">
        <w:r w:rsidR="008C03CE" w:rsidRPr="002B237D" w:rsidDel="009C2A40">
          <w:rPr>
            <w:rFonts w:ascii="Helvetica" w:hAnsi="Helvetica"/>
            <w:color w:val="000000"/>
          </w:rPr>
          <w:delText xml:space="preserve"> to </w:delText>
        </w:r>
      </w:del>
      <m:oMath>
        <m:r>
          <w:del w:id="26" w:author="Zoltan Kutalik" w:date="2022-03-02T22:41:00Z">
            <w:rPr>
              <w:rFonts w:ascii="Cambria Math" w:hAnsi="Cambria Math"/>
              <w:color w:val="000000"/>
            </w:rPr>
            <m:t>γ</m:t>
          </w:del>
        </m:r>
      </m:oMath>
      <w:r w:rsidR="008C03CE" w:rsidRPr="002B237D">
        <w:rPr>
          <w:rFonts w:ascii="Helvetica" w:hAnsi="Helvetica"/>
          <w:color w:val="000000"/>
        </w:rPr>
        <w:t xml:space="preserve">.  </w:t>
      </w:r>
    </w:p>
    <w:p w14:paraId="7A9547F2" w14:textId="52E555B4" w:rsidR="004E1A6F" w:rsidRDefault="004E1A6F" w:rsidP="002B237D">
      <w:pPr>
        <w:spacing w:before="240" w:after="120"/>
        <w:jc w:val="both"/>
        <w:outlineLvl w:val="0"/>
        <w:rPr>
          <w:rFonts w:ascii="Helvetica" w:hAnsi="Helvetica" w:cs="Arial"/>
          <w:color w:val="2F5496"/>
          <w:kern w:val="36"/>
          <w:sz w:val="32"/>
          <w:szCs w:val="32"/>
        </w:rPr>
      </w:pPr>
      <w:r w:rsidRPr="002B237D">
        <w:rPr>
          <w:rFonts w:ascii="Helvetica" w:hAnsi="Helvetica" w:cs="Arial"/>
          <w:color w:val="2F5496"/>
          <w:kern w:val="36"/>
          <w:sz w:val="32"/>
          <w:szCs w:val="32"/>
        </w:rPr>
        <w:t>Results</w:t>
      </w:r>
    </w:p>
    <w:p w14:paraId="32F50A01" w14:textId="77777777" w:rsidR="00E46D98" w:rsidRPr="002B237D" w:rsidRDefault="00E46D98" w:rsidP="00E46D98">
      <w:pPr>
        <w:spacing w:before="40" w:after="120"/>
        <w:jc w:val="both"/>
        <w:outlineLvl w:val="1"/>
        <w:rPr>
          <w:rFonts w:ascii="Helvetica" w:hAnsi="Helvetica"/>
          <w:b/>
          <w:bCs/>
          <w:sz w:val="36"/>
          <w:szCs w:val="36"/>
        </w:rPr>
      </w:pPr>
      <w:commentRangeStart w:id="27"/>
      <w:r w:rsidRPr="002B237D">
        <w:rPr>
          <w:rFonts w:ascii="Helvetica" w:hAnsi="Helvetica" w:cs="Arial"/>
          <w:color w:val="2F5496"/>
          <w:sz w:val="26"/>
          <w:szCs w:val="26"/>
        </w:rPr>
        <w:t>Impact of potential confounders on trait correlation in couples</w:t>
      </w:r>
    </w:p>
    <w:p w14:paraId="4315B607" w14:textId="2EDD1447" w:rsidR="00E46D98" w:rsidRDefault="00E46D98" w:rsidP="00144EB6">
      <w:pPr>
        <w:jc w:val="both"/>
        <w:rPr>
          <w:rFonts w:ascii="Helvetica" w:hAnsi="Helvetica"/>
          <w:color w:val="000000"/>
        </w:rPr>
      </w:pPr>
      <w:r>
        <w:rPr>
          <w:rFonts w:ascii="Helvetica" w:hAnsi="Helvetica"/>
          <w:color w:val="000000"/>
        </w:rPr>
        <w:t>First, w</w:t>
      </w:r>
      <w:r w:rsidRPr="002B237D">
        <w:rPr>
          <w:rFonts w:ascii="Helvetica" w:hAnsi="Helvetica"/>
          <w:color w:val="000000"/>
        </w:rPr>
        <w:t>e assess</w:t>
      </w:r>
      <w:r>
        <w:rPr>
          <w:rFonts w:ascii="Helvetica" w:hAnsi="Helvetica"/>
          <w:color w:val="000000"/>
        </w:rPr>
        <w:t>ed</w:t>
      </w:r>
      <w:r w:rsidRPr="002B237D">
        <w:rPr>
          <w:rFonts w:ascii="Helvetica" w:hAnsi="Helvetica"/>
          <w:color w:val="000000"/>
        </w:rPr>
        <w:t xml:space="preserve"> the impact of potential confounders on trait correlation in couples. Our first observation was that geographical location (using both genetic PCs and North/East coordinates) has a negligible impact on phenotypic correlations. However, we found a significant impact of household income on raw phenotypic correlation among couples (Figure </w:t>
      </w:r>
      <w:r w:rsidR="00144EB6">
        <w:rPr>
          <w:rFonts w:ascii="Helvetica" w:hAnsi="Helvetica"/>
          <w:color w:val="000000"/>
        </w:rPr>
        <w:t>3</w:t>
      </w:r>
      <w:r w:rsidRPr="002B237D">
        <w:rPr>
          <w:rFonts w:ascii="Helvetica" w:hAnsi="Helvetica"/>
          <w:color w:val="000000"/>
        </w:rPr>
        <w:t xml:space="preserve">). We also calculated the ratio of correlation due to confounding over the raw phenotypic correlation among couples and took the average across all traits tested </w:t>
      </w:r>
      <w:r w:rsidRPr="00756B76">
        <w:rPr>
          <w:rFonts w:ascii="Helvetica" w:hAnsi="Helvetica"/>
          <w:color w:val="000000"/>
          <w:highlight w:val="yellow"/>
        </w:rPr>
        <w:t>(Table X</w:t>
      </w:r>
      <w:r w:rsidR="00C638A0">
        <w:rPr>
          <w:rFonts w:ascii="Helvetica" w:hAnsi="Helvetica"/>
          <w:color w:val="000000"/>
          <w:highlight w:val="yellow"/>
        </w:rPr>
        <w:t xml:space="preserve">: </w:t>
      </w:r>
      <w:proofErr w:type="spellStart"/>
      <w:r w:rsidR="00C638A0">
        <w:rPr>
          <w:rFonts w:ascii="Helvetica" w:hAnsi="Helvetica"/>
          <w:color w:val="000000"/>
          <w:highlight w:val="yellow"/>
        </w:rPr>
        <w:t>corr_impact_ratios_summary</w:t>
      </w:r>
      <w:proofErr w:type="spellEnd"/>
      <w:r w:rsidRPr="00756B76">
        <w:rPr>
          <w:rFonts w:ascii="Helvetica" w:hAnsi="Helvetica"/>
          <w:color w:val="000000"/>
          <w:highlight w:val="yellow"/>
        </w:rPr>
        <w:t>).</w:t>
      </w:r>
      <w:r w:rsidRPr="002B237D">
        <w:rPr>
          <w:rFonts w:ascii="Helvetica" w:hAnsi="Helvetica"/>
          <w:color w:val="000000"/>
        </w:rPr>
        <w:t>  </w:t>
      </w:r>
      <w:commentRangeEnd w:id="27"/>
      <w:r w:rsidR="00E8644D">
        <w:rPr>
          <w:rStyle w:val="CommentReference"/>
          <w:rFonts w:asciiTheme="minorHAnsi" w:eastAsiaTheme="minorHAnsi" w:hAnsiTheme="minorHAnsi" w:cstheme="minorBidi"/>
        </w:rPr>
        <w:commentReference w:id="27"/>
      </w:r>
    </w:p>
    <w:p w14:paraId="75D76EAD" w14:textId="77777777" w:rsidR="00144EB6" w:rsidRPr="00144EB6" w:rsidRDefault="00144EB6" w:rsidP="00144EB6">
      <w:pPr>
        <w:jc w:val="both"/>
        <w:rPr>
          <w:rFonts w:ascii="Helvetica" w:hAnsi="Helvetica"/>
          <w:color w:val="000000"/>
        </w:rPr>
      </w:pPr>
    </w:p>
    <w:p w14:paraId="4BF5F5C1"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Relationship between causal effects and raw phenotypic correlation in couples</w:t>
      </w:r>
    </w:p>
    <w:p w14:paraId="35E1BF76" w14:textId="085D5C47" w:rsidR="004E1A6F" w:rsidRPr="002B237D" w:rsidRDefault="00E46D98" w:rsidP="002B237D">
      <w:pPr>
        <w:jc w:val="both"/>
        <w:rPr>
          <w:rFonts w:ascii="Helvetica" w:hAnsi="Helvetica"/>
        </w:rPr>
      </w:pPr>
      <w:r>
        <w:rPr>
          <w:rFonts w:ascii="Helvetica" w:hAnsi="Helvetica"/>
          <w:color w:val="000000"/>
        </w:rPr>
        <w:t>Next, we asked whether discrepancies between observational couple correlations and causal effects could be explained by specific confounder traits. For this, a</w:t>
      </w:r>
      <w:r w:rsidR="004E1A6F" w:rsidRPr="002B237D">
        <w:rPr>
          <w:rFonts w:ascii="Helvetica" w:hAnsi="Helvetica"/>
          <w:color w:val="000000"/>
        </w:rPr>
        <w:t xml:space="preserve"> total of </w:t>
      </w:r>
      <w:r w:rsidR="00BE1853" w:rsidRPr="002B237D">
        <w:rPr>
          <w:rFonts w:ascii="Helvetica" w:hAnsi="Helvetica"/>
          <w:color w:val="000000"/>
        </w:rPr>
        <w:t>118</w:t>
      </w:r>
      <w:r w:rsidR="004E1A6F" w:rsidRPr="002B237D">
        <w:rPr>
          <w:rFonts w:ascii="Helvetica" w:hAnsi="Helvetica"/>
          <w:color w:val="000000"/>
        </w:rPr>
        <w:t xml:space="preserve"> </w:t>
      </w:r>
      <w:r w:rsidR="004E1A6F" w:rsidRPr="002B237D">
        <w:rPr>
          <w:rFonts w:ascii="Helvetica" w:hAnsi="Helvetica"/>
          <w:color w:val="000000"/>
        </w:rPr>
        <w:lastRenderedPageBreak/>
        <w:t xml:space="preserve">phenotypes were selected (based on their elevated correlation between partners and </w:t>
      </w:r>
      <w:r w:rsidR="00741FEF" w:rsidRPr="002B237D">
        <w:rPr>
          <w:rFonts w:ascii="Helvetica" w:hAnsi="Helvetica"/>
          <w:color w:val="000000"/>
        </w:rPr>
        <w:t>sufficient [&gt; 5]</w:t>
      </w:r>
      <w:r w:rsidR="004E1A6F" w:rsidRPr="002B237D">
        <w:rPr>
          <w:rFonts w:ascii="Helvetica" w:hAnsi="Helvetica"/>
          <w:color w:val="000000"/>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Pr>
          <w:rFonts w:ascii="Helvetica" w:hAnsi="Helvetica"/>
          <w:color w:val="000000"/>
        </w:rPr>
        <w:t>different</w:t>
      </w:r>
      <w:r w:rsidR="004E1A6F" w:rsidRPr="002B237D">
        <w:rPr>
          <w:rFonts w:ascii="Helvetica" w:hAnsi="Helvetica"/>
          <w:color w:val="000000"/>
        </w:rPr>
        <w:t xml:space="preserve"> than the MR-estimate, using a</w:t>
      </w:r>
      <w:r w:rsidR="00756B76">
        <w:rPr>
          <w:rFonts w:ascii="Helvetica" w:hAnsi="Helvetica"/>
          <w:color w:val="000000"/>
        </w:rPr>
        <w:t xml:space="preserve"> two</w:t>
      </w:r>
      <w:r w:rsidR="004E1A6F" w:rsidRPr="002B237D">
        <w:rPr>
          <w:rFonts w:ascii="Helvetica" w:hAnsi="Helvetica"/>
          <w:color w:val="000000"/>
        </w:rPr>
        <w:t xml:space="preserve">-tailed </w:t>
      </w:r>
      <w:r w:rsidR="00A65996" w:rsidRPr="002B237D">
        <w:rPr>
          <w:rFonts w:ascii="Helvetica" w:hAnsi="Helvetica"/>
          <w:color w:val="000000"/>
        </w:rPr>
        <w:t>z</w:t>
      </w:r>
      <w:r w:rsidR="004E1A6F" w:rsidRPr="002B237D">
        <w:rPr>
          <w:rFonts w:ascii="Helvetica" w:hAnsi="Helvetica"/>
          <w:color w:val="000000"/>
        </w:rPr>
        <w:t>-</w:t>
      </w:r>
      <w:r w:rsidR="004E1A6F" w:rsidRPr="00AB1FBF">
        <w:rPr>
          <w:rFonts w:ascii="Helvetica" w:hAnsi="Helvetica"/>
          <w:color w:val="000000"/>
        </w:rPr>
        <w:t>test to test for</w:t>
      </w:r>
      <w:r w:rsidR="004E1A6F" w:rsidRPr="002B237D">
        <w:rPr>
          <w:rFonts w:ascii="Helvetica" w:hAnsi="Helvetica"/>
          <w:color w:val="000000"/>
        </w:rPr>
        <w:t xml:space="preserve"> a significan</w:t>
      </w:r>
      <w:r w:rsidR="006B3FD3" w:rsidRPr="002B237D">
        <w:rPr>
          <w:rFonts w:ascii="Helvetica" w:hAnsi="Helvetica"/>
          <w:color w:val="000000"/>
        </w:rPr>
        <w:t xml:space="preserve">t </w:t>
      </w:r>
      <w:r w:rsidR="004E1A6F" w:rsidRPr="002B237D">
        <w:rPr>
          <w:rFonts w:ascii="Helvetica" w:hAnsi="Helvetica"/>
          <w:color w:val="000000"/>
        </w:rPr>
        <w:t>difference between the estimates</w:t>
      </w:r>
      <w:r w:rsidR="00BE39BC">
        <w:rPr>
          <w:rFonts w:ascii="Helvetica" w:hAnsi="Helvetica"/>
          <w:color w:val="000000"/>
        </w:rPr>
        <w:t>. Significant difference</w:t>
      </w:r>
      <w:r w:rsidR="004A32F6">
        <w:rPr>
          <w:rFonts w:ascii="Helvetica" w:hAnsi="Helvetica"/>
          <w:color w:val="000000"/>
        </w:rPr>
        <w:t>s</w:t>
      </w:r>
      <w:r w:rsidR="00BE39BC">
        <w:rPr>
          <w:rFonts w:ascii="Helvetica" w:hAnsi="Helvetica"/>
          <w:color w:val="000000"/>
        </w:rPr>
        <w:t xml:space="preserve"> </w:t>
      </w:r>
      <w:r w:rsidR="004E1A6F" w:rsidRPr="002B237D">
        <w:rPr>
          <w:rFonts w:ascii="Helvetica" w:hAnsi="Helvetica"/>
          <w:color w:val="000000"/>
        </w:rPr>
        <w:t xml:space="preserve">would be indicative of the presence of confounders </w:t>
      </w:r>
      <w:r w:rsidR="00BE39BC">
        <w:rPr>
          <w:rFonts w:ascii="Helvetica" w:hAnsi="Helvetica"/>
          <w:color w:val="000000"/>
        </w:rPr>
        <w:t xml:space="preserve">(either negative or positive) </w:t>
      </w:r>
      <w:r w:rsidR="004E1A6F" w:rsidRPr="002B237D">
        <w:rPr>
          <w:rFonts w:ascii="Helvetica" w:hAnsi="Helvetica"/>
          <w:color w:val="000000"/>
        </w:rPr>
        <w:t>driving the observed phenotypic correlation. After adjusting for the effective number of tested traits (p &lt; 0.05/6</w:t>
      </w:r>
      <w:r w:rsidR="00DA7A8A" w:rsidRPr="002B237D">
        <w:rPr>
          <w:rFonts w:ascii="Helvetica" w:hAnsi="Helvetica"/>
          <w:color w:val="000000"/>
        </w:rPr>
        <w:t>6</w:t>
      </w:r>
      <w:r w:rsidR="004E1A6F" w:rsidRPr="002B237D">
        <w:rPr>
          <w:rFonts w:ascii="Helvetica" w:hAnsi="Helvetica"/>
          <w:color w:val="000000"/>
        </w:rPr>
        <w:t xml:space="preserve">), we identified </w:t>
      </w:r>
      <w:r w:rsidR="005C3F8A">
        <w:rPr>
          <w:rFonts w:ascii="Helvetica" w:hAnsi="Helvetica"/>
          <w:color w:val="000000"/>
        </w:rPr>
        <w:t>43</w:t>
      </w:r>
      <w:r w:rsidR="004E1A6F" w:rsidRPr="002B237D">
        <w:rPr>
          <w:rFonts w:ascii="Helvetica" w:hAnsi="Helvetica"/>
          <w:color w:val="000000"/>
        </w:rPr>
        <w:t xml:space="preserve"> traits which showed </w:t>
      </w:r>
      <w:r w:rsidR="00756B76">
        <w:rPr>
          <w:rFonts w:ascii="Helvetica" w:hAnsi="Helvetica"/>
          <w:color w:val="000000"/>
        </w:rPr>
        <w:t xml:space="preserve">different </w:t>
      </w:r>
      <w:r w:rsidR="004E1A6F" w:rsidRPr="002B237D">
        <w:rPr>
          <w:rFonts w:ascii="Helvetica" w:hAnsi="Helvetica"/>
          <w:color w:val="000000"/>
        </w:rPr>
        <w:t>phenotypic correlation compared to MR</w:t>
      </w:r>
      <w:r w:rsidR="006F4010">
        <w:rPr>
          <w:rFonts w:ascii="Helvetica" w:hAnsi="Helvetica"/>
          <w:color w:val="000000"/>
        </w:rPr>
        <w:t>-</w:t>
      </w:r>
      <w:r w:rsidR="004E1A6F" w:rsidRPr="002B237D">
        <w:rPr>
          <w:rFonts w:ascii="Helvetica" w:hAnsi="Helvetica"/>
          <w:color w:val="000000"/>
        </w:rPr>
        <w:t>estimate</w:t>
      </w:r>
      <w:r w:rsidR="00FE0BE8" w:rsidRPr="002B237D">
        <w:rPr>
          <w:rFonts w:ascii="Helvetica" w:hAnsi="Helvetica"/>
          <w:color w:val="000000"/>
        </w:rPr>
        <w:t xml:space="preserve"> (see Figure</w:t>
      </w:r>
      <w:r w:rsidR="00A56AF4">
        <w:rPr>
          <w:rFonts w:ascii="Helvetica" w:hAnsi="Helvetica"/>
          <w:color w:val="000000"/>
        </w:rPr>
        <w:t xml:space="preserve"> 4</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sig_corr_vs_MR</w:t>
      </w:r>
      <w:proofErr w:type="spellEnd"/>
      <w:r w:rsidR="00FE0BE8" w:rsidRPr="002B237D">
        <w:rPr>
          <w:rFonts w:ascii="Helvetica" w:hAnsi="Helvetica"/>
          <w:color w:val="000000"/>
        </w:rPr>
        <w:t xml:space="preserve">). </w:t>
      </w:r>
      <w:r w:rsidR="006F4010">
        <w:rPr>
          <w:rFonts w:ascii="Helvetica" w:hAnsi="Helvetica"/>
          <w:color w:val="000000"/>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2B237D">
        <w:rPr>
          <w:rFonts w:ascii="Helvetica" w:hAnsi="Helvetica"/>
          <w:color w:val="000000"/>
        </w:rPr>
        <w:t xml:space="preserve">Among these included place of birth, North-coordinate (NC); </w:t>
      </w:r>
      <w:r w:rsidR="00997E6F">
        <w:rPr>
          <w:rFonts w:ascii="Helvetica" w:hAnsi="Helvetica"/>
          <w:color w:val="000000"/>
        </w:rPr>
        <w:t xml:space="preserve">systolic blood pressure (SBP); </w:t>
      </w:r>
      <w:r w:rsidR="004E1A6F" w:rsidRPr="002B237D">
        <w:rPr>
          <w:rFonts w:ascii="Helvetica" w:hAnsi="Helvetica"/>
          <w:color w:val="000000"/>
        </w:rPr>
        <w:t>height</w:t>
      </w:r>
      <w:r w:rsidR="00997E6F">
        <w:rPr>
          <w:rFonts w:ascii="Helvetica" w:hAnsi="Helvetica"/>
          <w:color w:val="000000"/>
        </w:rPr>
        <w:t>;</w:t>
      </w:r>
      <w:r w:rsidR="004E1A6F" w:rsidRPr="002B237D">
        <w:rPr>
          <w:rFonts w:ascii="Helvetica" w:hAnsi="Helvetica"/>
          <w:color w:val="000000"/>
        </w:rPr>
        <w:t xml:space="preserve"> and various blood cell counts, including</w:t>
      </w:r>
      <w:r w:rsidR="00997E6F">
        <w:rPr>
          <w:rFonts w:ascii="Helvetica" w:hAnsi="Helvetica"/>
          <w:color w:val="000000"/>
        </w:rPr>
        <w:t xml:space="preserve"> basophil</w:t>
      </w:r>
      <w:r w:rsidR="004E1A6F" w:rsidRPr="002B237D">
        <w:rPr>
          <w:rFonts w:ascii="Helvetica" w:hAnsi="Helvetica"/>
          <w:color w:val="000000"/>
        </w:rPr>
        <w:t xml:space="preserve"> count (place of birth NC: correlation (</w:t>
      </w:r>
      <m:oMath>
        <m:r>
          <w:rPr>
            <w:rFonts w:ascii="Cambria Math" w:hAnsi="Cambria Math"/>
            <w:color w:val="000000"/>
          </w:rPr>
          <m:t>r</m:t>
        </m:r>
      </m:oMath>
      <w:r w:rsidR="004E1A6F" w:rsidRPr="002B237D">
        <w:rPr>
          <w:rFonts w:ascii="Helvetica" w:hAnsi="Helvetica"/>
          <w:color w:val="000000"/>
        </w:rPr>
        <w:t>) = 0.58, MR-estimate (</w:t>
      </w:r>
      <m:oMath>
        <m:r>
          <w:rPr>
            <w:rFonts w:ascii="Cambria Math" w:hAnsi="Cambria Math"/>
            <w:color w:val="000000"/>
          </w:rPr>
          <m:t>α</m:t>
        </m:r>
      </m:oMath>
      <w:r w:rsidR="004E1A6F" w:rsidRPr="002B237D">
        <w:rPr>
          <w:rFonts w:ascii="Helvetica" w:hAnsi="Helvetica"/>
          <w:color w:val="000000"/>
        </w:rPr>
        <w:t>) = 0.33, one tailed p-value for difference (</w:t>
      </w:r>
      <w:r w:rsidR="004E1A6F" w:rsidRPr="002B237D">
        <w:rPr>
          <w:rFonts w:ascii="Helvetica" w:hAnsi="Helvetica"/>
          <w:i/>
          <w:iCs/>
          <w:color w:val="000000"/>
        </w:rPr>
        <w:t>p</w:t>
      </w:r>
      <w:r w:rsidR="004E1A6F" w:rsidRPr="002B237D">
        <w:rPr>
          <w:rFonts w:ascii="Helvetica" w:hAnsi="Helvetica"/>
          <w:color w:val="000000"/>
        </w:rPr>
        <w:t>) &lt; 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xml:space="preserve">; </w:t>
      </w:r>
      <w:r w:rsidR="00997E6F">
        <w:rPr>
          <w:rFonts w:ascii="Helvetica" w:hAnsi="Helvetica"/>
          <w:color w:val="000000"/>
        </w:rPr>
        <w:t>SB</w:t>
      </w:r>
      <w:r w:rsidR="004E1A6F" w:rsidRPr="002B237D">
        <w:rPr>
          <w:rFonts w:ascii="Helvetica" w:hAnsi="Helvetica"/>
          <w:color w:val="000000"/>
        </w:rPr>
        <w:t xml:space="preserve">P: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0.16</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0.054</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 </w:t>
      </w:r>
      <w:r w:rsidR="00997E6F" w:rsidRPr="002B237D">
        <w:rPr>
          <w:rFonts w:ascii="Helvetica" w:hAnsi="Helvetica"/>
          <w:color w:val="000000"/>
        </w:rPr>
        <w:t>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xml:space="preserve">; height: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0.25</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0.21</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 </w:t>
      </w:r>
      <w:r w:rsidR="00997E6F">
        <w:rPr>
          <w:rFonts w:ascii="Helvetica" w:hAnsi="Helvetica"/>
          <w:color w:val="000000"/>
        </w:rPr>
        <w:t>6.6 x 10</w:t>
      </w:r>
      <w:r w:rsidR="00997E6F">
        <w:rPr>
          <w:rFonts w:ascii="Helvetica" w:hAnsi="Helvetica"/>
          <w:color w:val="000000"/>
          <w:vertAlign w:val="superscript"/>
        </w:rPr>
        <w:t>-6</w:t>
      </w:r>
      <w:r w:rsidR="004E1A6F" w:rsidRPr="002B237D">
        <w:rPr>
          <w:rFonts w:ascii="Helvetica" w:hAnsi="Helvetica"/>
          <w:color w:val="000000"/>
        </w:rPr>
        <w:t xml:space="preserve">; </w:t>
      </w:r>
      <w:r w:rsidR="00997E6F">
        <w:rPr>
          <w:rFonts w:ascii="Helvetica" w:hAnsi="Helvetica"/>
          <w:color w:val="000000"/>
        </w:rPr>
        <w:t>basophil</w:t>
      </w:r>
      <w:r w:rsidR="004E1A6F" w:rsidRPr="002B237D">
        <w:rPr>
          <w:rFonts w:ascii="Helvetica" w:hAnsi="Helvetica"/>
          <w:color w:val="000000"/>
        </w:rPr>
        <w:t xml:space="preserve"> count: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0.47</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0.0013</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w:t>
      </w:r>
      <w:r w:rsidR="00997E6F" w:rsidRPr="002B237D">
        <w:rPr>
          <w:rFonts w:ascii="Helvetica" w:hAnsi="Helvetica"/>
          <w:color w:val="000000"/>
        </w:rPr>
        <w:t>&lt; 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w:t>
      </w:r>
    </w:p>
    <w:p w14:paraId="165FC701" w14:textId="77777777" w:rsidR="004E1A6F" w:rsidRPr="002B237D" w:rsidRDefault="004E1A6F" w:rsidP="002B237D">
      <w:pPr>
        <w:jc w:val="both"/>
        <w:rPr>
          <w:rFonts w:ascii="Helvetica" w:hAnsi="Helvetica"/>
        </w:rPr>
      </w:pPr>
    </w:p>
    <w:p w14:paraId="7EEB9BBB" w14:textId="0A9400AA" w:rsidR="00917B0D" w:rsidRPr="002B237D" w:rsidRDefault="004E1A6F" w:rsidP="002B237D">
      <w:pPr>
        <w:jc w:val="both"/>
        <w:rPr>
          <w:rFonts w:ascii="Helvetica" w:hAnsi="Helvetica"/>
          <w:color w:val="000000"/>
        </w:rPr>
      </w:pPr>
      <w:r w:rsidRPr="002B237D">
        <w:rPr>
          <w:rFonts w:ascii="Helvetica" w:hAnsi="Helvetica"/>
          <w:color w:val="000000"/>
        </w:rPr>
        <w:t xml:space="preserve">Of these </w:t>
      </w:r>
      <w:r w:rsidR="005C3F8A">
        <w:rPr>
          <w:rFonts w:ascii="Helvetica" w:hAnsi="Helvetica"/>
          <w:color w:val="000000"/>
        </w:rPr>
        <w:t xml:space="preserve">43 </w:t>
      </w:r>
      <w:r w:rsidRPr="002B237D">
        <w:rPr>
          <w:rFonts w:ascii="Helvetica" w:hAnsi="Helvetica"/>
          <w:color w:val="000000"/>
        </w:rPr>
        <w:t xml:space="preserve">traits where couple correlation was significantly </w:t>
      </w:r>
      <w:r w:rsidR="006F4010">
        <w:rPr>
          <w:rFonts w:ascii="Helvetica" w:hAnsi="Helvetica"/>
          <w:color w:val="000000"/>
        </w:rPr>
        <w:t>different</w:t>
      </w:r>
      <w:r w:rsidRPr="002B237D">
        <w:rPr>
          <w:rFonts w:ascii="Helvetica" w:hAnsi="Helvetica"/>
          <w:color w:val="000000"/>
        </w:rPr>
        <w:t xml:space="preserve"> than MR causal </w:t>
      </w:r>
      <w:r w:rsidR="00C43146">
        <w:rPr>
          <w:rFonts w:ascii="Helvetica" w:hAnsi="Helvetica"/>
          <w:color w:val="000000"/>
        </w:rPr>
        <w:t>estimates</w:t>
      </w:r>
      <w:r w:rsidRPr="002B237D">
        <w:rPr>
          <w:rFonts w:ascii="Helvetica" w:hAnsi="Helvetica"/>
          <w:color w:val="000000"/>
        </w:rPr>
        <w:t>, we sought to identify potential confounders which may, in part, explain the discrepant estimates</w:t>
      </w:r>
      <w:r w:rsidR="00864983">
        <w:rPr>
          <w:rFonts w:ascii="Helvetica" w:hAnsi="Helvetica"/>
          <w:color w:val="000000"/>
        </w:rPr>
        <w:t xml:space="preserve">. </w:t>
      </w:r>
      <w:r w:rsidR="0047409F">
        <w:rPr>
          <w:rFonts w:ascii="Helvetica" w:hAnsi="Helvetica"/>
          <w:color w:val="000000"/>
        </w:rPr>
        <w:t>For traits where correlation was less than MR-estimate, we searched for negative confounders (</w:t>
      </w:r>
      <w:proofErr w:type="gramStart"/>
      <w:r w:rsidR="0047409F">
        <w:rPr>
          <w:rFonts w:ascii="Helvetica" w:hAnsi="Helvetica"/>
          <w:color w:val="000000"/>
        </w:rPr>
        <w:t>i.e.</w:t>
      </w:r>
      <w:proofErr w:type="gramEnd"/>
      <w:r w:rsidR="0047409F">
        <w:rPr>
          <w:rFonts w:ascii="Helvetica" w:hAnsi="Helvetica"/>
          <w:color w:val="000000"/>
        </w:rPr>
        <w:t xml:space="preserve"> negative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47409F">
        <w:rPr>
          <w:rFonts w:ascii="Helvetica" w:hAnsi="Helvetica"/>
          <w:color w:val="000000"/>
        </w:rPr>
        <w:t>), and conversely for traits where the correlation was greater than the MR-estimate we search</w:t>
      </w:r>
      <w:r w:rsidR="005C3F8A">
        <w:rPr>
          <w:rFonts w:ascii="Helvetica" w:hAnsi="Helvetica"/>
          <w:color w:val="000000"/>
        </w:rPr>
        <w:t>ed</w:t>
      </w:r>
      <w:r w:rsidR="0047409F">
        <w:rPr>
          <w:rFonts w:ascii="Helvetica" w:hAnsi="Helvetica"/>
          <w:color w:val="000000"/>
        </w:rPr>
        <w:t xml:space="preserve"> for positive confounders. </w:t>
      </w:r>
      <w:commentRangeStart w:id="28"/>
      <w:commentRangeStart w:id="29"/>
      <w:r w:rsidR="00A418D5">
        <w:rPr>
          <w:rFonts w:ascii="Helvetica" w:hAnsi="Helvetica"/>
          <w:color w:val="000000"/>
        </w:rPr>
        <w:t>We found no potential negative confounder to explain the cases where correlation was smaller than the MR-estimate</w:t>
      </w:r>
      <w:commentRangeEnd w:id="28"/>
      <w:r w:rsidR="00185E08">
        <w:rPr>
          <w:rStyle w:val="CommentReference"/>
          <w:rFonts w:asciiTheme="minorHAnsi" w:eastAsiaTheme="minorHAnsi" w:hAnsiTheme="minorHAnsi" w:cstheme="minorBidi"/>
        </w:rPr>
        <w:commentReference w:id="28"/>
      </w:r>
      <w:commentRangeEnd w:id="29"/>
      <w:r w:rsidR="00724B89">
        <w:rPr>
          <w:rStyle w:val="CommentReference"/>
          <w:rFonts w:asciiTheme="minorHAnsi" w:eastAsiaTheme="minorHAnsi" w:hAnsiTheme="minorHAnsi" w:cstheme="minorBidi"/>
        </w:rPr>
        <w:commentReference w:id="29"/>
      </w:r>
      <w:r w:rsidR="00A418D5">
        <w:rPr>
          <w:rFonts w:ascii="Helvetica" w:hAnsi="Helvetica"/>
          <w:color w:val="000000"/>
        </w:rPr>
        <w:t>. On the other hand, f</w:t>
      </w:r>
      <w:r w:rsidRPr="002B237D">
        <w:rPr>
          <w:rFonts w:ascii="Helvetica" w:hAnsi="Helvetica"/>
          <w:color w:val="000000"/>
        </w:rPr>
        <w:t xml:space="preserve">or the </w:t>
      </w:r>
      <w:r w:rsidR="00724B89">
        <w:rPr>
          <w:rFonts w:ascii="Helvetica" w:hAnsi="Helvetica"/>
          <w:color w:val="000000"/>
        </w:rPr>
        <w:t>40</w:t>
      </w:r>
      <w:r w:rsidRPr="002B237D">
        <w:rPr>
          <w:rFonts w:ascii="Helvetica" w:hAnsi="Helvetica"/>
          <w:color w:val="000000"/>
        </w:rPr>
        <w:t xml:space="preserve"> traits</w:t>
      </w:r>
      <w:r w:rsidR="00A418D5">
        <w:rPr>
          <w:rFonts w:ascii="Helvetica" w:hAnsi="Helvetica"/>
          <w:color w:val="000000"/>
        </w:rPr>
        <w:t xml:space="preserve"> with </w:t>
      </w:r>
      <w:r w:rsidR="0075472C">
        <w:rPr>
          <w:rFonts w:ascii="Helvetica" w:hAnsi="Helvetica"/>
          <w:color w:val="000000"/>
        </w:rPr>
        <w:t xml:space="preserve">phenotypic </w:t>
      </w:r>
      <w:r w:rsidR="00A418D5">
        <w:rPr>
          <w:rFonts w:ascii="Helvetica" w:hAnsi="Helvetica"/>
          <w:color w:val="000000"/>
        </w:rPr>
        <w:t>correlation larger than MR-estimate</w:t>
      </w:r>
      <w:r w:rsidRPr="002B237D">
        <w:rPr>
          <w:rFonts w:ascii="Helvetica" w:hAnsi="Helvetica"/>
          <w:color w:val="000000"/>
        </w:rPr>
        <w:t xml:space="preserve">, we found many potential </w:t>
      </w:r>
      <w:r w:rsidR="00A418D5">
        <w:rPr>
          <w:rFonts w:ascii="Helvetica" w:hAnsi="Helvetica"/>
          <w:color w:val="000000"/>
        </w:rPr>
        <w:t xml:space="preserve">positive </w:t>
      </w:r>
      <w:r w:rsidRPr="002B237D">
        <w:rPr>
          <w:rFonts w:ascii="Helvetica" w:hAnsi="Helvetica"/>
          <w:color w:val="000000"/>
        </w:rPr>
        <w:t xml:space="preserve">confounders. </w:t>
      </w:r>
      <w:r w:rsidRPr="0075472C">
        <w:rPr>
          <w:rFonts w:ascii="Helvetica" w:hAnsi="Helvetica"/>
          <w:color w:val="000000"/>
        </w:rPr>
        <w:t>Namely, the mean number of potential confounders from our set of 1</w:t>
      </w:r>
      <w:r w:rsidR="00A20A86" w:rsidRPr="0075472C">
        <w:rPr>
          <w:rFonts w:ascii="Helvetica" w:hAnsi="Helvetica"/>
          <w:color w:val="000000"/>
        </w:rPr>
        <w:t>17</w:t>
      </w:r>
      <w:r w:rsidRPr="0075472C">
        <w:rPr>
          <w:rFonts w:ascii="Helvetica" w:hAnsi="Helvetica"/>
          <w:color w:val="000000"/>
        </w:rPr>
        <w:t xml:space="preserve"> candidates was </w:t>
      </w:r>
      <w:r w:rsidR="0075472C" w:rsidRPr="0075472C">
        <w:rPr>
          <w:rFonts w:ascii="Helvetica" w:hAnsi="Helvetica"/>
          <w:color w:val="000000"/>
        </w:rPr>
        <w:t>22.56</w:t>
      </w:r>
      <w:r w:rsidR="00C638A0">
        <w:rPr>
          <w:rFonts w:ascii="Helvetica" w:hAnsi="Helvetica"/>
          <w:color w:val="000000"/>
        </w:rPr>
        <w:t xml:space="preserve">, </w:t>
      </w:r>
      <w:r w:rsidRPr="0075472C">
        <w:rPr>
          <w:rFonts w:ascii="Helvetica" w:hAnsi="Helvetica"/>
          <w:color w:val="000000"/>
        </w:rPr>
        <w:t xml:space="preserve">with </w:t>
      </w:r>
      <w:r w:rsidR="00C638A0">
        <w:rPr>
          <w:rFonts w:ascii="Helvetica" w:hAnsi="Helvetica"/>
          <w:color w:val="000000"/>
        </w:rPr>
        <w:t xml:space="preserve">a </w:t>
      </w:r>
      <w:r w:rsidRPr="0075472C">
        <w:rPr>
          <w:rFonts w:ascii="Helvetica" w:hAnsi="Helvetica"/>
          <w:color w:val="000000"/>
        </w:rPr>
        <w:t xml:space="preserve">maximum of </w:t>
      </w:r>
      <w:r w:rsidR="0075472C" w:rsidRPr="0075472C">
        <w:rPr>
          <w:rFonts w:ascii="Helvetica" w:hAnsi="Helvetica"/>
          <w:color w:val="000000"/>
        </w:rPr>
        <w:t>3</w:t>
      </w:r>
      <w:r w:rsidR="00D97F47" w:rsidRPr="0075472C">
        <w:rPr>
          <w:rFonts w:ascii="Helvetica" w:hAnsi="Helvetica"/>
          <w:color w:val="000000"/>
        </w:rPr>
        <w:t>9</w:t>
      </w:r>
      <w:r w:rsidR="0075472C" w:rsidRPr="0075472C">
        <w:rPr>
          <w:rFonts w:ascii="Helvetica" w:hAnsi="Helvetica"/>
          <w:color w:val="000000"/>
        </w:rPr>
        <w:t>, for one trait we did not identify any potential confounder</w:t>
      </w:r>
      <w:r w:rsidR="00C638A0">
        <w:rPr>
          <w:rFonts w:ascii="Helvetica" w:hAnsi="Helvetica"/>
          <w:color w:val="000000"/>
        </w:rPr>
        <w:t>s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sig_confounders</w:t>
      </w:r>
      <w:proofErr w:type="spellEnd"/>
      <w:r w:rsidR="00C638A0">
        <w:rPr>
          <w:rFonts w:ascii="Helvetica" w:hAnsi="Helvetica"/>
          <w:color w:val="000000"/>
        </w:rPr>
        <w:t>)</w:t>
      </w:r>
      <w:r w:rsidRPr="0075472C">
        <w:rPr>
          <w:rFonts w:ascii="Helvetica" w:hAnsi="Helvetica"/>
          <w:color w:val="000000"/>
        </w:rPr>
        <w:t>.</w:t>
      </w:r>
      <w:r w:rsidRPr="002B237D">
        <w:rPr>
          <w:rFonts w:ascii="Helvetica" w:hAnsi="Helvetica"/>
          <w:color w:val="000000"/>
        </w:rPr>
        <w:t xml:space="preserve"> For instance, for standing height, we identified </w:t>
      </w:r>
      <w:r w:rsidR="000B48D3">
        <w:rPr>
          <w:rFonts w:ascii="Helvetica" w:hAnsi="Helvetica"/>
          <w:color w:val="000000"/>
        </w:rPr>
        <w:t>28</w:t>
      </w:r>
      <w:r w:rsidRPr="002B237D">
        <w:rPr>
          <w:rFonts w:ascii="Helvetica" w:hAnsi="Helvetica"/>
          <w:color w:val="000000"/>
        </w:rPr>
        <w:t xml:space="preserve"> potential confounders which may explain the larger phenotypic correlation as compared to MR effect. </w:t>
      </w:r>
      <w:commentRangeStart w:id="30"/>
      <w:r w:rsidRPr="002B237D">
        <w:rPr>
          <w:rFonts w:ascii="Helvetica" w:hAnsi="Helvetica"/>
          <w:color w:val="000000"/>
        </w:rPr>
        <w:t xml:space="preserve">These potential confounders included </w:t>
      </w:r>
      <w:r w:rsidR="00D97F47" w:rsidRPr="002B237D">
        <w:rPr>
          <w:rFonts w:ascii="Helvetica" w:hAnsi="Helvetica"/>
          <w:color w:val="000000"/>
        </w:rPr>
        <w:t xml:space="preserve">age completed full time </w:t>
      </w:r>
      <w:r w:rsidRPr="002B237D">
        <w:rPr>
          <w:rFonts w:ascii="Helvetica" w:hAnsi="Helvetica"/>
          <w:color w:val="000000"/>
        </w:rPr>
        <w:t xml:space="preserve">education, </w:t>
      </w:r>
      <w:r w:rsidR="00D97F47" w:rsidRPr="002B237D">
        <w:rPr>
          <w:rFonts w:ascii="Helvetica" w:hAnsi="Helvetica"/>
          <w:color w:val="000000"/>
        </w:rPr>
        <w:t xml:space="preserve">BMI, overall health rating, </w:t>
      </w:r>
      <w:r w:rsidRPr="002B237D">
        <w:rPr>
          <w:rFonts w:ascii="Helvetica" w:hAnsi="Helvetica"/>
          <w:color w:val="000000"/>
        </w:rPr>
        <w:t xml:space="preserve">blood cell counts, time spent watching TV, time spent using the computer, medication use, among many others. </w:t>
      </w:r>
      <w:commentRangeEnd w:id="30"/>
      <w:r w:rsidR="000B48D3">
        <w:rPr>
          <w:rStyle w:val="CommentReference"/>
          <w:rFonts w:asciiTheme="minorHAnsi" w:eastAsiaTheme="minorHAnsi" w:hAnsiTheme="minorHAnsi" w:cstheme="minorBidi"/>
        </w:rPr>
        <w:commentReference w:id="30"/>
      </w:r>
      <w:r w:rsidR="00BE39BC">
        <w:rPr>
          <w:rFonts w:ascii="Helvetica" w:hAnsi="Helvetica"/>
          <w:color w:val="000000"/>
        </w:rPr>
        <w:t xml:space="preserve">Finally, for each confounder we calculated the </w:t>
      </w:r>
      <w:r w:rsidR="0047409F">
        <w:rPr>
          <w:rFonts w:ascii="Helvetica" w:hAnsi="Helvetica"/>
          <w:color w:val="000000"/>
        </w:rPr>
        <w:t xml:space="preserve">correlation due to confounding </w:t>
      </w:r>
      <w:r w:rsidR="004A058B">
        <w:rPr>
          <w:rFonts w:ascii="Helvetica" w:hAnsi="Helvetica"/>
          <w:color w:val="000000"/>
        </w:rPr>
        <w:t xml:space="preserve">(C) </w:t>
      </w:r>
      <w:r w:rsidR="0047409F">
        <w:rPr>
          <w:rFonts w:ascii="Helvetica" w:hAnsi="Helvetica"/>
          <w:color w:val="000000"/>
        </w:rPr>
        <w:t xml:space="preserve">for each potential confounder as described above (see Figure 2). </w:t>
      </w:r>
      <w:r w:rsidR="004A058B">
        <w:rPr>
          <w:rFonts w:ascii="Helvetica" w:hAnsi="Helvetica"/>
          <w:color w:val="000000"/>
        </w:rPr>
        <w:t xml:space="preserve">We then compared the difference in estimates to the maximum C for each trait (Figure 5). </w:t>
      </w:r>
    </w:p>
    <w:p w14:paraId="4D5470F2" w14:textId="163E866C" w:rsidR="00917B0D" w:rsidRPr="002B237D" w:rsidRDefault="00917B0D" w:rsidP="002B237D">
      <w:pPr>
        <w:jc w:val="both"/>
        <w:rPr>
          <w:rFonts w:ascii="Helvetica" w:hAnsi="Helvetica"/>
        </w:rPr>
      </w:pPr>
    </w:p>
    <w:p w14:paraId="2DBB3F30" w14:textId="0B40028C" w:rsidR="004E1A6F" w:rsidRPr="002B237D" w:rsidRDefault="004E1A6F" w:rsidP="002B237D">
      <w:pPr>
        <w:jc w:val="both"/>
        <w:rPr>
          <w:rFonts w:ascii="Helvetica" w:hAnsi="Helvetica"/>
        </w:rPr>
      </w:pPr>
      <w:r w:rsidRPr="002B237D">
        <w:rPr>
          <w:rFonts w:ascii="Helvetica" w:hAnsi="Helvetica" w:cs="Arial"/>
          <w:color w:val="2F5496"/>
          <w:sz w:val="26"/>
          <w:szCs w:val="26"/>
        </w:rPr>
        <w:t xml:space="preserve">Effect of sex, </w:t>
      </w:r>
      <w:proofErr w:type="gramStart"/>
      <w:r w:rsidRPr="002B237D">
        <w:rPr>
          <w:rFonts w:ascii="Helvetica" w:hAnsi="Helvetica" w:cs="Arial"/>
          <w:color w:val="2F5496"/>
          <w:sz w:val="26"/>
          <w:szCs w:val="26"/>
        </w:rPr>
        <w:t>age</w:t>
      </w:r>
      <w:proofErr w:type="gramEnd"/>
      <w:r w:rsidRPr="002B237D">
        <w:rPr>
          <w:rFonts w:ascii="Helvetica" w:hAnsi="Helvetica" w:cs="Arial"/>
          <w:color w:val="2F5496"/>
          <w:sz w:val="26"/>
          <w:szCs w:val="26"/>
        </w:rPr>
        <w:t xml:space="preserve"> and time together causal effects in couples</w:t>
      </w:r>
    </w:p>
    <w:p w14:paraId="0373DFF8" w14:textId="77777777" w:rsidR="004E1A6F" w:rsidRPr="002B237D" w:rsidRDefault="004E1A6F" w:rsidP="002B237D">
      <w:pPr>
        <w:jc w:val="both"/>
        <w:rPr>
          <w:rFonts w:ascii="Helvetica" w:hAnsi="Helvetica"/>
        </w:rPr>
      </w:pPr>
    </w:p>
    <w:p w14:paraId="0F63E42B" w14:textId="0FC7421D" w:rsidR="004E1A6F" w:rsidRPr="00D31B53" w:rsidRDefault="004E1A6F" w:rsidP="002B237D">
      <w:pPr>
        <w:jc w:val="both"/>
        <w:rPr>
          <w:rFonts w:ascii="Helvetica" w:hAnsi="Helvetica"/>
        </w:rPr>
      </w:pPr>
      <w:r w:rsidRPr="002B237D">
        <w:rPr>
          <w:rFonts w:ascii="Helvetica" w:hAnsi="Helvetica"/>
          <w:color w:val="000000"/>
        </w:rPr>
        <w:t xml:space="preserve">Among the </w:t>
      </w:r>
      <w:r w:rsidR="00D97F47" w:rsidRPr="002B237D">
        <w:rPr>
          <w:rFonts w:ascii="Helvetica" w:hAnsi="Helvetica"/>
          <w:color w:val="000000"/>
        </w:rPr>
        <w:t>118</w:t>
      </w:r>
      <w:r w:rsidRPr="002B237D">
        <w:rPr>
          <w:rFonts w:ascii="Helvetica" w:hAnsi="Helvetica"/>
          <w:color w:val="000000"/>
        </w:rPr>
        <w:t xml:space="preserve"> phenotypes tested, we identified 6</w:t>
      </w:r>
      <w:r w:rsidR="00C24905" w:rsidRPr="002B237D">
        <w:rPr>
          <w:rFonts w:ascii="Helvetica" w:hAnsi="Helvetica"/>
          <w:color w:val="000000"/>
        </w:rPr>
        <w:t>4</w:t>
      </w:r>
      <w:r w:rsidRPr="002B237D">
        <w:rPr>
          <w:rFonts w:ascii="Helvetica" w:hAnsi="Helvetica"/>
          <w:color w:val="000000"/>
        </w:rPr>
        <w:t xml:space="preserve"> significant causal effects in partners after adjusting for the effective number of tests (</w:t>
      </w:r>
      <w:r w:rsidRPr="002B237D">
        <w:rPr>
          <w:rFonts w:ascii="Helvetica" w:hAnsi="Helvetica"/>
          <w:i/>
          <w:iCs/>
          <w:color w:val="000000"/>
        </w:rPr>
        <w:t>p</w:t>
      </w:r>
      <w:r w:rsidRPr="002B237D">
        <w:rPr>
          <w:rFonts w:ascii="Helvetica" w:hAnsi="Helvetica"/>
          <w:color w:val="000000"/>
        </w:rPr>
        <w:t xml:space="preserve"> &lt; 0.05/6</w:t>
      </w:r>
      <w:r w:rsidR="00C24905" w:rsidRPr="002B237D">
        <w:rPr>
          <w:rFonts w:ascii="Helvetica" w:hAnsi="Helvetica"/>
          <w:color w:val="000000"/>
        </w:rPr>
        <w:t>6</w:t>
      </w:r>
      <w:r w:rsidRPr="002B237D">
        <w:rPr>
          <w:rFonts w:ascii="Helvetica" w:hAnsi="Helvetica"/>
          <w:color w:val="000000"/>
        </w:rPr>
        <w:t>)</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BF_sig_same_trait_MR</w:t>
      </w:r>
      <w:proofErr w:type="spellEnd"/>
      <w:r w:rsidR="00C638A0">
        <w:rPr>
          <w:rFonts w:ascii="Helvetica" w:hAnsi="Helvetica"/>
          <w:color w:val="000000"/>
        </w:rPr>
        <w:t>)</w:t>
      </w:r>
      <w:r w:rsidRPr="002B237D">
        <w:rPr>
          <w:rFonts w:ascii="Helvetica" w:hAnsi="Helvetica"/>
          <w:color w:val="000000"/>
        </w:rPr>
        <w:t xml:space="preserve">. We also examined Cochran’s heterogeneity Q-stat to identify traits with high heterogeneity and found no evidence of heterogeneity in the MR-estimates </w:t>
      </w:r>
      <w:r w:rsidRPr="002B237D">
        <w:rPr>
          <w:rFonts w:ascii="Helvetica" w:hAnsi="Helvetica"/>
          <w:color w:val="000000"/>
        </w:rPr>
        <w:lastRenderedPageBreak/>
        <w:t xml:space="preserve">(all </w:t>
      </w:r>
      <w:r w:rsidR="00BD033C" w:rsidRPr="002B237D">
        <w:rPr>
          <w:rFonts w:ascii="Helvetica" w:hAnsi="Helvetica"/>
          <w:i/>
          <w:iCs/>
          <w:color w:val="000000"/>
        </w:rPr>
        <w:t>p</w:t>
      </w:r>
      <w:r w:rsidRPr="002B237D">
        <w:rPr>
          <w:rFonts w:ascii="Helvetica" w:hAnsi="Helvetica"/>
          <w:color w:val="000000"/>
        </w:rPr>
        <w:t xml:space="preserve"> &gt; 0.05/6</w:t>
      </w:r>
      <w:r w:rsidR="00C24905" w:rsidRPr="002B237D">
        <w:rPr>
          <w:rFonts w:ascii="Helvetica" w:hAnsi="Helvetica"/>
          <w:color w:val="000000"/>
        </w:rPr>
        <w:t>6</w:t>
      </w:r>
      <w:r w:rsidRPr="002B237D">
        <w:rPr>
          <w:rFonts w:ascii="Helvetica" w:hAnsi="Helvetica"/>
          <w:color w:val="000000"/>
        </w:rPr>
        <w:t xml:space="preserve">). Of the </w:t>
      </w:r>
      <w:r w:rsidRPr="002B237D">
        <w:rPr>
          <w:rFonts w:ascii="Helvetica" w:hAnsi="Helvetica"/>
          <w:color w:val="000000"/>
          <w:shd w:val="clear" w:color="auto" w:fill="FFFFFF"/>
        </w:rPr>
        <w:t>6</w:t>
      </w:r>
      <w:r w:rsidR="00C24905" w:rsidRPr="002B237D">
        <w:rPr>
          <w:rFonts w:ascii="Helvetica" w:hAnsi="Helvetica"/>
          <w:color w:val="000000"/>
          <w:shd w:val="clear" w:color="auto" w:fill="FFFFFF"/>
        </w:rPr>
        <w:t>4</w:t>
      </w:r>
      <w:r w:rsidRPr="002B237D">
        <w:rPr>
          <w:rFonts w:ascii="Helvetica" w:hAnsi="Helvetica"/>
          <w:color w:val="000000"/>
        </w:rPr>
        <w:t xml:space="preserve"> significant results, we then tested to see if there was any difference between sexes. After adjusting for the effective number of tests among the remaining 60 traits based on the correlation matrix (</w:t>
      </w:r>
      <w:r w:rsidRPr="002B237D">
        <w:rPr>
          <w:rFonts w:ascii="Helvetica" w:hAnsi="Helvetica"/>
          <w:i/>
          <w:iCs/>
          <w:color w:val="000000"/>
        </w:rPr>
        <w:t>p</w:t>
      </w:r>
      <w:r w:rsidRPr="002B237D">
        <w:rPr>
          <w:rFonts w:ascii="Helvetica" w:hAnsi="Helvetica"/>
          <w:color w:val="000000"/>
        </w:rPr>
        <w:t xml:space="preserve"> &lt; 0.05/2</w:t>
      </w:r>
      <w:r w:rsidR="00C24905" w:rsidRPr="002B237D">
        <w:rPr>
          <w:rFonts w:ascii="Helvetica" w:hAnsi="Helvetica"/>
          <w:color w:val="000000"/>
        </w:rPr>
        <w:t>9</w:t>
      </w:r>
      <w:r w:rsidRPr="002B237D">
        <w:rPr>
          <w:rFonts w:ascii="Helvetica" w:hAnsi="Helvetica"/>
          <w:color w:val="000000"/>
        </w:rPr>
        <w:t>), no traits showed significant difference between sexes. However, 1</w:t>
      </w:r>
      <w:r w:rsidR="00C24905" w:rsidRPr="002B237D">
        <w:rPr>
          <w:rFonts w:ascii="Helvetica" w:hAnsi="Helvetica"/>
          <w:color w:val="000000"/>
        </w:rPr>
        <w:t>5</w:t>
      </w:r>
      <w:r w:rsidRPr="002B237D">
        <w:rPr>
          <w:rFonts w:ascii="Helvetica" w:hAnsi="Helvetica"/>
          <w:color w:val="000000"/>
        </w:rPr>
        <w:t xml:space="preserve"> traits showed a nominally significant difference between sexes (</w:t>
      </w:r>
      <w:r w:rsidRPr="002B237D">
        <w:rPr>
          <w:rFonts w:ascii="Helvetica" w:hAnsi="Helvetica"/>
          <w:i/>
          <w:iCs/>
          <w:color w:val="000000"/>
        </w:rPr>
        <w:t>p</w:t>
      </w:r>
      <w:r w:rsidRPr="002B237D">
        <w:rPr>
          <w:rFonts w:ascii="Helvetica" w:hAnsi="Helvetica"/>
          <w:color w:val="000000"/>
        </w:rPr>
        <w:t xml:space="preserve"> &lt; 0.05), as shown in </w:t>
      </w:r>
      <w:r w:rsidRPr="00C638A0">
        <w:rPr>
          <w:rFonts w:ascii="Helvetica" w:hAnsi="Helvetica"/>
          <w:color w:val="000000"/>
          <w:highlight w:val="yellow"/>
        </w:rPr>
        <w:t>Tabl</w:t>
      </w:r>
      <w:r w:rsidRPr="00C638A0">
        <w:rPr>
          <w:rFonts w:ascii="Helvetica" w:hAnsi="Helvetica"/>
          <w:color w:val="000000"/>
          <w:highlight w:val="yellow"/>
          <w:shd w:val="clear" w:color="auto" w:fill="FFFFFF"/>
        </w:rPr>
        <w:t>e X</w:t>
      </w:r>
      <w:r w:rsidR="00C638A0" w:rsidRPr="00C638A0">
        <w:rPr>
          <w:rFonts w:ascii="Helvetica" w:hAnsi="Helvetica"/>
          <w:color w:val="000000"/>
          <w:highlight w:val="yellow"/>
          <w:shd w:val="clear" w:color="auto" w:fill="FFFFFF"/>
        </w:rPr>
        <w:t xml:space="preserve"> (</w:t>
      </w:r>
      <w:proofErr w:type="spellStart"/>
      <w:r w:rsidR="00C638A0" w:rsidRPr="00C638A0">
        <w:rPr>
          <w:rFonts w:ascii="Helvetica" w:hAnsi="Helvetica"/>
          <w:color w:val="000000"/>
          <w:highlight w:val="yellow"/>
          <w:shd w:val="clear" w:color="auto" w:fill="FFFFFF"/>
        </w:rPr>
        <w:t>nominally_sig_sex_diff</w:t>
      </w:r>
      <w:proofErr w:type="spellEnd"/>
      <w:r w:rsidR="00C638A0" w:rsidRPr="00C638A0">
        <w:rPr>
          <w:rFonts w:ascii="Helvetica" w:hAnsi="Helvetica"/>
          <w:color w:val="000000"/>
          <w:highlight w:val="yellow"/>
          <w:shd w:val="clear" w:color="auto" w:fill="FFFFFF"/>
        </w:rPr>
        <w:t>)</w:t>
      </w:r>
      <w:r w:rsidRPr="002B237D">
        <w:rPr>
          <w:rFonts w:ascii="Helvetica" w:hAnsi="Helvetica"/>
          <w:color w:val="000000"/>
          <w:shd w:val="clear" w:color="auto" w:fill="FFFFFF"/>
        </w:rPr>
        <w:t>, which is 4</w:t>
      </w:r>
      <w:r w:rsidR="004E7C00">
        <w:rPr>
          <w:rFonts w:ascii="Helvetica" w:hAnsi="Helvetica"/>
          <w:color w:val="000000"/>
          <w:shd w:val="clear" w:color="auto" w:fill="FFFFFF"/>
        </w:rPr>
        <w:t>.7</w:t>
      </w:r>
      <w:r w:rsidRPr="002B237D">
        <w:rPr>
          <w:rFonts w:ascii="Helvetica" w:hAnsi="Helvetica"/>
          <w:color w:val="000000"/>
          <w:shd w:val="clear" w:color="auto" w:fill="FFFFFF"/>
        </w:rPr>
        <w:t>-times higher than expected (</w:t>
      </w:r>
      <w:proofErr w:type="spellStart"/>
      <w:r w:rsidR="00DB0310" w:rsidRPr="002B237D">
        <w:rPr>
          <w:rFonts w:ascii="Helvetica" w:hAnsi="Helvetica"/>
          <w:i/>
          <w:iCs/>
          <w:color w:val="000000"/>
          <w:shd w:val="clear" w:color="auto" w:fill="FFFFFF"/>
        </w:rPr>
        <w:t>p</w:t>
      </w:r>
      <w:r w:rsidR="00DB0310" w:rsidRPr="002B237D">
        <w:rPr>
          <w:rFonts w:ascii="Helvetica" w:hAnsi="Helvetica"/>
          <w:i/>
          <w:iCs/>
          <w:color w:val="000000"/>
          <w:shd w:val="clear" w:color="auto" w:fill="FFFFFF"/>
          <w:vertAlign w:val="subscript"/>
        </w:rPr>
        <w:t>binomial</w:t>
      </w:r>
      <w:proofErr w:type="spellEnd"/>
      <w:r w:rsidRPr="002B237D">
        <w:rPr>
          <w:rFonts w:ascii="Helvetica" w:hAnsi="Helvetica"/>
          <w:color w:val="000000"/>
          <w:shd w:val="clear" w:color="auto" w:fill="FFFFFF"/>
        </w:rPr>
        <w:t xml:space="preserve"> = </w:t>
      </w:r>
      <w:r w:rsidR="00DB0310" w:rsidRPr="002B237D">
        <w:rPr>
          <w:rFonts w:ascii="Helvetica" w:hAnsi="Helvetica"/>
          <w:color w:val="000000"/>
          <w:shd w:val="clear" w:color="auto" w:fill="FFFFFF"/>
        </w:rPr>
        <w:t>7.45</w:t>
      </w:r>
      <w:r w:rsidRPr="002B237D">
        <w:rPr>
          <w:rFonts w:ascii="Helvetica" w:hAnsi="Helvetica"/>
          <w:color w:val="000000"/>
          <w:shd w:val="clear" w:color="auto" w:fill="FFFFFF"/>
        </w:rPr>
        <w:t>x1</w:t>
      </w:r>
      <w:r w:rsidR="00C24905" w:rsidRPr="002B237D">
        <w:rPr>
          <w:rFonts w:ascii="Helvetica" w:hAnsi="Helvetica"/>
          <w:color w:val="000000"/>
          <w:shd w:val="clear" w:color="auto" w:fill="FFFFFF"/>
        </w:rPr>
        <w:t>0</w:t>
      </w:r>
      <w:r w:rsidR="00C24905" w:rsidRPr="002B237D">
        <w:rPr>
          <w:rFonts w:ascii="Helvetica" w:hAnsi="Helvetica"/>
          <w:color w:val="000000"/>
          <w:shd w:val="clear" w:color="auto" w:fill="FFFFFF"/>
          <w:vertAlign w:val="superscript"/>
        </w:rPr>
        <w:t>-</w:t>
      </w:r>
      <w:r w:rsidR="00DB0310" w:rsidRPr="002B237D">
        <w:rPr>
          <w:rFonts w:ascii="Helvetica" w:hAnsi="Helvetica"/>
          <w:color w:val="000000"/>
          <w:shd w:val="clear" w:color="auto" w:fill="FFFFFF"/>
          <w:vertAlign w:val="superscript"/>
        </w:rPr>
        <w:t>8</w:t>
      </w:r>
      <w:r w:rsidRPr="002B237D">
        <w:rPr>
          <w:rFonts w:ascii="Helvetica" w:hAnsi="Helvetica"/>
          <w:color w:val="000000"/>
          <w:shd w:val="clear" w:color="auto" w:fill="FFFFFF"/>
        </w:rPr>
        <w:t>). </w:t>
      </w:r>
      <w:r w:rsidR="00D31B53">
        <w:rPr>
          <w:rFonts w:ascii="Helvetica" w:hAnsi="Helvetica"/>
          <w:color w:val="000000"/>
          <w:shd w:val="clear" w:color="auto" w:fill="FFFFFF"/>
        </w:rPr>
        <w:t>Applying a paired t-test among these 15 traits revealed that female-to-male MR-estimates are on average larger than male-to-female estimates (</w:t>
      </w:r>
      <w:r w:rsidR="00D31B53">
        <w:rPr>
          <w:rFonts w:ascii="Helvetica" w:hAnsi="Helvetica"/>
          <w:i/>
          <w:iCs/>
          <w:color w:val="000000"/>
          <w:shd w:val="clear" w:color="auto" w:fill="FFFFFF"/>
        </w:rPr>
        <w:t xml:space="preserve">p </w:t>
      </w:r>
      <w:r w:rsidR="00D31B53">
        <w:rPr>
          <w:rFonts w:ascii="Helvetica" w:hAnsi="Helvetica"/>
          <w:color w:val="000000"/>
          <w:shd w:val="clear" w:color="auto" w:fill="FFFFFF"/>
        </w:rPr>
        <w:t xml:space="preserve">= 0.014). </w:t>
      </w:r>
    </w:p>
    <w:p w14:paraId="06350C82" w14:textId="77777777" w:rsidR="004E1A6F" w:rsidRPr="002B237D" w:rsidRDefault="004E1A6F" w:rsidP="002B237D">
      <w:pPr>
        <w:jc w:val="both"/>
        <w:rPr>
          <w:rFonts w:ascii="Helvetica" w:hAnsi="Helvetica"/>
        </w:rPr>
      </w:pPr>
    </w:p>
    <w:p w14:paraId="3C2D8442" w14:textId="6DC6E6EA" w:rsidR="004E1A6F" w:rsidRPr="004A32F6" w:rsidRDefault="004E1A6F" w:rsidP="002B237D">
      <w:pPr>
        <w:jc w:val="both"/>
        <w:rPr>
          <w:rFonts w:ascii="Helvetica" w:hAnsi="Helvetica"/>
          <w:color w:val="000000"/>
        </w:rPr>
      </w:pPr>
      <w:r w:rsidRPr="002B237D">
        <w:rPr>
          <w:rFonts w:ascii="Helvetica" w:hAnsi="Helvetica"/>
          <w:color w:val="000000"/>
          <w:shd w:val="clear" w:color="auto" w:fill="FFFFFF"/>
        </w:rPr>
        <w:t>N</w:t>
      </w:r>
      <w:r w:rsidRPr="002B237D">
        <w:rPr>
          <w:rFonts w:ascii="Helvetica" w:hAnsi="Helvetica"/>
          <w:color w:val="000000"/>
        </w:rPr>
        <w:t xml:space="preserve">ext, we explored the impact of age and time-spent-together among the </w:t>
      </w:r>
      <w:r w:rsidRPr="002B237D">
        <w:rPr>
          <w:rFonts w:ascii="Helvetica" w:hAnsi="Helvetica"/>
          <w:color w:val="000000"/>
          <w:shd w:val="clear" w:color="auto" w:fill="FFFFFF"/>
        </w:rPr>
        <w:t>6</w:t>
      </w:r>
      <w:r w:rsidR="00DB0310" w:rsidRPr="002B237D">
        <w:rPr>
          <w:rFonts w:ascii="Helvetica" w:hAnsi="Helvetica"/>
          <w:color w:val="000000"/>
          <w:shd w:val="clear" w:color="auto" w:fill="FFFFFF"/>
        </w:rPr>
        <w:t>4</w:t>
      </w:r>
      <w:r w:rsidRPr="002B237D">
        <w:rPr>
          <w:rFonts w:ascii="Helvetica" w:hAnsi="Helvetica"/>
          <w:color w:val="000000"/>
        </w:rPr>
        <w:t xml:space="preserve"> significant </w:t>
      </w:r>
      <w:r w:rsidR="004A32F6">
        <w:rPr>
          <w:rFonts w:ascii="Helvetica" w:hAnsi="Helvetica"/>
          <w:color w:val="000000"/>
        </w:rPr>
        <w:t>traits</w:t>
      </w:r>
      <w:r w:rsidRPr="002B237D">
        <w:rPr>
          <w:rFonts w:ascii="Helvetica" w:hAnsi="Helvetica"/>
          <w:color w:val="000000"/>
        </w:rPr>
        <w:t xml:space="preserve"> in both males and females separately and both sexes combined</w:t>
      </w:r>
      <w:r w:rsidR="004A32F6">
        <w:rPr>
          <w:rFonts w:ascii="Helvetica" w:hAnsi="Helvetica"/>
          <w:color w:val="000000"/>
        </w:rPr>
        <w:t xml:space="preserve">, </w:t>
      </w:r>
      <w:r w:rsidRPr="002B237D">
        <w:rPr>
          <w:rFonts w:ascii="Helvetica" w:hAnsi="Helvetica"/>
          <w:color w:val="000000"/>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2B237D">
        <w:rPr>
          <w:rFonts w:ascii="Helvetica" w:hAnsi="Helvetica"/>
          <w:color w:val="000000"/>
        </w:rPr>
        <w:t>9</w:t>
      </w:r>
      <w:r w:rsidRPr="002B237D">
        <w:rPr>
          <w:rFonts w:ascii="Helvetica" w:hAnsi="Helvetica"/>
          <w:color w:val="000000"/>
        </w:rPr>
        <w:t>) in both the results binned by age and time-</w:t>
      </w:r>
      <w:r w:rsidR="00F42FA5" w:rsidRPr="002B237D">
        <w:rPr>
          <w:rFonts w:ascii="Helvetica" w:hAnsi="Helvetica"/>
          <w:color w:val="000000"/>
        </w:rPr>
        <w:t>spent-</w:t>
      </w:r>
      <w:r w:rsidRPr="002B237D">
        <w:rPr>
          <w:rFonts w:ascii="Helvetica" w:hAnsi="Helvetica"/>
          <w:color w:val="000000"/>
        </w:rPr>
        <w:t xml:space="preserve">together (proxied by the amount of time at same address). </w:t>
      </w:r>
    </w:p>
    <w:p w14:paraId="3937B82F" w14:textId="77777777" w:rsidR="004E1A6F" w:rsidRPr="002B237D" w:rsidRDefault="004E1A6F" w:rsidP="002B237D">
      <w:pPr>
        <w:jc w:val="both"/>
        <w:rPr>
          <w:rFonts w:ascii="Helvetica" w:hAnsi="Helvetica"/>
        </w:rPr>
      </w:pPr>
    </w:p>
    <w:p w14:paraId="29A1C59B" w14:textId="54EBAD61" w:rsidR="004E1A6F" w:rsidRPr="002B237D" w:rsidRDefault="009670CF" w:rsidP="002B237D">
      <w:pPr>
        <w:jc w:val="both"/>
        <w:rPr>
          <w:rFonts w:ascii="Helvetica" w:hAnsi="Helvetica"/>
        </w:rPr>
      </w:pPr>
      <w:r w:rsidRPr="002B237D">
        <w:rPr>
          <w:rFonts w:ascii="Helvetica" w:hAnsi="Helvetica"/>
        </w:rPr>
        <w:t xml:space="preserve">Finally, we examined </w:t>
      </w:r>
      <w:r w:rsidR="004A32F6">
        <w:rPr>
          <w:rFonts w:ascii="Helvetica" w:hAnsi="Helvetica"/>
        </w:rPr>
        <w:t xml:space="preserve">the </w:t>
      </w:r>
      <w:r w:rsidR="00874B84" w:rsidRPr="002B237D">
        <w:rPr>
          <w:rFonts w:ascii="Helvetica" w:hAnsi="Helvetica"/>
        </w:rPr>
        <w:t xml:space="preserve">Pearson </w:t>
      </w:r>
      <w:r w:rsidRPr="002B237D">
        <w:rPr>
          <w:rFonts w:ascii="Helvetica" w:hAnsi="Helvetica"/>
        </w:rPr>
        <w:t xml:space="preserve">phenotypic correlation </w:t>
      </w:r>
      <w:r w:rsidR="00874B84" w:rsidRPr="002B237D">
        <w:rPr>
          <w:rFonts w:ascii="Helvetica" w:hAnsi="Helvetica"/>
        </w:rPr>
        <w:t>within</w:t>
      </w:r>
      <w:r w:rsidRPr="002B237D">
        <w:rPr>
          <w:rFonts w:ascii="Helvetica" w:hAnsi="Helvetica"/>
        </w:rPr>
        <w:t xml:space="preserve"> the </w:t>
      </w:r>
      <w:r w:rsidR="00874B84" w:rsidRPr="002B237D">
        <w:rPr>
          <w:rFonts w:ascii="Helvetica" w:hAnsi="Helvetica"/>
        </w:rPr>
        <w:t xml:space="preserve">different </w:t>
      </w:r>
      <w:r w:rsidRPr="002B237D">
        <w:rPr>
          <w:rFonts w:ascii="Helvetica" w:hAnsi="Helvetica"/>
        </w:rPr>
        <w:t xml:space="preserve">bins and assessed for the presence of a trend, again using linear models (phenotypic correlation versus median bin). </w:t>
      </w:r>
      <w:r w:rsidR="00874B84" w:rsidRPr="002B237D">
        <w:rPr>
          <w:rFonts w:ascii="Helvetica" w:hAnsi="Helvetica"/>
        </w:rPr>
        <w:t>After adjusting for number of tests (</w:t>
      </w:r>
      <w:r w:rsidR="00874B84" w:rsidRPr="002B237D">
        <w:rPr>
          <w:rFonts w:ascii="Helvetica" w:hAnsi="Helvetica"/>
          <w:i/>
          <w:iCs/>
        </w:rPr>
        <w:t xml:space="preserve">p </w:t>
      </w:r>
      <w:r w:rsidR="00874B84" w:rsidRPr="002B237D">
        <w:rPr>
          <w:rFonts w:ascii="Helvetica" w:hAnsi="Helvetica"/>
        </w:rPr>
        <w:t>&lt; 0.05/29), we identified two traits which showed a significant trend across the bins according to time-spent-together</w:t>
      </w:r>
      <w:r w:rsidR="005E3A45" w:rsidRPr="002B237D">
        <w:rPr>
          <w:rFonts w:ascii="Helvetica" w:hAnsi="Helvetica"/>
        </w:rPr>
        <w:t xml:space="preserve">, namely body fat percentage and hand grip strength (right). In both cases, the correlation decreased as time-spent-together increased. We found </w:t>
      </w:r>
      <w:r w:rsidR="00874B84" w:rsidRPr="002B237D">
        <w:rPr>
          <w:rFonts w:ascii="Helvetica" w:hAnsi="Helvetica"/>
        </w:rPr>
        <w:t>another two trait</w:t>
      </w:r>
      <w:r w:rsidR="005E3A45" w:rsidRPr="002B237D">
        <w:rPr>
          <w:rFonts w:ascii="Helvetica" w:hAnsi="Helvetica"/>
        </w:rPr>
        <w:t>s</w:t>
      </w:r>
      <w:r w:rsidR="00874B84" w:rsidRPr="002B237D">
        <w:rPr>
          <w:rFonts w:ascii="Helvetica" w:hAnsi="Helvetica"/>
        </w:rPr>
        <w:t xml:space="preserve"> which were showed a significant trend across the bins by median age</w:t>
      </w:r>
      <w:r w:rsidR="005E3A45" w:rsidRPr="002B237D">
        <w:rPr>
          <w:rFonts w:ascii="Helvetica" w:hAnsi="Helvetica"/>
        </w:rPr>
        <w:t>, smoking status: previous and aspirin use</w:t>
      </w:r>
      <w:r w:rsidR="00874B84" w:rsidRPr="002B237D">
        <w:rPr>
          <w:rFonts w:ascii="Helvetica" w:hAnsi="Helvetica"/>
        </w:rPr>
        <w:t>.</w:t>
      </w:r>
      <w:r w:rsidR="005E3A45" w:rsidRPr="002B237D">
        <w:rPr>
          <w:rFonts w:ascii="Helvetica" w:hAnsi="Helvetica"/>
        </w:rPr>
        <w:t xml:space="preserve"> In this case, for both phenotypes, the slope increased as age median-age increased</w:t>
      </w:r>
      <w:r w:rsidR="004B4771">
        <w:rPr>
          <w:rFonts w:ascii="Helvetica" w:hAnsi="Helvetica"/>
        </w:rPr>
        <w:t xml:space="preserve"> (Figure 6</w:t>
      </w:r>
      <w:r w:rsidR="00997E6F">
        <w:rPr>
          <w:rFonts w:ascii="Helvetica" w:hAnsi="Helvetica"/>
        </w:rPr>
        <w:t xml:space="preserve"> and </w:t>
      </w:r>
      <w:r w:rsidR="00997E6F" w:rsidRPr="00C638A0">
        <w:rPr>
          <w:rFonts w:ascii="Helvetica" w:hAnsi="Helvetica"/>
          <w:highlight w:val="yellow"/>
        </w:rPr>
        <w:t>Table X</w:t>
      </w:r>
      <w:r w:rsidR="00C638A0" w:rsidRPr="00C638A0">
        <w:rPr>
          <w:rFonts w:ascii="Helvetica" w:hAnsi="Helvetica"/>
          <w:highlight w:val="yellow"/>
        </w:rPr>
        <w:t xml:space="preserve">: </w:t>
      </w:r>
      <w:proofErr w:type="spellStart"/>
      <w:r w:rsidR="00C638A0" w:rsidRPr="00C638A0">
        <w:rPr>
          <w:rFonts w:ascii="Helvetica" w:hAnsi="Helvetica"/>
          <w:highlight w:val="yellow"/>
        </w:rPr>
        <w:t>pheno_binned_corrs</w:t>
      </w:r>
      <w:proofErr w:type="spellEnd"/>
      <w:r w:rsidR="004B4771">
        <w:rPr>
          <w:rFonts w:ascii="Helvetica" w:hAnsi="Helvetica"/>
        </w:rPr>
        <w:t>)</w:t>
      </w:r>
      <w:r w:rsidR="005E3A45" w:rsidRPr="002B237D">
        <w:rPr>
          <w:rFonts w:ascii="Helvetica" w:hAnsi="Helvetica"/>
        </w:rPr>
        <w:t xml:space="preserve">. We found consistent findings using </w:t>
      </w:r>
      <w:r w:rsidR="00183589">
        <w:rPr>
          <w:rFonts w:ascii="Helvetica" w:hAnsi="Helvetica"/>
        </w:rPr>
        <w:t xml:space="preserve">the </w:t>
      </w:r>
      <w:r w:rsidR="005E3A45" w:rsidRPr="002B237D">
        <w:rPr>
          <w:rFonts w:ascii="Helvetica" w:hAnsi="Helvetica"/>
        </w:rPr>
        <w:t>Spearman correlation</w:t>
      </w:r>
      <w:r w:rsidR="004B4771">
        <w:rPr>
          <w:rFonts w:ascii="Helvetica" w:hAnsi="Helvetica"/>
        </w:rPr>
        <w:t xml:space="preserve"> (all </w:t>
      </w:r>
      <w:r w:rsidR="004B4771" w:rsidRPr="004B4771">
        <w:rPr>
          <w:rFonts w:ascii="Helvetica" w:hAnsi="Helvetica"/>
          <w:i/>
          <w:iCs/>
        </w:rPr>
        <w:t>p</w:t>
      </w:r>
      <w:r w:rsidR="004B4771">
        <w:rPr>
          <w:rFonts w:ascii="Helvetica" w:hAnsi="Helvetica"/>
        </w:rPr>
        <w:t xml:space="preserve"> &lt; 0.05/29)</w:t>
      </w:r>
      <w:r w:rsidR="005E3A45" w:rsidRPr="002B237D">
        <w:rPr>
          <w:rFonts w:ascii="Helvetica" w:hAnsi="Helvetica"/>
        </w:rPr>
        <w:t xml:space="preserve">. </w:t>
      </w:r>
    </w:p>
    <w:p w14:paraId="1F9B3DAF" w14:textId="77777777" w:rsidR="004E1A6F" w:rsidRPr="002B237D" w:rsidRDefault="004E1A6F" w:rsidP="002B237D">
      <w:pPr>
        <w:jc w:val="both"/>
        <w:rPr>
          <w:rFonts w:ascii="Helvetica" w:hAnsi="Helvetica"/>
        </w:rPr>
      </w:pPr>
    </w:p>
    <w:p w14:paraId="219A2423" w14:textId="6BFD80B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 xml:space="preserve">Identification of </w:t>
      </w:r>
      <w:r w:rsidR="00E46D98">
        <w:rPr>
          <w:rFonts w:ascii="Helvetica" w:hAnsi="Helvetica" w:cs="Arial"/>
          <w:color w:val="2F5496"/>
          <w:sz w:val="26"/>
          <w:szCs w:val="26"/>
        </w:rPr>
        <w:t>underlying mechanisms for cross-trait assortment</w:t>
      </w:r>
    </w:p>
    <w:p w14:paraId="0A4A219D" w14:textId="6FB4A4DC" w:rsidR="00E97FD8" w:rsidRPr="002B237D" w:rsidRDefault="004E1A6F" w:rsidP="002B237D">
      <w:pPr>
        <w:spacing w:before="40" w:after="120"/>
        <w:jc w:val="both"/>
        <w:outlineLvl w:val="1"/>
        <w:rPr>
          <w:rFonts w:ascii="Helvetica" w:hAnsi="Helvetica"/>
          <w:color w:val="000000"/>
        </w:rPr>
      </w:pPr>
      <w:r w:rsidRPr="002B237D">
        <w:rPr>
          <w:rFonts w:ascii="Helvetica" w:hAnsi="Helvetica"/>
          <w:color w:val="000000"/>
        </w:rPr>
        <w:t>We sought to compare three estimated paths from a phenotype in 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another </w:t>
      </w:r>
      <w:r w:rsidR="00E46D98">
        <w:rPr>
          <w:rFonts w:ascii="Helvetica" w:hAnsi="Helvetica"/>
          <w:color w:val="000000"/>
        </w:rPr>
        <w:t>phenotype</w:t>
      </w:r>
      <w:r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as illustrated in </w:t>
      </w:r>
      <w:r w:rsidR="008734A9" w:rsidRPr="002B237D">
        <w:rPr>
          <w:rFonts w:ascii="Helvetica" w:hAnsi="Helvetica"/>
          <w:color w:val="000000"/>
        </w:rPr>
        <w:t>F</w:t>
      </w:r>
      <w:r w:rsidRPr="002B237D">
        <w:rPr>
          <w:rFonts w:ascii="Helvetica" w:hAnsi="Helvetica"/>
          <w:color w:val="000000"/>
        </w:rPr>
        <w:t>igure</w:t>
      </w:r>
      <w:r w:rsidR="008734A9" w:rsidRPr="002B237D">
        <w:rPr>
          <w:rFonts w:ascii="Helvetica" w:hAnsi="Helvetica"/>
          <w:color w:val="000000"/>
        </w:rPr>
        <w:t xml:space="preserve"> </w:t>
      </w:r>
      <w:r w:rsidR="00A41C8D">
        <w:rPr>
          <w:rFonts w:ascii="Helvetica" w:hAnsi="Helvetica"/>
          <w:color w:val="000000"/>
        </w:rPr>
        <w:t>3</w:t>
      </w:r>
      <w:r w:rsidR="008734A9" w:rsidRPr="002B237D">
        <w:rPr>
          <w:rFonts w:ascii="Helvetica" w:hAnsi="Helvetica"/>
          <w:color w:val="000000"/>
        </w:rPr>
        <w:t xml:space="preserve">. </w:t>
      </w:r>
      <w:r w:rsidRPr="002B237D">
        <w:rPr>
          <w:rFonts w:ascii="Helvetica" w:hAnsi="Helvetica"/>
          <w:color w:val="000000"/>
        </w:rPr>
        <w:t xml:space="preserve">The total causal effect between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and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(denoted by </w:t>
      </w:r>
      <m:oMath>
        <m:r>
          <w:rPr>
            <w:rFonts w:ascii="Cambria Math" w:hAnsi="Cambria Math"/>
            <w:color w:val="000000"/>
          </w:rPr>
          <m:t>ω</m:t>
        </m:r>
      </m:oMath>
      <w:r w:rsidRPr="002B237D">
        <w:rPr>
          <w:rFonts w:ascii="Helvetica" w:hAnsi="Helvetica"/>
          <w:color w:val="000000"/>
        </w:rPr>
        <w:t xml:space="preserve">) can be split up into three components: 1) assortative mating through </w:t>
      </w:r>
      <m:oMath>
        <m:r>
          <w:rPr>
            <w:rFonts w:ascii="Cambria Math" w:hAnsi="Cambria Math"/>
            <w:color w:val="000000"/>
          </w:rPr>
          <m:t>X</m:t>
        </m:r>
      </m:oMath>
      <w:r w:rsidRPr="002B237D">
        <w:rPr>
          <w:rFonts w:ascii="Helvetica" w:hAnsi="Helvetica"/>
          <w:color w:val="000000"/>
        </w:rPr>
        <w:t xml:space="preserve"> (i.e.</w:t>
      </w:r>
      <w:r w:rsidR="00B95CD4"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and then a causal effect between </w:t>
      </w:r>
      <m:oMath>
        <m:r>
          <w:rPr>
            <w:rFonts w:ascii="Cambria Math" w:hAnsi="Cambria Math"/>
            <w:color w:val="000000"/>
          </w:rPr>
          <m:t>X</m:t>
        </m:r>
      </m:oMath>
      <w:r w:rsidR="00B95CD4" w:rsidRPr="002B237D">
        <w:rPr>
          <w:rFonts w:ascii="Helvetica" w:hAnsi="Helvetica"/>
          <w:color w:val="000000"/>
        </w:rPr>
        <w:t xml:space="preserve"> and </w:t>
      </w:r>
      <m:oMath>
        <m:r>
          <w:rPr>
            <w:rFonts w:ascii="Cambria Math" w:hAnsi="Cambria Math"/>
            <w:color w:val="000000"/>
          </w:rPr>
          <m:t>Y</m:t>
        </m:r>
      </m:oMath>
      <w:r w:rsidRPr="002B237D">
        <w:rPr>
          <w:rFonts w:ascii="Helvetica" w:hAnsi="Helvetica"/>
          <w:color w:val="000000"/>
        </w:rPr>
        <w:t xml:space="preserve"> in the partner</w:t>
      </w:r>
      <w:r w:rsidR="00B95CD4"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B95CD4" w:rsidRPr="002B237D">
        <w:rPr>
          <w:rFonts w:ascii="Helvetica" w:hAnsi="Helvetica"/>
          <w:color w:val="000000"/>
        </w:rPr>
        <w:t>)</w:t>
      </w:r>
      <w:r w:rsidRPr="002B237D">
        <w:rPr>
          <w:rFonts w:ascii="Helvetica" w:hAnsi="Helvetica"/>
          <w:color w:val="000000"/>
        </w:rPr>
        <w:t xml:space="preserve">, their product is denoted by </w:t>
      </w:r>
      <m:oMath>
        <m:r>
          <w:rPr>
            <w:rFonts w:ascii="Cambria Math" w:hAnsi="Cambria Math"/>
            <w:color w:val="000000"/>
          </w:rPr>
          <m:t>γ</m:t>
        </m:r>
      </m:oMath>
      <w:r w:rsidRPr="002B237D">
        <w:rPr>
          <w:rFonts w:ascii="Helvetica" w:hAnsi="Helvetica"/>
          <w:color w:val="000000"/>
        </w:rPr>
        <w:t xml:space="preserve">; 2) causal effect between </w:t>
      </w:r>
      <m:oMath>
        <m:r>
          <w:rPr>
            <w:rFonts w:ascii="Cambria Math" w:hAnsi="Cambria Math"/>
            <w:color w:val="000000"/>
          </w:rPr>
          <m:t>X</m:t>
        </m:r>
      </m:oMath>
      <w:r w:rsidRPr="002B237D">
        <w:rPr>
          <w:rFonts w:ascii="Helvetica" w:hAnsi="Helvetica"/>
          <w:color w:val="000000"/>
        </w:rPr>
        <w:t xml:space="preserve"> and </w:t>
      </w:r>
      <m:oMath>
        <m:r>
          <w:rPr>
            <w:rFonts w:ascii="Cambria Math" w:hAnsi="Cambria Math"/>
            <w:color w:val="000000"/>
          </w:rPr>
          <m:t>Y</m:t>
        </m:r>
      </m:oMath>
      <w:r w:rsidRPr="002B237D">
        <w:rPr>
          <w:rFonts w:ascii="Helvetica" w:hAnsi="Helvetica"/>
          <w:color w:val="000000"/>
        </w:rPr>
        <w:t xml:space="preserve"> in the index individual </w:t>
      </w:r>
      <w:r w:rsidR="00A51DE9" w:rsidRPr="002B237D">
        <w:rPr>
          <w:rFonts w:ascii="Helvetica" w:hAnsi="Helvetica"/>
          <w:color w:val="000000"/>
        </w:rPr>
        <w:t xml:space="preserve">(i.e.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A51DE9" w:rsidRPr="002B237D">
        <w:rPr>
          <w:rFonts w:ascii="Helvetica" w:hAnsi="Helvetica"/>
          <w:color w:val="000000"/>
        </w:rPr>
        <w:t xml:space="preserve">), </w:t>
      </w:r>
      <w:r w:rsidRPr="002B237D">
        <w:rPr>
          <w:rFonts w:ascii="Helvetica" w:hAnsi="Helvetica"/>
          <w:color w:val="000000"/>
        </w:rPr>
        <w:t xml:space="preserve">followed by assortative mating through </w:t>
      </w:r>
      <m:oMath>
        <m:r>
          <w:rPr>
            <w:rFonts w:ascii="Cambria Math" w:hAnsi="Cambria Math"/>
            <w:color w:val="000000"/>
          </w:rPr>
          <m:t>Y</m:t>
        </m:r>
      </m:oMath>
      <w:r w:rsidR="00A51DE9"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A51DE9" w:rsidRPr="002B237D">
        <w:rPr>
          <w:rFonts w:ascii="Helvetica" w:hAnsi="Helvetica"/>
          <w:color w:val="000000"/>
        </w:rPr>
        <w:t>)</w:t>
      </w:r>
      <w:r w:rsidRPr="002B237D">
        <w:rPr>
          <w:rFonts w:ascii="Helvetica" w:hAnsi="Helvetica"/>
          <w:color w:val="000000"/>
        </w:rPr>
        <w:t xml:space="preserve">, their product is denoted by </w:t>
      </w:r>
      <m:oMath>
        <m:r>
          <w:rPr>
            <w:rFonts w:ascii="Cambria Math" w:hAnsi="Cambria Math"/>
            <w:color w:val="000000"/>
          </w:rPr>
          <m:t>ρ</m:t>
        </m:r>
      </m:oMath>
      <w:r w:rsidRPr="002B237D">
        <w:rPr>
          <w:rFonts w:ascii="Helvetica" w:hAnsi="Helvetica"/>
          <w:color w:val="000000"/>
        </w:rPr>
        <w:t xml:space="preserve">; 3) any remaining effect of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We computed within-couple cross-trait causal effect estimates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w:t>
      </w:r>
      <w:proofErr w:type="gramStart"/>
      <w:r w:rsidRPr="002B237D">
        <w:rPr>
          <w:rFonts w:ascii="Helvetica" w:hAnsi="Helvetica"/>
          <w:color w:val="000000"/>
        </w:rPr>
        <w:t>i.e.</w:t>
      </w:r>
      <w:proofErr w:type="gramEnd"/>
      <w:r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ω</m:t>
            </m:r>
          </m:e>
        </m:acc>
      </m:oMath>
      <w:r w:rsidRPr="002B237D">
        <w:rPr>
          <w:rFonts w:ascii="Helvetica" w:hAnsi="Helvetica"/>
          <w:color w:val="000000"/>
        </w:rPr>
        <w:t>) for all combinations of trait pairs (</w:t>
      </w:r>
      <m:oMath>
        <m:r>
          <w:rPr>
            <w:rFonts w:ascii="Cambria Math" w:hAnsi="Cambria Math"/>
            <w:color w:val="000000"/>
          </w:rPr>
          <m:t>X,Y</m:t>
        </m:r>
      </m:oMath>
      <w:r w:rsidRPr="002B237D">
        <w:rPr>
          <w:rFonts w:ascii="Helvetica" w:hAnsi="Helvetica"/>
          <w:color w:val="000000"/>
        </w:rPr>
        <w:t xml:space="preserve">). Of these, we identified </w:t>
      </w:r>
      <w:r w:rsidR="0074405A" w:rsidRPr="002B237D">
        <w:rPr>
          <w:rFonts w:ascii="Helvetica" w:hAnsi="Helvetica"/>
          <w:color w:val="000000"/>
        </w:rPr>
        <w:t>1</w:t>
      </w:r>
      <w:r w:rsidR="000F4C2B">
        <w:rPr>
          <w:rFonts w:ascii="Helvetica" w:hAnsi="Helvetica"/>
          <w:color w:val="000000"/>
        </w:rPr>
        <w:t>327</w:t>
      </w:r>
      <w:r w:rsidRPr="002B237D">
        <w:rPr>
          <w:rFonts w:ascii="Helvetica" w:hAnsi="Helvetica"/>
          <w:color w:val="000000"/>
        </w:rPr>
        <w:t xml:space="preserve"> significant MR effects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FF23F9" w:rsidRPr="002B237D">
        <w:rPr>
          <w:rFonts w:ascii="Helvetica" w:hAnsi="Helvetica"/>
          <w:color w:val="000000"/>
        </w:rPr>
        <w:t xml:space="preserve"> </w:t>
      </w:r>
      <w:r w:rsidRPr="002B237D">
        <w:rPr>
          <w:rFonts w:ascii="Helvetica" w:hAnsi="Helvetica"/>
          <w:color w:val="000000"/>
        </w:rPr>
        <w:t>&lt; 0.05/</w:t>
      </w:r>
      <w:r w:rsidR="000F4C2B">
        <w:rPr>
          <w:rFonts w:ascii="Helvetica" w:hAnsi="Helvetica"/>
          <w:color w:val="000000"/>
        </w:rPr>
        <w:t>[66</w:t>
      </w:r>
      <w:r w:rsidR="000F4C2B">
        <w:rPr>
          <w:rFonts w:ascii="Helvetica" w:hAnsi="Helvetica"/>
          <w:color w:val="000000"/>
          <w:vertAlign w:val="superscript"/>
        </w:rPr>
        <w:t>2</w:t>
      </w:r>
      <w:r w:rsidR="000F4C2B">
        <w:rPr>
          <w:rFonts w:ascii="Helvetica" w:hAnsi="Helvetica"/>
          <w:color w:val="000000"/>
        </w:rPr>
        <w:t>]</w:t>
      </w:r>
      <w:r w:rsidRPr="002B237D">
        <w:rPr>
          <w:rFonts w:ascii="Helvetica" w:hAnsi="Helvetica"/>
          <w:color w:val="000000"/>
        </w:rPr>
        <w:t>)</w:t>
      </w:r>
      <w:r w:rsidR="000F4C2B">
        <w:rPr>
          <w:rFonts w:ascii="Helvetica" w:hAnsi="Helvetica"/>
          <w:color w:val="000000"/>
        </w:rPr>
        <w:t xml:space="preserve"> among couples, which was reduced to 1088 pairs </w:t>
      </w:r>
      <w:r w:rsidR="000F4C2B" w:rsidRPr="002B237D">
        <w:rPr>
          <w:rFonts w:ascii="Helvetica" w:hAnsi="Helvetica"/>
          <w:color w:val="000000"/>
        </w:rPr>
        <w:t xml:space="preserve">after removing </w:t>
      </w:r>
      <w:r w:rsidR="000F4C2B">
        <w:rPr>
          <w:rFonts w:ascii="Helvetica" w:hAnsi="Helvetica"/>
          <w:color w:val="000000"/>
        </w:rPr>
        <w:t>those</w:t>
      </w:r>
      <w:r w:rsidR="000F4C2B" w:rsidRPr="002B237D">
        <w:rPr>
          <w:rFonts w:ascii="Helvetica" w:hAnsi="Helvetica"/>
          <w:color w:val="000000"/>
        </w:rPr>
        <w:t xml:space="preserve"> with phenotypic correlation &gt; 0.8</w:t>
      </w:r>
      <w:r w:rsidR="002843F0">
        <w:rPr>
          <w:rFonts w:ascii="Helvetica" w:hAnsi="Helvetica"/>
          <w:color w:val="000000"/>
        </w:rPr>
        <w:t xml:space="preserve"> (a summary of a set of pruned traits can be found in </w:t>
      </w:r>
      <w:r w:rsidR="002843F0" w:rsidRPr="002843F0">
        <w:rPr>
          <w:rFonts w:ascii="Helvetica" w:hAnsi="Helvetica"/>
          <w:color w:val="000000"/>
          <w:highlight w:val="yellow"/>
        </w:rPr>
        <w:t xml:space="preserve">Table X: </w:t>
      </w:r>
      <w:proofErr w:type="spellStart"/>
      <w:r w:rsidR="002843F0" w:rsidRPr="002843F0">
        <w:rPr>
          <w:rFonts w:ascii="Helvetica" w:hAnsi="Helvetica"/>
          <w:color w:val="000000"/>
          <w:highlight w:val="yellow"/>
        </w:rPr>
        <w:t>paths_summary</w:t>
      </w:r>
      <w:proofErr w:type="spellEnd"/>
      <w:r w:rsidR="002843F0">
        <w:rPr>
          <w:rFonts w:ascii="Helvetica" w:hAnsi="Helvetica"/>
          <w:color w:val="000000"/>
        </w:rPr>
        <w:t xml:space="preserve">; pruned such that pair </w:t>
      </w:r>
      <w:r w:rsidR="002843F0" w:rsidRPr="002843F0">
        <w:rPr>
          <w:rFonts w:ascii="Helvetica" w:hAnsi="Helvetica"/>
          <w:color w:val="000000"/>
        </w:rPr>
        <w:t>A-B and C-D and if max(</w:t>
      </w:r>
      <w:proofErr w:type="spellStart"/>
      <w:r w:rsidR="002843F0" w:rsidRPr="002843F0">
        <w:rPr>
          <w:rFonts w:ascii="Helvetica" w:hAnsi="Helvetica"/>
          <w:color w:val="000000"/>
        </w:rPr>
        <w:t>corr</w:t>
      </w:r>
      <w:proofErr w:type="spellEnd"/>
      <w:r w:rsidR="002843F0" w:rsidRPr="002843F0">
        <w:rPr>
          <w:rFonts w:ascii="Helvetica" w:hAnsi="Helvetica"/>
          <w:color w:val="000000"/>
        </w:rPr>
        <w:t>(A,C)*</w:t>
      </w:r>
      <w:proofErr w:type="spellStart"/>
      <w:r w:rsidR="002843F0" w:rsidRPr="002843F0">
        <w:rPr>
          <w:rFonts w:ascii="Helvetica" w:hAnsi="Helvetica"/>
          <w:color w:val="000000"/>
        </w:rPr>
        <w:t>corr</w:t>
      </w:r>
      <w:proofErr w:type="spellEnd"/>
      <w:r w:rsidR="002843F0" w:rsidRPr="002843F0">
        <w:rPr>
          <w:rFonts w:ascii="Helvetica" w:hAnsi="Helvetica"/>
          <w:color w:val="000000"/>
        </w:rPr>
        <w:t>(B,D),</w:t>
      </w:r>
      <w:proofErr w:type="spellStart"/>
      <w:r w:rsidR="002843F0" w:rsidRPr="002843F0">
        <w:rPr>
          <w:rFonts w:ascii="Helvetica" w:hAnsi="Helvetica"/>
          <w:color w:val="000000"/>
        </w:rPr>
        <w:t>corr</w:t>
      </w:r>
      <w:proofErr w:type="spellEnd"/>
      <w:r w:rsidR="002843F0" w:rsidRPr="002843F0">
        <w:rPr>
          <w:rFonts w:ascii="Helvetica" w:hAnsi="Helvetica"/>
          <w:color w:val="000000"/>
        </w:rPr>
        <w:t>(A,D)*</w:t>
      </w:r>
      <w:proofErr w:type="spellStart"/>
      <w:r w:rsidR="002843F0" w:rsidRPr="002843F0">
        <w:rPr>
          <w:rFonts w:ascii="Helvetica" w:hAnsi="Helvetica"/>
          <w:color w:val="000000"/>
        </w:rPr>
        <w:t>corr</w:t>
      </w:r>
      <w:proofErr w:type="spellEnd"/>
      <w:r w:rsidR="002843F0" w:rsidRPr="002843F0">
        <w:rPr>
          <w:rFonts w:ascii="Helvetica" w:hAnsi="Helvetica"/>
          <w:color w:val="000000"/>
        </w:rPr>
        <w:t xml:space="preserve">(B,C)) &gt; </w:t>
      </w:r>
      <w:r w:rsidR="002843F0">
        <w:rPr>
          <w:rFonts w:ascii="Helvetica" w:hAnsi="Helvetica"/>
          <w:color w:val="000000"/>
        </w:rPr>
        <w:t>0.8</w:t>
      </w:r>
      <w:r w:rsidR="002843F0" w:rsidRPr="002843F0">
        <w:rPr>
          <w:rFonts w:ascii="Helvetica" w:hAnsi="Helvetica"/>
          <w:color w:val="000000"/>
        </w:rPr>
        <w:t xml:space="preserve"> then one pair is dropped</w:t>
      </w:r>
      <w:r w:rsidR="002843F0">
        <w:rPr>
          <w:rFonts w:ascii="Helvetica" w:hAnsi="Helvetica"/>
          <w:color w:val="000000"/>
        </w:rPr>
        <w:t xml:space="preserve">, prioritized by lower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2843F0">
        <w:rPr>
          <w:rFonts w:ascii="Helvetica" w:hAnsi="Helvetica"/>
          <w:color w:val="000000"/>
        </w:rPr>
        <w:t>)</w:t>
      </w:r>
      <w:r w:rsidRPr="002B237D">
        <w:rPr>
          <w:rFonts w:ascii="Helvetica" w:hAnsi="Helvetica"/>
          <w:color w:val="000000"/>
        </w:rPr>
        <w:t xml:space="preserve">. We then estimated the contribution of the first two components contributing to these significant cross-trait effects, </w:t>
      </w:r>
      <m:oMath>
        <m:acc>
          <m:accPr>
            <m:ctrlPr>
              <w:rPr>
                <w:rFonts w:ascii="Cambria Math" w:hAnsi="Cambria Math"/>
                <w:color w:val="000000"/>
              </w:rPr>
            </m:ctrlPr>
          </m:accPr>
          <m:e>
            <m:r>
              <m:rPr>
                <m:sty m:val="p"/>
              </m:rPr>
              <w:rPr>
                <w:rFonts w:ascii="Cambria Math" w:hAnsi="Cambria Math"/>
                <w:color w:val="000000"/>
              </w:rPr>
              <m:t>γ</m:t>
            </m:r>
          </m:e>
        </m:acc>
      </m:oMath>
      <w:r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Pr="002B237D">
        <w:rPr>
          <w:rFonts w:ascii="Helvetica" w:hAnsi="Helvetica"/>
          <w:color w:val="000000"/>
        </w:rPr>
        <w:t xml:space="preserve">, and </w:t>
      </w:r>
      <w:r w:rsidRPr="002B237D">
        <w:rPr>
          <w:rFonts w:ascii="Helvetica" w:hAnsi="Helvetica"/>
          <w:color w:val="000000"/>
        </w:rPr>
        <w:lastRenderedPageBreak/>
        <w:t xml:space="preserve">compared their contribution to the total effect using standard linear </w:t>
      </w:r>
      <w:r w:rsidRPr="007D6514">
        <w:rPr>
          <w:rFonts w:ascii="Helvetica" w:hAnsi="Helvetica"/>
          <w:color w:val="000000"/>
        </w:rPr>
        <w:t>regression</w:t>
      </w:r>
      <w:r w:rsidR="007D6514">
        <w:rPr>
          <w:rFonts w:ascii="Helvetica" w:hAnsi="Helvetica"/>
          <w:color w:val="000000"/>
        </w:rPr>
        <w:t xml:space="preserve"> (Figure 7</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omega_regression_estimates</w:t>
      </w:r>
      <w:proofErr w:type="spellEnd"/>
      <w:r w:rsidR="007D6514">
        <w:rPr>
          <w:rFonts w:ascii="Helvetica" w:hAnsi="Helvetica"/>
          <w:color w:val="000000"/>
        </w:rPr>
        <w:t xml:space="preserve">). </w:t>
      </w:r>
      <w:r w:rsidR="00E46D98" w:rsidRPr="007D6514">
        <w:rPr>
          <w:rFonts w:ascii="Helvetica" w:hAnsi="Helvetica"/>
          <w:color w:val="000000"/>
        </w:rPr>
        <w:t>Paired</w:t>
      </w:r>
      <w:r w:rsidR="00E46D98">
        <w:rPr>
          <w:rFonts w:ascii="Helvetica" w:hAnsi="Helvetica"/>
          <w:color w:val="000000"/>
        </w:rPr>
        <w:t xml:space="preserve"> t-test comparing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00E46D98">
        <w:rPr>
          <w:rFonts w:ascii="Helvetica" w:hAnsi="Helvetica"/>
          <w:color w:val="000000"/>
        </w:rPr>
        <w:t xml:space="preserve">effect estimates </w:t>
      </w:r>
      <w:r w:rsidRPr="002B237D">
        <w:rPr>
          <w:rFonts w:ascii="Helvetica" w:hAnsi="Helvetica"/>
          <w:color w:val="000000"/>
        </w:rPr>
        <w:t xml:space="preserve">revealed that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w:t>
      </w:r>
      <w:r w:rsidRPr="002B237D">
        <w:rPr>
          <w:rFonts w:ascii="Helvetica" w:hAnsi="Helvetica"/>
          <w:color w:val="000000"/>
        </w:rPr>
        <w:t xml:space="preserve">(assortative mating through </w:t>
      </w:r>
      <m:oMath>
        <m:r>
          <w:rPr>
            <w:rFonts w:ascii="Cambria Math" w:hAnsi="Cambria Math"/>
            <w:color w:val="000000"/>
          </w:rPr>
          <m:t>X</m:t>
        </m:r>
      </m:oMath>
      <w:r w:rsidRPr="002B237D">
        <w:rPr>
          <w:rFonts w:ascii="Helvetica" w:hAnsi="Helvetica"/>
          <w:color w:val="000000"/>
        </w:rPr>
        <w:t>) is stronger</w:t>
      </w:r>
      <w:r w:rsidR="00E46D98">
        <w:rPr>
          <w:rFonts w:ascii="Helvetica" w:hAnsi="Helvetica"/>
          <w:color w:val="000000"/>
        </w:rPr>
        <w:t xml:space="preserve"> (</w:t>
      </w:r>
      <w:r w:rsidR="00BB7FA4">
        <w:rPr>
          <w:rFonts w:ascii="Helvetica" w:hAnsi="Helvetica"/>
          <w:i/>
          <w:iCs/>
          <w:color w:val="000000"/>
        </w:rPr>
        <w:t xml:space="preserve">p </w:t>
      </w:r>
      <w:r w:rsidR="00E46D98">
        <w:rPr>
          <w:rFonts w:ascii="Helvetica" w:hAnsi="Helvetica"/>
          <w:color w:val="000000"/>
        </w:rPr>
        <w:t>=</w:t>
      </w:r>
      <w:r w:rsidR="00BB7FA4">
        <w:rPr>
          <w:rFonts w:ascii="Helvetica" w:hAnsi="Helvetica"/>
          <w:color w:val="000000"/>
        </w:rPr>
        <w:t xml:space="preserve"> </w:t>
      </w:r>
      <w:r w:rsidR="00C93CFB">
        <w:rPr>
          <w:rFonts w:ascii="Helvetica" w:hAnsi="Helvetica"/>
          <w:color w:val="000000"/>
        </w:rPr>
        <w:t>1.1 x 10</w:t>
      </w:r>
      <w:r w:rsidR="00C93CFB">
        <w:rPr>
          <w:rFonts w:ascii="Helvetica" w:hAnsi="Helvetica"/>
          <w:color w:val="000000"/>
          <w:vertAlign w:val="superscript"/>
        </w:rPr>
        <w:t>-5</w:t>
      </w:r>
      <w:r w:rsidR="00E46D98">
        <w:rPr>
          <w:rFonts w:ascii="Helvetica" w:hAnsi="Helvetica"/>
          <w:color w:val="000000"/>
        </w:rPr>
        <w:t>)</w:t>
      </w:r>
      <w:r w:rsidRPr="002B237D">
        <w:rPr>
          <w:rFonts w:ascii="Helvetica" w:hAnsi="Helvetica"/>
          <w:color w:val="000000"/>
        </w:rPr>
        <w:t xml:space="preserve"> in general compared to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Pr="002B237D">
        <w:rPr>
          <w:rFonts w:ascii="Helvetica" w:hAnsi="Helvetica"/>
          <w:color w:val="000000"/>
        </w:rPr>
        <w:t xml:space="preserve">(assortative mating through </w:t>
      </w:r>
      <m:oMath>
        <m:r>
          <w:rPr>
            <w:rFonts w:ascii="Cambria Math" w:hAnsi="Cambria Math"/>
            <w:color w:val="000000"/>
          </w:rPr>
          <m:t>Y</m:t>
        </m:r>
      </m:oMath>
      <w:r w:rsidRPr="002B237D">
        <w:rPr>
          <w:rFonts w:ascii="Helvetica" w:hAnsi="Helvetica"/>
          <w:color w:val="000000"/>
        </w:rPr>
        <w:t xml:space="preserve">). When we summed up the effects of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Pr="002B237D">
        <w:rPr>
          <w:rFonts w:ascii="Helvetica" w:hAnsi="Helvetica"/>
          <w:color w:val="000000"/>
        </w:rPr>
        <w:t xml:space="preserve">, we found that the sum was significantly larger than </w:t>
      </w:r>
      <m:oMath>
        <m:acc>
          <m:accPr>
            <m:ctrlPr>
              <w:rPr>
                <w:rFonts w:ascii="Cambria Math" w:hAnsi="Cambria Math"/>
                <w:color w:val="000000"/>
              </w:rPr>
            </m:ctrlPr>
          </m:accPr>
          <m:e>
            <m:r>
              <m:rPr>
                <m:sty m:val="p"/>
              </m:rPr>
              <w:rPr>
                <w:rFonts w:ascii="Cambria Math" w:hAnsi="Cambria Math"/>
                <w:color w:val="000000"/>
              </w:rPr>
              <m:t>ω</m:t>
            </m:r>
          </m:e>
        </m:acc>
      </m:oMath>
      <w:r w:rsidRPr="002B237D">
        <w:rPr>
          <w:rFonts w:ascii="Helvetica" w:hAnsi="Helvetica"/>
          <w:color w:val="000000"/>
        </w:rPr>
        <w:t xml:space="preserve">. However, these two effects seemed to be correlated, carrying potentially shared signals. Hence, we first residualized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Pr="002B237D">
        <w:rPr>
          <w:rFonts w:ascii="Helvetica" w:hAnsi="Helvetica"/>
          <w:color w:val="000000"/>
        </w:rPr>
        <w:t>for the effects of</w:t>
      </w:r>
      <w:r w:rsidR="00CA0173"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γ</m:t>
            </m:r>
          </m:e>
        </m:acc>
      </m:oMath>
      <w:r w:rsidR="00CA0AE3"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CA0AE3" w:rsidRPr="002B237D">
        <w:rPr>
          <w:rFonts w:ascii="Helvetica" w:hAnsi="Helvetica"/>
          <w:color w:val="000000"/>
        </w:rPr>
        <w:t>)</w:t>
      </w:r>
      <w:r w:rsidRPr="002B237D">
        <w:rPr>
          <w:rFonts w:ascii="Helvetica" w:hAnsi="Helvetica"/>
          <w:color w:val="000000"/>
        </w:rPr>
        <w:t xml:space="preserve">, to ensure complete independence between the two estimates, and then added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CA0AE3" w:rsidRPr="002B237D">
        <w:rPr>
          <w:rFonts w:ascii="Helvetica" w:hAnsi="Helvetica"/>
          <w:color w:val="000000"/>
        </w:rPr>
        <w:t xml:space="preserve"> </w:t>
      </w:r>
      <w:r w:rsidRPr="002B237D">
        <w:rPr>
          <w:rFonts w:ascii="Helvetica" w:hAnsi="Helvetica"/>
          <w:color w:val="000000"/>
        </w:rPr>
        <w:t xml:space="preserve">to </w:t>
      </w:r>
      <m:oMath>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w:t>
      </w:r>
      <w:r w:rsidR="00CA0AE3" w:rsidRPr="002B237D">
        <w:rPr>
          <w:rFonts w:ascii="Helvetica" w:hAnsi="Helvetica"/>
          <w:color w:val="000000"/>
        </w:rPr>
        <w:t xml:space="preserve">. </w:t>
      </w:r>
      <w:r w:rsidRPr="002B237D">
        <w:rPr>
          <w:rFonts w:ascii="Helvetica" w:hAnsi="Helvetica"/>
          <w:color w:val="000000"/>
        </w:rPr>
        <w:t xml:space="preserve">We found no significant difference between </w:t>
      </w:r>
      <m:oMath>
        <m:acc>
          <m:accPr>
            <m:ctrlPr>
              <w:rPr>
                <w:rFonts w:ascii="Cambria Math" w:hAnsi="Cambria Math"/>
                <w:color w:val="000000"/>
              </w:rPr>
            </m:ctrlPr>
          </m:accPr>
          <m:e>
            <m:r>
              <m:rPr>
                <m:sty m:val="p"/>
              </m:rPr>
              <w:rPr>
                <w:rFonts w:ascii="Cambria Math" w:hAnsi="Cambria Math"/>
                <w:color w:val="000000"/>
              </w:rPr>
              <m:t>ω</m:t>
            </m:r>
          </m:e>
        </m:acc>
      </m:oMath>
      <w:r w:rsidR="00CA0AE3" w:rsidRPr="002B237D">
        <w:rPr>
          <w:rFonts w:ascii="Helvetica" w:hAnsi="Helvetica"/>
          <w:color w:val="000000"/>
        </w:rPr>
        <w:t xml:space="preserve"> </w:t>
      </w:r>
      <w:r w:rsidRPr="002B237D">
        <w:rPr>
          <w:rFonts w:ascii="Helvetica" w:hAnsi="Helvetica"/>
          <w:color w:val="000000"/>
        </w:rPr>
        <w:t>and</w:t>
      </w:r>
      <w:r w:rsidR="00416E56" w:rsidRPr="002B237D">
        <w:rPr>
          <w:rFonts w:ascii="Helvetica" w:hAnsi="Helvetica"/>
          <w:color w:val="000000"/>
        </w:rPr>
        <w:t xml:space="preserve"> the sum of</w:t>
      </w:r>
      <w:r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 xml:space="preserve"> </w:t>
      </w:r>
      <w:r w:rsidRPr="002B237D">
        <w:rPr>
          <w:rFonts w:ascii="Helvetica" w:hAnsi="Helvetica"/>
          <w:color w:val="000000"/>
        </w:rPr>
        <w:t>in this analysi</w:t>
      </w:r>
      <w:r w:rsidR="008D509B" w:rsidRPr="002B237D">
        <w:rPr>
          <w:rFonts w:ascii="Helvetica" w:hAnsi="Helvetica"/>
          <w:color w:val="000000"/>
        </w:rPr>
        <w:t xml:space="preserve">s and points in general were near the identity line. </w:t>
      </w:r>
      <w:r w:rsidR="00BB7FA4">
        <w:rPr>
          <w:rFonts w:ascii="Helvetica" w:hAnsi="Helvetica"/>
          <w:color w:val="000000"/>
        </w:rPr>
        <w:t>Linear regression results revealed that 76% of the total effect (</w:t>
      </w:r>
      <m:oMath>
        <m:acc>
          <m:accPr>
            <m:ctrlPr>
              <w:rPr>
                <w:rFonts w:ascii="Cambria Math" w:hAnsi="Cambria Math"/>
                <w:color w:val="000000"/>
              </w:rPr>
            </m:ctrlPr>
          </m:accPr>
          <m:e>
            <m:r>
              <m:rPr>
                <m:sty m:val="p"/>
              </m:rPr>
              <w:rPr>
                <w:rFonts w:ascii="Cambria Math" w:hAnsi="Cambria Math"/>
                <w:color w:val="000000"/>
              </w:rPr>
              <m:t>ω</m:t>
            </m:r>
          </m:e>
        </m:acc>
      </m:oMath>
      <w:r w:rsidR="00BB7FA4">
        <w:rPr>
          <w:rFonts w:ascii="Helvetica" w:hAnsi="Helvetica"/>
          <w:color w:val="000000"/>
        </w:rPr>
        <w:t>) can be predicted by the two paths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BB7FA4">
        <w:rPr>
          <w:rFonts w:ascii="Helvetica" w:hAnsi="Helvetica"/>
          <w:color w:val="000000"/>
        </w:rPr>
        <w:t>) and that t</w:t>
      </w:r>
      <w:r w:rsidR="00BB7FA4" w:rsidRPr="00BB7FA4">
        <w:rPr>
          <w:rFonts w:ascii="Helvetica" w:hAnsi="Helvetica"/>
          <w:color w:val="000000"/>
        </w:rPr>
        <w:t xml:space="preserve">he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BB7FA4">
        <w:rPr>
          <w:rFonts w:ascii="Helvetica" w:hAnsi="Helvetica"/>
          <w:color w:val="000000"/>
        </w:rPr>
        <w:t xml:space="preserve"> </w:t>
      </w:r>
      <w:r w:rsidR="00BB7FA4" w:rsidRPr="00BB7FA4">
        <w:rPr>
          <w:rFonts w:ascii="Helvetica" w:hAnsi="Helvetica"/>
          <w:color w:val="000000"/>
        </w:rPr>
        <w:t>is on average very close to the total effect.</w:t>
      </w:r>
    </w:p>
    <w:p w14:paraId="6837816A" w14:textId="346CBB37" w:rsidR="00A45A44" w:rsidRPr="002B237D" w:rsidRDefault="00A45A44" w:rsidP="002B237D">
      <w:pPr>
        <w:spacing w:before="40" w:after="120"/>
        <w:jc w:val="both"/>
        <w:outlineLvl w:val="1"/>
        <w:rPr>
          <w:rFonts w:ascii="Helvetica" w:hAnsi="Helvetica"/>
          <w:color w:val="000000"/>
        </w:rPr>
      </w:pPr>
    </w:p>
    <w:p w14:paraId="21F13C0E" w14:textId="485D1171" w:rsidR="005D1718" w:rsidRPr="002B237D" w:rsidRDefault="005D1718" w:rsidP="002B237D">
      <w:pPr>
        <w:jc w:val="both"/>
        <w:rPr>
          <w:rFonts w:ascii="Helvetica" w:hAnsi="Helvetica"/>
        </w:rPr>
      </w:pPr>
    </w:p>
    <w:p w14:paraId="7CDE646A" w14:textId="570EC3DB" w:rsidR="005D1718" w:rsidRPr="002B237D" w:rsidRDefault="005D1718" w:rsidP="002B237D">
      <w:pPr>
        <w:spacing w:before="40" w:after="120"/>
        <w:jc w:val="both"/>
        <w:outlineLvl w:val="1"/>
        <w:rPr>
          <w:rFonts w:ascii="Helvetica" w:hAnsi="Helvetica"/>
          <w:color w:val="000000"/>
        </w:rPr>
      </w:pPr>
    </w:p>
    <w:p w14:paraId="73F9D421" w14:textId="77B38692" w:rsidR="002C4828" w:rsidRPr="002B237D" w:rsidRDefault="004E1A6F" w:rsidP="002B237D">
      <w:pPr>
        <w:spacing w:after="240"/>
        <w:jc w:val="both"/>
        <w:rPr>
          <w:rFonts w:ascii="Helvetica" w:hAnsi="Helvetica"/>
        </w:rPr>
      </w:pPr>
      <w:r w:rsidRPr="002B237D">
        <w:rPr>
          <w:rFonts w:ascii="Helvetica" w:hAnsi="Helvetica"/>
        </w:rPr>
        <w:br/>
      </w:r>
      <w:r w:rsidR="002C4828" w:rsidRPr="002B237D">
        <w:rPr>
          <w:rFonts w:ascii="Helvetica" w:hAnsi="Helvetica" w:cs="Arial"/>
          <w:color w:val="2F5496"/>
          <w:kern w:val="36"/>
          <w:sz w:val="32"/>
          <w:szCs w:val="32"/>
        </w:rPr>
        <w:br w:type="page"/>
      </w:r>
    </w:p>
    <w:p w14:paraId="6C3DB3AE" w14:textId="12341AEE" w:rsidR="004E1A6F" w:rsidRPr="002B237D" w:rsidRDefault="004E1A6F"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Discussion </w:t>
      </w:r>
    </w:p>
    <w:p w14:paraId="5DC64A68" w14:textId="5BBF94FE" w:rsidR="00E70276" w:rsidRPr="002B237D" w:rsidRDefault="00C92475" w:rsidP="002B237D">
      <w:pPr>
        <w:jc w:val="both"/>
        <w:textAlignment w:val="baseline"/>
        <w:outlineLvl w:val="0"/>
        <w:rPr>
          <w:rFonts w:ascii="Helvetica" w:hAnsi="Helvetica"/>
          <w:color w:val="000000"/>
          <w:kern w:val="36"/>
        </w:rPr>
      </w:pPr>
      <w:r w:rsidRPr="002B237D">
        <w:rPr>
          <w:rFonts w:ascii="Helvetica" w:hAnsi="Helvetica"/>
          <w:color w:val="000000"/>
          <w:kern w:val="36"/>
        </w:rPr>
        <w:t xml:space="preserve">Phenotypic similarity among couples is a well-establish phenomena in the field of epidemiology, most notably among behavioural, </w:t>
      </w:r>
      <w:r w:rsidR="000F12E0">
        <w:rPr>
          <w:rFonts w:ascii="Helvetica" w:hAnsi="Helvetica"/>
          <w:color w:val="000000"/>
          <w:kern w:val="36"/>
        </w:rPr>
        <w:t xml:space="preserve">cognitive, </w:t>
      </w:r>
      <w:r w:rsidRPr="002B237D">
        <w:rPr>
          <w:rFonts w:ascii="Helvetica" w:hAnsi="Helvetica"/>
          <w:color w:val="000000"/>
          <w:kern w:val="36"/>
        </w:rPr>
        <w:t>anthropometric, and cultural</w:t>
      </w:r>
      <w:r w:rsidR="001B5C6E">
        <w:rPr>
          <w:rFonts w:ascii="Helvetica" w:hAnsi="Helvetica"/>
          <w:color w:val="000000"/>
          <w:kern w:val="36"/>
        </w:rPr>
        <w:t>/</w:t>
      </w:r>
      <w:r w:rsidRPr="002B237D">
        <w:rPr>
          <w:rFonts w:ascii="Helvetica" w:hAnsi="Helvetica"/>
          <w:color w:val="000000"/>
          <w:kern w:val="36"/>
        </w:rPr>
        <w:t xml:space="preserve">religious traits. Such similarity </w:t>
      </w:r>
      <w:r w:rsidR="003918D5" w:rsidRPr="002B237D">
        <w:rPr>
          <w:rFonts w:ascii="Helvetica" w:hAnsi="Helvetica"/>
          <w:color w:val="000000"/>
          <w:kern w:val="36"/>
        </w:rPr>
        <w:t>i</w:t>
      </w:r>
      <w:r w:rsidRPr="002B237D">
        <w:rPr>
          <w:rFonts w:ascii="Helvetica" w:hAnsi="Helvetica"/>
          <w:color w:val="000000"/>
          <w:kern w:val="36"/>
        </w:rPr>
        <w:t xml:space="preserve">s </w:t>
      </w:r>
      <w:r w:rsidR="003918D5" w:rsidRPr="002B237D">
        <w:rPr>
          <w:rFonts w:ascii="Helvetica" w:hAnsi="Helvetica"/>
          <w:color w:val="000000"/>
          <w:kern w:val="36"/>
        </w:rPr>
        <w:t xml:space="preserve">predominantly </w:t>
      </w:r>
      <w:r w:rsidRPr="002B237D">
        <w:rPr>
          <w:rFonts w:ascii="Helvetica" w:hAnsi="Helvetica"/>
          <w:color w:val="000000"/>
          <w:kern w:val="36"/>
        </w:rPr>
        <w:t xml:space="preserve">driven by two main factors. First, people tend to </w:t>
      </w:r>
      <w:r w:rsidR="003918D5" w:rsidRPr="002B237D">
        <w:rPr>
          <w:rFonts w:ascii="Helvetica" w:hAnsi="Helvetica"/>
          <w:color w:val="000000"/>
          <w:kern w:val="36"/>
        </w:rPr>
        <w:t>choose “mates”</w:t>
      </w:r>
      <w:r w:rsidRPr="002B237D">
        <w:rPr>
          <w:rFonts w:ascii="Helvetica" w:hAnsi="Helvetica"/>
          <w:color w:val="000000"/>
          <w:kern w:val="36"/>
        </w:rPr>
        <w:t xml:space="preserve"> with those that are </w:t>
      </w:r>
      <w:proofErr w:type="gramStart"/>
      <w:r w:rsidRPr="002B237D">
        <w:rPr>
          <w:rFonts w:ascii="Helvetica" w:hAnsi="Helvetica"/>
          <w:color w:val="000000"/>
          <w:kern w:val="36"/>
        </w:rPr>
        <w:t xml:space="preserve">similar </w:t>
      </w:r>
      <w:r w:rsidR="000F12E0">
        <w:rPr>
          <w:rFonts w:ascii="Helvetica" w:hAnsi="Helvetica"/>
          <w:color w:val="000000"/>
          <w:kern w:val="36"/>
        </w:rPr>
        <w:t>to</w:t>
      </w:r>
      <w:proofErr w:type="gramEnd"/>
      <w:r w:rsidRPr="002B237D">
        <w:rPr>
          <w:rFonts w:ascii="Helvetica" w:hAnsi="Helvetica"/>
          <w:color w:val="000000"/>
          <w:kern w:val="36"/>
        </w:rPr>
        <w:t xml:space="preserve"> them</w:t>
      </w:r>
      <w:r w:rsidR="003918D5" w:rsidRPr="002B237D">
        <w:rPr>
          <w:rFonts w:ascii="Helvetica" w:hAnsi="Helvetica"/>
          <w:color w:val="000000"/>
          <w:kern w:val="36"/>
        </w:rPr>
        <w:t xml:space="preserve">selves. </w:t>
      </w:r>
      <w:r w:rsidRPr="002B237D">
        <w:rPr>
          <w:rFonts w:ascii="Helvetica" w:hAnsi="Helvetica"/>
          <w:color w:val="000000"/>
          <w:kern w:val="36"/>
        </w:rPr>
        <w:t>known as assortative mating</w:t>
      </w:r>
      <w:r w:rsidR="003918D5" w:rsidRPr="002B237D">
        <w:rPr>
          <w:rFonts w:ascii="Helvetica" w:hAnsi="Helvetica"/>
          <w:color w:val="000000"/>
          <w:kern w:val="36"/>
        </w:rPr>
        <w:t xml:space="preserve"> (AM)</w:t>
      </w:r>
      <w:r w:rsidRPr="002B237D">
        <w:rPr>
          <w:rFonts w:ascii="Helvetica" w:hAnsi="Helvetica"/>
          <w:color w:val="000000"/>
          <w:kern w:val="36"/>
        </w:rPr>
        <w:t xml:space="preserve">. Secondly, and less well-studied, couples may influence each other overtime which induces further phenotypic similarity. </w:t>
      </w:r>
      <w:r w:rsidR="003918D5" w:rsidRPr="002B237D">
        <w:rPr>
          <w:rFonts w:ascii="Helvetica" w:hAnsi="Helvetica"/>
          <w:color w:val="000000"/>
          <w:kern w:val="36"/>
        </w:rPr>
        <w:t>However, phenotypic correlations may be subject to confounding and therefore not representative of true causal relationships</w:t>
      </w:r>
      <w:r w:rsidR="001B5C6E">
        <w:rPr>
          <w:rFonts w:ascii="Helvetica" w:hAnsi="Helvetica"/>
          <w:color w:val="000000"/>
          <w:kern w:val="36"/>
        </w:rPr>
        <w:t>, specifically</w:t>
      </w:r>
      <w:r w:rsidR="000F12E0">
        <w:rPr>
          <w:rFonts w:ascii="Helvetica" w:hAnsi="Helvetica"/>
          <w:color w:val="000000"/>
          <w:kern w:val="36"/>
        </w:rPr>
        <w:t xml:space="preserve"> direct mate-choice based on a selected trait</w:t>
      </w:r>
      <w:r w:rsidR="003918D5" w:rsidRPr="002B237D">
        <w:rPr>
          <w:rFonts w:ascii="Helvetica" w:hAnsi="Helvetica"/>
          <w:color w:val="000000"/>
          <w:kern w:val="36"/>
        </w:rPr>
        <w:t xml:space="preserve">. </w:t>
      </w:r>
    </w:p>
    <w:p w14:paraId="6C166676" w14:textId="77777777" w:rsidR="00E70276" w:rsidRPr="002B237D" w:rsidRDefault="00E70276" w:rsidP="002B237D">
      <w:pPr>
        <w:jc w:val="both"/>
        <w:textAlignment w:val="baseline"/>
        <w:outlineLvl w:val="0"/>
        <w:rPr>
          <w:rFonts w:ascii="Helvetica" w:hAnsi="Helvetica"/>
          <w:color w:val="000000"/>
          <w:kern w:val="36"/>
        </w:rPr>
      </w:pPr>
    </w:p>
    <w:p w14:paraId="588FE036" w14:textId="527F3E47" w:rsidR="007F155B" w:rsidRDefault="003918D5" w:rsidP="002B237D">
      <w:pPr>
        <w:jc w:val="both"/>
        <w:textAlignment w:val="baseline"/>
        <w:outlineLvl w:val="0"/>
        <w:rPr>
          <w:rFonts w:ascii="Helvetica" w:hAnsi="Helvetica"/>
          <w:color w:val="000000"/>
          <w:kern w:val="36"/>
        </w:rPr>
      </w:pPr>
      <w:r w:rsidRPr="002B237D">
        <w:rPr>
          <w:rFonts w:ascii="Helvetica" w:hAnsi="Helvetica"/>
          <w:color w:val="000000"/>
          <w:kern w:val="36"/>
        </w:rPr>
        <w:t>I</w:t>
      </w:r>
      <w:r w:rsidR="004E1A6F" w:rsidRPr="002B237D">
        <w:rPr>
          <w:rFonts w:ascii="Helvetica" w:hAnsi="Helvetica"/>
          <w:color w:val="000000"/>
          <w:kern w:val="36"/>
        </w:rPr>
        <w:t>n this report, we sought to investigate causal relationships among couples within the UKBB using MR. We analyzed 11</w:t>
      </w:r>
      <w:r w:rsidR="00982F86" w:rsidRPr="002B237D">
        <w:rPr>
          <w:rFonts w:ascii="Helvetica" w:hAnsi="Helvetica"/>
          <w:color w:val="000000"/>
          <w:kern w:val="36"/>
        </w:rPr>
        <w:t>8</w:t>
      </w:r>
      <w:r w:rsidR="004E1A6F" w:rsidRPr="002B237D">
        <w:rPr>
          <w:rFonts w:ascii="Helvetica" w:hAnsi="Helvetica"/>
          <w:color w:val="000000"/>
          <w:kern w:val="36"/>
        </w:rPr>
        <w:t xml:space="preserve"> traits, representing a wide range of anthropometric</w:t>
      </w:r>
      <w:r w:rsidR="000F12E0">
        <w:rPr>
          <w:rFonts w:ascii="Helvetica" w:hAnsi="Helvetica"/>
          <w:color w:val="000000"/>
          <w:kern w:val="36"/>
        </w:rPr>
        <w:t>-</w:t>
      </w:r>
      <w:r w:rsidR="004E1A6F" w:rsidRPr="002B237D">
        <w:rPr>
          <w:rFonts w:ascii="Helvetica" w:hAnsi="Helvetica"/>
          <w:color w:val="000000"/>
          <w:kern w:val="36"/>
        </w:rPr>
        <w:t xml:space="preserve">, </w:t>
      </w:r>
      <w:r w:rsidR="00B21A29" w:rsidRPr="002B237D">
        <w:rPr>
          <w:rFonts w:ascii="Helvetica" w:hAnsi="Helvetica"/>
          <w:color w:val="000000"/>
          <w:kern w:val="36"/>
        </w:rPr>
        <w:t>behavioural</w:t>
      </w:r>
      <w:r w:rsidR="000F12E0">
        <w:rPr>
          <w:rFonts w:ascii="Helvetica" w:hAnsi="Helvetica"/>
          <w:color w:val="000000"/>
          <w:kern w:val="36"/>
        </w:rPr>
        <w:t>-</w:t>
      </w:r>
      <w:r w:rsidR="00B21A29" w:rsidRPr="002B237D">
        <w:rPr>
          <w:rFonts w:ascii="Helvetica" w:hAnsi="Helvetica"/>
          <w:color w:val="000000"/>
          <w:kern w:val="36"/>
        </w:rPr>
        <w:t>,</w:t>
      </w:r>
      <w:r w:rsidR="004E1A6F" w:rsidRPr="002B237D">
        <w:rPr>
          <w:rFonts w:ascii="Helvetica" w:hAnsi="Helvetica"/>
          <w:color w:val="000000"/>
          <w:kern w:val="36"/>
        </w:rPr>
        <w:t xml:space="preserve"> and disease-related traits. We identified </w:t>
      </w:r>
      <w:r w:rsidR="007F155B">
        <w:rPr>
          <w:rFonts w:ascii="Helvetica" w:hAnsi="Helvetica"/>
          <w:color w:val="000000"/>
          <w:kern w:val="36"/>
        </w:rPr>
        <w:t>40</w:t>
      </w:r>
      <w:r w:rsidR="004E1A6F" w:rsidRPr="002B237D">
        <w:rPr>
          <w:rFonts w:ascii="Helvetica" w:hAnsi="Helvetica"/>
          <w:color w:val="000000"/>
          <w:kern w:val="36"/>
        </w:rPr>
        <w:t xml:space="preserve"> traits which showed significant</w:t>
      </w:r>
      <w:r w:rsidR="007F155B">
        <w:rPr>
          <w:rFonts w:ascii="Helvetica" w:hAnsi="Helvetica"/>
          <w:color w:val="000000"/>
          <w:kern w:val="36"/>
        </w:rPr>
        <w:t>ly larger</w:t>
      </w:r>
      <w:r w:rsidR="004E1A6F" w:rsidRPr="002B237D">
        <w:rPr>
          <w:rFonts w:ascii="Helvetica" w:hAnsi="Helvetica"/>
          <w:color w:val="000000"/>
          <w:kern w:val="36"/>
        </w:rPr>
        <w:t xml:space="preserve"> </w:t>
      </w:r>
      <w:r w:rsidR="007F155B" w:rsidRPr="002B237D">
        <w:rPr>
          <w:rFonts w:ascii="Helvetica" w:hAnsi="Helvetica"/>
          <w:color w:val="000000"/>
          <w:kern w:val="36"/>
        </w:rPr>
        <w:t xml:space="preserve">phenotypic correlation </w:t>
      </w:r>
      <w:r w:rsidR="007F155B">
        <w:rPr>
          <w:rFonts w:ascii="Helvetica" w:hAnsi="Helvetica"/>
          <w:color w:val="000000"/>
          <w:kern w:val="36"/>
        </w:rPr>
        <w:t>compared to</w:t>
      </w:r>
      <w:r w:rsidR="004E1A6F" w:rsidRPr="002B237D">
        <w:rPr>
          <w:rFonts w:ascii="Helvetica" w:hAnsi="Helvetica"/>
          <w:color w:val="000000"/>
          <w:kern w:val="36"/>
        </w:rPr>
        <w:t xml:space="preserve"> MR causal estimates. These results suggest that raw phenotypic correlations </w:t>
      </w:r>
      <w:r w:rsidR="00982F86" w:rsidRPr="002B237D">
        <w:rPr>
          <w:rFonts w:ascii="Helvetica" w:hAnsi="Helvetica"/>
          <w:color w:val="000000"/>
          <w:kern w:val="36"/>
        </w:rPr>
        <w:t xml:space="preserve">among couples </w:t>
      </w:r>
      <w:r w:rsidR="004E1A6F" w:rsidRPr="002B237D">
        <w:rPr>
          <w:rFonts w:ascii="Helvetica" w:hAnsi="Helvetica"/>
          <w:color w:val="000000"/>
          <w:kern w:val="36"/>
        </w:rPr>
        <w:t xml:space="preserve">are likely subject </w:t>
      </w:r>
      <w:r w:rsidR="007F155B">
        <w:rPr>
          <w:rFonts w:ascii="Helvetica" w:hAnsi="Helvetica"/>
          <w:color w:val="000000"/>
          <w:kern w:val="36"/>
        </w:rPr>
        <w:t xml:space="preserve">positive </w:t>
      </w:r>
      <w:r w:rsidR="004E1A6F" w:rsidRPr="002B237D">
        <w:rPr>
          <w:rFonts w:ascii="Helvetica" w:hAnsi="Helvetica"/>
          <w:color w:val="000000"/>
          <w:kern w:val="36"/>
        </w:rPr>
        <w:t>confounding</w:t>
      </w:r>
      <w:r w:rsidR="00B21A29" w:rsidRPr="002B237D">
        <w:rPr>
          <w:rFonts w:ascii="Helvetica" w:hAnsi="Helvetica"/>
          <w:color w:val="000000"/>
          <w:kern w:val="36"/>
        </w:rPr>
        <w:t xml:space="preserve"> due to correlation with other traits. For instance, the phenotypic correlation of height among couples was 0.</w:t>
      </w:r>
      <w:r w:rsidR="00756B76">
        <w:rPr>
          <w:rFonts w:ascii="Helvetica" w:hAnsi="Helvetica"/>
          <w:color w:val="000000"/>
          <w:kern w:val="36"/>
        </w:rPr>
        <w:t>25</w:t>
      </w:r>
      <w:r w:rsidR="00B21A29" w:rsidRPr="002B237D">
        <w:rPr>
          <w:rFonts w:ascii="Helvetica" w:hAnsi="Helvetica"/>
          <w:color w:val="000000"/>
          <w:kern w:val="36"/>
        </w:rPr>
        <w:t>, while the MR estimate within couples was 0.2</w:t>
      </w:r>
      <w:r w:rsidR="00756B76">
        <w:rPr>
          <w:rFonts w:ascii="Helvetica" w:hAnsi="Helvetica"/>
          <w:color w:val="000000"/>
          <w:kern w:val="36"/>
        </w:rPr>
        <w:t>2</w:t>
      </w:r>
      <w:r w:rsidR="00B21A29" w:rsidRPr="002B237D">
        <w:rPr>
          <w:rFonts w:ascii="Helvetica" w:hAnsi="Helvetica"/>
          <w:color w:val="000000"/>
          <w:kern w:val="36"/>
        </w:rPr>
        <w:t xml:space="preserve">, suggestive that </w:t>
      </w:r>
      <w:r w:rsidR="00E70276" w:rsidRPr="002B237D">
        <w:rPr>
          <w:rFonts w:ascii="Helvetica" w:hAnsi="Helvetica"/>
          <w:color w:val="000000"/>
          <w:kern w:val="36"/>
        </w:rPr>
        <w:t>various confounding factors</w:t>
      </w:r>
      <w:r w:rsidR="00B21A29" w:rsidRPr="002B237D">
        <w:rPr>
          <w:rFonts w:ascii="Helvetica" w:hAnsi="Helvetica"/>
          <w:color w:val="000000"/>
          <w:kern w:val="36"/>
        </w:rPr>
        <w:t xml:space="preserve"> may be playing a role the large phenotypic correlation as compared to causal effect. Indeed, we identified many potential confounders of this relationship includ</w:t>
      </w:r>
      <w:r w:rsidR="00292C9C">
        <w:rPr>
          <w:rFonts w:ascii="Helvetica" w:hAnsi="Helvetica"/>
          <w:color w:val="000000"/>
          <w:kern w:val="36"/>
        </w:rPr>
        <w:t>ing</w:t>
      </w:r>
      <w:r w:rsidR="00B21A29" w:rsidRPr="002B237D">
        <w:rPr>
          <w:rFonts w:ascii="Helvetica" w:hAnsi="Helvetica"/>
          <w:color w:val="000000"/>
          <w:kern w:val="36"/>
        </w:rPr>
        <w:t xml:space="preserve"> </w:t>
      </w:r>
      <w:r w:rsidR="000B48D3">
        <w:rPr>
          <w:rFonts w:ascii="Helvetica" w:hAnsi="Helvetica"/>
          <w:color w:val="000000"/>
          <w:kern w:val="36"/>
        </w:rPr>
        <w:t>education, BMI, overall health rating,</w:t>
      </w:r>
      <w:r w:rsidR="00B21A29" w:rsidRPr="002B237D">
        <w:rPr>
          <w:rFonts w:ascii="Helvetica" w:hAnsi="Helvetica"/>
          <w:color w:val="000000"/>
          <w:kern w:val="36"/>
        </w:rPr>
        <w:t xml:space="preserve"> and lung capacity measures. Together these results suggest that while indeed AM exist at both the phenotypic and causal level for height, the phenotypic correlation among couples may be capturing other important aspects of AM including </w:t>
      </w:r>
      <w:r w:rsidR="00E70276" w:rsidRPr="002B237D">
        <w:rPr>
          <w:rFonts w:ascii="Helvetica" w:hAnsi="Helvetica"/>
          <w:color w:val="000000"/>
          <w:kern w:val="36"/>
        </w:rPr>
        <w:t xml:space="preserve">measures of </w:t>
      </w:r>
      <w:r w:rsidR="00B21A29" w:rsidRPr="002B237D">
        <w:rPr>
          <w:rFonts w:ascii="Helvetica" w:hAnsi="Helvetica"/>
          <w:color w:val="000000"/>
          <w:kern w:val="36"/>
        </w:rPr>
        <w:t xml:space="preserve">socioeconomic </w:t>
      </w:r>
      <w:r w:rsidR="00E70276" w:rsidRPr="002B237D">
        <w:rPr>
          <w:rFonts w:ascii="Helvetica" w:hAnsi="Helvetica"/>
          <w:color w:val="000000"/>
          <w:kern w:val="36"/>
        </w:rPr>
        <w:t>status</w:t>
      </w:r>
      <w:r w:rsidR="00B21A29" w:rsidRPr="002B237D">
        <w:rPr>
          <w:rFonts w:ascii="Helvetica" w:hAnsi="Helvetica"/>
          <w:color w:val="000000"/>
          <w:kern w:val="36"/>
        </w:rPr>
        <w:t xml:space="preserve"> and various measures of health and fitness.</w:t>
      </w:r>
      <w:r w:rsidR="00C52BA1" w:rsidRPr="002B237D">
        <w:rPr>
          <w:rFonts w:ascii="Helvetica" w:hAnsi="Helvetica"/>
          <w:color w:val="000000"/>
          <w:kern w:val="36"/>
        </w:rPr>
        <w:t xml:space="preserve"> </w:t>
      </w:r>
    </w:p>
    <w:p w14:paraId="71468B1C" w14:textId="77777777" w:rsidR="007F155B" w:rsidRDefault="007F155B" w:rsidP="002B237D">
      <w:pPr>
        <w:jc w:val="both"/>
        <w:textAlignment w:val="baseline"/>
        <w:outlineLvl w:val="0"/>
        <w:rPr>
          <w:rFonts w:ascii="Helvetica" w:hAnsi="Helvetica"/>
          <w:color w:val="000000"/>
          <w:kern w:val="36"/>
        </w:rPr>
      </w:pPr>
    </w:p>
    <w:p w14:paraId="4D8A1F95" w14:textId="00BF9F67" w:rsidR="00E70276" w:rsidRPr="002B237D" w:rsidRDefault="00C52BA1" w:rsidP="002B237D">
      <w:pPr>
        <w:jc w:val="both"/>
        <w:textAlignment w:val="baseline"/>
        <w:outlineLvl w:val="0"/>
        <w:rPr>
          <w:rFonts w:ascii="Helvetica" w:hAnsi="Helvetica"/>
          <w:color w:val="000000"/>
          <w:kern w:val="36"/>
        </w:rPr>
      </w:pPr>
      <w:r w:rsidRPr="002B237D">
        <w:rPr>
          <w:rFonts w:ascii="Helvetica" w:hAnsi="Helvetica"/>
          <w:color w:val="000000"/>
          <w:kern w:val="36"/>
        </w:rPr>
        <w:t xml:space="preserve">When we investigated the impact of </w:t>
      </w:r>
      <w:r w:rsidR="007F155B">
        <w:rPr>
          <w:rFonts w:ascii="Helvetica" w:hAnsi="Helvetica"/>
          <w:color w:val="000000"/>
          <w:kern w:val="36"/>
        </w:rPr>
        <w:t>common</w:t>
      </w:r>
      <w:r w:rsidRPr="002B237D">
        <w:rPr>
          <w:rFonts w:ascii="Helvetica" w:hAnsi="Helvetica"/>
          <w:color w:val="000000"/>
          <w:kern w:val="36"/>
        </w:rPr>
        <w:t xml:space="preserve"> confounders </w:t>
      </w:r>
      <w:r w:rsidR="00DB7472">
        <w:rPr>
          <w:rFonts w:ascii="Helvetica" w:hAnsi="Helvetica"/>
          <w:color w:val="000000"/>
          <w:kern w:val="36"/>
        </w:rPr>
        <w:t>on</w:t>
      </w:r>
      <w:r w:rsidRPr="002B237D">
        <w:rPr>
          <w:rFonts w:ascii="Helvetica" w:hAnsi="Helvetica"/>
          <w:color w:val="000000"/>
          <w:kern w:val="36"/>
        </w:rPr>
        <w:t xml:space="preserve"> our entire panel of phenotypes</w:t>
      </w:r>
      <w:r w:rsidR="0034502F">
        <w:rPr>
          <w:rFonts w:ascii="Helvetica" w:hAnsi="Helvetica"/>
          <w:color w:val="000000"/>
          <w:kern w:val="36"/>
        </w:rPr>
        <w:t xml:space="preserve"> (</w:t>
      </w:r>
      <w:proofErr w:type="gramStart"/>
      <w:r w:rsidR="0034502F">
        <w:rPr>
          <w:rFonts w:ascii="Helvetica" w:hAnsi="Helvetica"/>
          <w:color w:val="000000"/>
          <w:kern w:val="36"/>
        </w:rPr>
        <w:t>i.e.</w:t>
      </w:r>
      <w:proofErr w:type="gramEnd"/>
      <w:r w:rsidR="0034502F">
        <w:rPr>
          <w:rFonts w:ascii="Helvetica" w:hAnsi="Helvetica"/>
          <w:color w:val="000000"/>
          <w:kern w:val="36"/>
        </w:rPr>
        <w:t xml:space="preserve"> fixing a confounder and assessing its widespread impact)</w:t>
      </w:r>
      <w:r w:rsidRPr="002B237D">
        <w:rPr>
          <w:rFonts w:ascii="Helvetica" w:hAnsi="Helvetica"/>
          <w:color w:val="000000"/>
          <w:kern w:val="36"/>
        </w:rPr>
        <w:t xml:space="preserve">, we found that </w:t>
      </w:r>
      <w:r w:rsidR="00DB7472">
        <w:rPr>
          <w:rFonts w:ascii="Helvetica" w:hAnsi="Helvetica"/>
          <w:color w:val="000000"/>
          <w:kern w:val="36"/>
        </w:rPr>
        <w:t>household income</w:t>
      </w:r>
      <w:r w:rsidR="001B5C6E">
        <w:rPr>
          <w:rFonts w:ascii="Helvetica" w:hAnsi="Helvetica"/>
          <w:color w:val="000000"/>
          <w:kern w:val="36"/>
        </w:rPr>
        <w:t xml:space="preserve">, age completed education, participant of a sport club or gym are </w:t>
      </w:r>
      <w:r w:rsidRPr="002B237D">
        <w:rPr>
          <w:rFonts w:ascii="Helvetica" w:hAnsi="Helvetica"/>
          <w:color w:val="000000"/>
          <w:kern w:val="36"/>
        </w:rPr>
        <w:t>indeed</w:t>
      </w:r>
      <w:r w:rsidR="001B5C6E">
        <w:rPr>
          <w:rFonts w:ascii="Helvetica" w:hAnsi="Helvetica"/>
          <w:color w:val="000000"/>
          <w:kern w:val="36"/>
        </w:rPr>
        <w:t xml:space="preserve"> important </w:t>
      </w:r>
      <w:r w:rsidRPr="002B237D">
        <w:rPr>
          <w:rFonts w:ascii="Helvetica" w:hAnsi="Helvetica"/>
          <w:color w:val="000000"/>
          <w:kern w:val="36"/>
        </w:rPr>
        <w:t>confounder</w:t>
      </w:r>
      <w:r w:rsidR="001B5C6E">
        <w:rPr>
          <w:rFonts w:ascii="Helvetica" w:hAnsi="Helvetica"/>
          <w:color w:val="000000"/>
          <w:kern w:val="36"/>
        </w:rPr>
        <w:t>s</w:t>
      </w:r>
      <w:r w:rsidRPr="002B237D">
        <w:rPr>
          <w:rFonts w:ascii="Helvetica" w:hAnsi="Helvetica"/>
          <w:color w:val="000000"/>
          <w:kern w:val="36"/>
        </w:rPr>
        <w:t xml:space="preserve"> of observational phenotypic correlations among couples, explaining on </w:t>
      </w:r>
      <w:r w:rsidRPr="000345CF">
        <w:rPr>
          <w:rFonts w:ascii="Helvetica" w:hAnsi="Helvetica"/>
          <w:color w:val="000000"/>
          <w:kern w:val="36"/>
        </w:rPr>
        <w:t xml:space="preserve">average </w:t>
      </w:r>
      <w:r w:rsidR="001B5C6E" w:rsidRPr="000345CF">
        <w:rPr>
          <w:rFonts w:ascii="Helvetica" w:hAnsi="Helvetica"/>
          <w:color w:val="000000"/>
          <w:kern w:val="36"/>
        </w:rPr>
        <w:t>2</w:t>
      </w:r>
      <w:r w:rsidR="000345CF" w:rsidRPr="000345CF">
        <w:rPr>
          <w:rFonts w:ascii="Helvetica" w:hAnsi="Helvetica"/>
          <w:color w:val="000000"/>
          <w:kern w:val="36"/>
        </w:rPr>
        <w:t>9.8</w:t>
      </w:r>
      <w:r w:rsidR="001B5C6E" w:rsidRPr="000345CF">
        <w:rPr>
          <w:rFonts w:ascii="Helvetica" w:hAnsi="Helvetica"/>
          <w:color w:val="000000"/>
          <w:kern w:val="36"/>
        </w:rPr>
        <w:t>, 1</w:t>
      </w:r>
      <w:r w:rsidR="000345CF" w:rsidRPr="000345CF">
        <w:rPr>
          <w:rFonts w:ascii="Helvetica" w:hAnsi="Helvetica"/>
          <w:color w:val="000000"/>
          <w:kern w:val="36"/>
        </w:rPr>
        <w:t>1.6</w:t>
      </w:r>
      <w:r w:rsidR="001B5C6E" w:rsidRPr="000345CF">
        <w:rPr>
          <w:rFonts w:ascii="Helvetica" w:hAnsi="Helvetica"/>
          <w:color w:val="000000"/>
          <w:kern w:val="36"/>
        </w:rPr>
        <w:t xml:space="preserve"> and 1</w:t>
      </w:r>
      <w:r w:rsidR="000345CF" w:rsidRPr="000345CF">
        <w:rPr>
          <w:rFonts w:ascii="Helvetica" w:hAnsi="Helvetica"/>
          <w:color w:val="000000"/>
          <w:kern w:val="36"/>
        </w:rPr>
        <w:t>7</w:t>
      </w:r>
      <w:r w:rsidR="001B5C6E" w:rsidRPr="000345CF">
        <w:rPr>
          <w:rFonts w:ascii="Helvetica" w:hAnsi="Helvetica"/>
          <w:color w:val="000000"/>
          <w:kern w:val="36"/>
        </w:rPr>
        <w:t>.</w:t>
      </w:r>
      <w:r w:rsidR="000345CF" w:rsidRPr="000345CF">
        <w:rPr>
          <w:rFonts w:ascii="Helvetica" w:hAnsi="Helvetica"/>
          <w:color w:val="000000"/>
          <w:kern w:val="36"/>
        </w:rPr>
        <w:t>1</w:t>
      </w:r>
      <w:r w:rsidRPr="000345CF">
        <w:rPr>
          <w:rFonts w:ascii="Helvetica" w:hAnsi="Helvetica"/>
          <w:color w:val="000000"/>
          <w:kern w:val="36"/>
        </w:rPr>
        <w:t>%</w:t>
      </w:r>
      <w:r w:rsidRPr="002B237D">
        <w:rPr>
          <w:rFonts w:ascii="Helvetica" w:hAnsi="Helvetica"/>
          <w:color w:val="000000"/>
          <w:kern w:val="36"/>
        </w:rPr>
        <w:t xml:space="preserve"> of </w:t>
      </w:r>
      <w:r w:rsidR="001B5C6E">
        <w:rPr>
          <w:rFonts w:ascii="Helvetica" w:hAnsi="Helvetica"/>
          <w:color w:val="000000"/>
          <w:kern w:val="36"/>
        </w:rPr>
        <w:t xml:space="preserve">the </w:t>
      </w:r>
      <w:r w:rsidR="00A41C8D">
        <w:rPr>
          <w:rFonts w:ascii="Helvetica" w:hAnsi="Helvetica"/>
          <w:color w:val="000000"/>
          <w:kern w:val="36"/>
        </w:rPr>
        <w:t xml:space="preserve">phenotypic </w:t>
      </w:r>
      <w:r w:rsidR="00C40F5F" w:rsidRPr="002B237D">
        <w:rPr>
          <w:rFonts w:ascii="Helvetica" w:hAnsi="Helvetica"/>
          <w:color w:val="000000"/>
          <w:kern w:val="36"/>
        </w:rPr>
        <w:t>couple correlation</w:t>
      </w:r>
      <w:r w:rsidR="00A41C8D">
        <w:rPr>
          <w:rFonts w:ascii="Helvetica" w:hAnsi="Helvetica"/>
          <w:color w:val="000000"/>
          <w:kern w:val="36"/>
        </w:rPr>
        <w:t>s among traits tested</w:t>
      </w:r>
      <w:r w:rsidR="00DB7472">
        <w:rPr>
          <w:rFonts w:ascii="Helvetica" w:hAnsi="Helvetica"/>
          <w:color w:val="000000"/>
          <w:kern w:val="36"/>
        </w:rPr>
        <w:t>, respectively</w:t>
      </w:r>
      <w:r w:rsidR="00C40F5F" w:rsidRPr="002B237D">
        <w:rPr>
          <w:rFonts w:ascii="Helvetica" w:hAnsi="Helvetica"/>
          <w:color w:val="000000"/>
          <w:kern w:val="36"/>
        </w:rPr>
        <w:t>. These results also suggest that phenotypic correlations</w:t>
      </w:r>
      <w:r w:rsidR="0034502F">
        <w:rPr>
          <w:rFonts w:ascii="Helvetica" w:hAnsi="Helvetica"/>
          <w:color w:val="000000"/>
          <w:kern w:val="36"/>
        </w:rPr>
        <w:t xml:space="preserve"> in couples</w:t>
      </w:r>
      <w:r w:rsidR="00C40F5F" w:rsidRPr="002B237D">
        <w:rPr>
          <w:rFonts w:ascii="Helvetica" w:hAnsi="Helvetica"/>
          <w:color w:val="000000"/>
          <w:kern w:val="36"/>
        </w:rPr>
        <w:t xml:space="preserve"> are</w:t>
      </w:r>
      <w:r w:rsidR="0034502F">
        <w:rPr>
          <w:rFonts w:ascii="Helvetica" w:hAnsi="Helvetica"/>
          <w:color w:val="000000"/>
          <w:kern w:val="36"/>
        </w:rPr>
        <w:t xml:space="preserve"> indeed</w:t>
      </w:r>
      <w:r w:rsidR="00C40F5F" w:rsidRPr="002B237D">
        <w:rPr>
          <w:rFonts w:ascii="Helvetica" w:hAnsi="Helvetica"/>
          <w:color w:val="000000"/>
          <w:kern w:val="36"/>
        </w:rPr>
        <w:t xml:space="preserve"> significantly confounded and point to a relatively few key traits which are driving AM observations. </w:t>
      </w:r>
    </w:p>
    <w:p w14:paraId="2A55F345" w14:textId="77777777" w:rsidR="00E70276" w:rsidRPr="002B237D" w:rsidRDefault="00E70276" w:rsidP="002B237D">
      <w:pPr>
        <w:jc w:val="both"/>
        <w:textAlignment w:val="baseline"/>
        <w:outlineLvl w:val="0"/>
        <w:rPr>
          <w:rFonts w:ascii="Helvetica" w:hAnsi="Helvetica"/>
          <w:color w:val="000000"/>
          <w:kern w:val="36"/>
        </w:rPr>
      </w:pPr>
    </w:p>
    <w:p w14:paraId="52D4FF5C" w14:textId="77777777" w:rsidR="000A675E" w:rsidRDefault="000F2D3D" w:rsidP="002B237D">
      <w:pPr>
        <w:jc w:val="both"/>
        <w:textAlignment w:val="baseline"/>
        <w:outlineLvl w:val="0"/>
        <w:rPr>
          <w:rFonts w:ascii="Helvetica" w:hAnsi="Helvetica"/>
          <w:color w:val="000000"/>
        </w:rPr>
      </w:pPr>
      <w:r w:rsidRPr="002B237D">
        <w:rPr>
          <w:rFonts w:ascii="Helvetica" w:hAnsi="Helvetica"/>
          <w:color w:val="000000"/>
        </w:rPr>
        <w:t xml:space="preserve">Among the 118 phenotypes tested, we found widespread evidence of causal effects among partners. </w:t>
      </w:r>
      <w:proofErr w:type="gramStart"/>
      <w:r w:rsidRPr="002B237D">
        <w:rPr>
          <w:rFonts w:ascii="Helvetica" w:hAnsi="Helvetica"/>
          <w:color w:val="000000"/>
        </w:rPr>
        <w:t>In particular, we</w:t>
      </w:r>
      <w:proofErr w:type="gramEnd"/>
      <w:r w:rsidRPr="002B237D">
        <w:rPr>
          <w:rFonts w:ascii="Helvetica" w:hAnsi="Helvetica"/>
          <w:color w:val="000000"/>
        </w:rPr>
        <w:t xml:space="preserve"> identified 64 same-trait causal effects within partners (</w:t>
      </w:r>
      <w:r w:rsidR="001B1B09" w:rsidRPr="002B237D">
        <w:rPr>
          <w:rFonts w:ascii="Helvetica" w:hAnsi="Helvetica"/>
          <w:color w:val="000000"/>
        </w:rPr>
        <w:t>out of</w:t>
      </w:r>
      <w:r w:rsidRPr="002B237D">
        <w:rPr>
          <w:rFonts w:ascii="Helvetica" w:hAnsi="Helvetica"/>
          <w:color w:val="000000"/>
        </w:rPr>
        <w:t xml:space="preserve"> 118</w:t>
      </w:r>
      <w:r w:rsidR="001B1B09" w:rsidRPr="002B237D">
        <w:rPr>
          <w:rFonts w:ascii="Helvetica" w:hAnsi="Helvetica"/>
          <w:color w:val="000000"/>
        </w:rPr>
        <w:t xml:space="preserve"> traits</w:t>
      </w:r>
      <w:r w:rsidRPr="002B237D">
        <w:rPr>
          <w:rFonts w:ascii="Helvetica" w:hAnsi="Helvetica"/>
          <w:color w:val="000000"/>
        </w:rPr>
        <w:t>), and w</w:t>
      </w:r>
      <w:r w:rsidR="004E1A6F" w:rsidRPr="002B237D">
        <w:rPr>
          <w:rFonts w:ascii="Helvetica" w:hAnsi="Helvetica"/>
          <w:color w:val="000000"/>
        </w:rPr>
        <w:t xml:space="preserve">e </w:t>
      </w:r>
      <w:r w:rsidRPr="002B237D">
        <w:rPr>
          <w:rFonts w:ascii="Helvetica" w:hAnsi="Helvetica"/>
          <w:color w:val="000000"/>
        </w:rPr>
        <w:t xml:space="preserve">also </w:t>
      </w:r>
      <w:r w:rsidR="004E1A6F" w:rsidRPr="002B237D">
        <w:rPr>
          <w:rFonts w:ascii="Helvetica" w:hAnsi="Helvetica"/>
          <w:color w:val="000000"/>
        </w:rPr>
        <w:t>found no evidence of heterogeneity among s</w:t>
      </w:r>
      <w:r w:rsidR="00E70276" w:rsidRPr="002B237D">
        <w:rPr>
          <w:rFonts w:ascii="Helvetica" w:hAnsi="Helvetica"/>
          <w:color w:val="000000"/>
        </w:rPr>
        <w:t>ame</w:t>
      </w:r>
      <w:r w:rsidR="004E1A6F" w:rsidRPr="002B237D">
        <w:rPr>
          <w:rFonts w:ascii="Helvetica" w:hAnsi="Helvetica"/>
          <w:color w:val="000000"/>
        </w:rPr>
        <w:t>-trait couple MR estimates (</w:t>
      </w:r>
      <m:oMath>
        <m:sSub>
          <m:sSubPr>
            <m:ctrlPr>
              <w:rPr>
                <w:rFonts w:ascii="Cambria Math" w:hAnsi="Cambria Math"/>
                <w:i/>
                <w:color w:val="000000"/>
              </w:rPr>
            </m:ctrlPr>
          </m:sSubPr>
          <m:e>
            <m:r>
              <w:rPr>
                <w:rFonts w:ascii="Cambria Math" w:hAnsi="Cambria Math"/>
                <w:color w:val="000000"/>
              </w:rPr>
              <m:t>α</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00E70276" w:rsidRPr="002B237D">
        <w:rPr>
          <w:rFonts w:ascii="Helvetica" w:hAnsi="Helvetica"/>
          <w:color w:val="000000"/>
        </w:rPr>
        <w:t>).</w:t>
      </w:r>
      <w:r w:rsidR="004E1A6F" w:rsidRPr="002B237D">
        <w:rPr>
          <w:rFonts w:ascii="Helvetica" w:hAnsi="Helvetica"/>
          <w:color w:val="000000"/>
        </w:rPr>
        <w:t xml:space="preserve"> This suggests that associations between the index genotype and partner’s phenotype are primarily acting indirectly through the </w:t>
      </w:r>
      <w:r w:rsidR="00E70276" w:rsidRPr="002B237D">
        <w:rPr>
          <w:rFonts w:ascii="Helvetica" w:hAnsi="Helvetica"/>
          <w:color w:val="000000"/>
        </w:rPr>
        <w:t xml:space="preserve">causal </w:t>
      </w:r>
      <w:r w:rsidR="004E1A6F" w:rsidRPr="002B237D">
        <w:rPr>
          <w:rFonts w:ascii="Helvetica" w:hAnsi="Helvetica"/>
          <w:color w:val="000000"/>
        </w:rPr>
        <w:t xml:space="preserve">relationship between the traits, rather than </w:t>
      </w:r>
      <w:r w:rsidR="009A13EA" w:rsidRPr="002B237D">
        <w:rPr>
          <w:rFonts w:ascii="Helvetica" w:hAnsi="Helvetica"/>
          <w:color w:val="000000"/>
        </w:rPr>
        <w:t xml:space="preserve">the presence of </w:t>
      </w:r>
      <w:r w:rsidRPr="002B237D">
        <w:rPr>
          <w:rFonts w:ascii="Helvetica" w:hAnsi="Helvetica"/>
          <w:color w:val="000000"/>
        </w:rPr>
        <w:t>a direct</w:t>
      </w:r>
      <w:r w:rsidR="004E1A6F" w:rsidRPr="002B237D">
        <w:rPr>
          <w:rFonts w:ascii="Helvetica" w:hAnsi="Helvetica"/>
          <w:color w:val="000000"/>
        </w:rPr>
        <w:t xml:space="preserve"> effect</w:t>
      </w:r>
      <w:r w:rsidR="009A13EA" w:rsidRPr="002B237D">
        <w:rPr>
          <w:rFonts w:ascii="Helvetica" w:hAnsi="Helvetica"/>
          <w:color w:val="000000"/>
        </w:rPr>
        <w:t xml:space="preserve"> for index genotype to the partner’s phenotype</w:t>
      </w:r>
      <w:r w:rsidR="004E1A6F" w:rsidRPr="002B237D">
        <w:rPr>
          <w:rFonts w:ascii="Helvetica" w:hAnsi="Helvetica"/>
          <w:color w:val="000000"/>
        </w:rPr>
        <w:t xml:space="preserve">. </w:t>
      </w:r>
      <w:r w:rsidR="00E316F3">
        <w:rPr>
          <w:rFonts w:ascii="Helvetica" w:hAnsi="Helvetica"/>
          <w:color w:val="000000"/>
        </w:rPr>
        <w:t xml:space="preserve">If we assume that genetic effects to partner traits can only happen via first altering a trait of the index case, pleiotropic instruments </w:t>
      </w:r>
      <w:proofErr w:type="gramStart"/>
      <w:r w:rsidR="00E316F3">
        <w:rPr>
          <w:rFonts w:ascii="Helvetica" w:hAnsi="Helvetica"/>
          <w:color w:val="000000"/>
        </w:rPr>
        <w:t>would</w:t>
      </w:r>
      <w:proofErr w:type="gramEnd"/>
      <w:r w:rsidR="00E316F3">
        <w:rPr>
          <w:rFonts w:ascii="Helvetica" w:hAnsi="Helvetica"/>
          <w:color w:val="000000"/>
        </w:rPr>
        <w:t xml:space="preserve"> only emerge from indirect genetic effects (through another trait), which could be tested and excluded via </w:t>
      </w:r>
      <w:proofErr w:type="spellStart"/>
      <w:r w:rsidR="00E316F3">
        <w:rPr>
          <w:rFonts w:ascii="Helvetica" w:hAnsi="Helvetica"/>
          <w:color w:val="000000"/>
        </w:rPr>
        <w:t>pheWAS</w:t>
      </w:r>
      <w:proofErr w:type="spellEnd"/>
      <w:r w:rsidR="00E316F3">
        <w:rPr>
          <w:rFonts w:ascii="Helvetica" w:hAnsi="Helvetica"/>
          <w:color w:val="000000"/>
        </w:rPr>
        <w:t xml:space="preserve">. </w:t>
      </w:r>
      <w:r w:rsidRPr="002B237D">
        <w:rPr>
          <w:rFonts w:ascii="Helvetica" w:hAnsi="Helvetica"/>
          <w:color w:val="000000"/>
        </w:rPr>
        <w:t xml:space="preserve">We found an enrichment for sex-differences amongst the 64 </w:t>
      </w:r>
      <w:r w:rsidRPr="002B237D">
        <w:rPr>
          <w:rFonts w:ascii="Helvetica" w:hAnsi="Helvetica"/>
          <w:color w:val="000000"/>
        </w:rPr>
        <w:lastRenderedPageBreak/>
        <w:t xml:space="preserve">causal estimates, suggestive that </w:t>
      </w:r>
      <w:r w:rsidR="006B358D" w:rsidRPr="002B237D">
        <w:rPr>
          <w:rFonts w:ascii="Helvetica" w:hAnsi="Helvetica"/>
          <w:color w:val="000000"/>
        </w:rPr>
        <w:t>there exists both a sex- and trait-dependent relationship on causal effects among couples. However, in general, female-to-male estimates were stronger than male-to-female estimates</w:t>
      </w:r>
      <w:r w:rsidR="00C81BA8" w:rsidRPr="002B237D">
        <w:rPr>
          <w:rFonts w:ascii="Helvetica" w:hAnsi="Helvetica"/>
          <w:color w:val="000000"/>
        </w:rPr>
        <w:t>. The</w:t>
      </w:r>
      <w:r w:rsidR="00BC6037" w:rsidRPr="002B237D">
        <w:rPr>
          <w:rFonts w:ascii="Helvetica" w:hAnsi="Helvetica"/>
          <w:color w:val="000000"/>
        </w:rPr>
        <w:t>se</w:t>
      </w:r>
      <w:r w:rsidR="00C81BA8" w:rsidRPr="002B237D">
        <w:rPr>
          <w:rFonts w:ascii="Helvetica" w:hAnsi="Helvetica"/>
          <w:color w:val="000000"/>
        </w:rPr>
        <w:t xml:space="preserve"> results point to </w:t>
      </w:r>
      <w:r w:rsidR="006B358D" w:rsidRPr="002B237D">
        <w:rPr>
          <w:rFonts w:ascii="Helvetica" w:hAnsi="Helvetica"/>
          <w:color w:val="000000"/>
        </w:rPr>
        <w:t xml:space="preserve">AM </w:t>
      </w:r>
      <w:r w:rsidR="00C81BA8" w:rsidRPr="002B237D">
        <w:rPr>
          <w:rFonts w:ascii="Helvetica" w:hAnsi="Helvetica"/>
          <w:color w:val="000000"/>
        </w:rPr>
        <w:t>being</w:t>
      </w:r>
      <w:r w:rsidR="006B358D" w:rsidRPr="002B237D">
        <w:rPr>
          <w:rFonts w:ascii="Helvetica" w:hAnsi="Helvetica"/>
          <w:color w:val="000000"/>
        </w:rPr>
        <w:t xml:space="preserve"> stronger </w:t>
      </w:r>
      <w:r w:rsidR="00C81BA8" w:rsidRPr="002B237D">
        <w:rPr>
          <w:rFonts w:ascii="Helvetica" w:hAnsi="Helvetica"/>
          <w:color w:val="000000"/>
        </w:rPr>
        <w:t>among</w:t>
      </w:r>
      <w:r w:rsidR="006B358D" w:rsidRPr="002B237D">
        <w:rPr>
          <w:rFonts w:ascii="Helvetica" w:hAnsi="Helvetica"/>
          <w:color w:val="000000"/>
        </w:rPr>
        <w:t xml:space="preserve"> females</w:t>
      </w:r>
      <w:r w:rsidR="00C81BA8" w:rsidRPr="002B237D">
        <w:rPr>
          <w:rFonts w:ascii="Helvetica" w:hAnsi="Helvetica"/>
          <w:color w:val="000000"/>
        </w:rPr>
        <w:t xml:space="preserve"> compared to males</w:t>
      </w:r>
      <w:r w:rsidR="006B358D" w:rsidRPr="002B237D">
        <w:rPr>
          <w:rFonts w:ascii="Helvetica" w:hAnsi="Helvetica"/>
          <w:color w:val="000000"/>
        </w:rPr>
        <w:t xml:space="preserve">. </w:t>
      </w:r>
    </w:p>
    <w:p w14:paraId="75D962F4" w14:textId="77777777" w:rsidR="000A675E" w:rsidRDefault="000A675E" w:rsidP="002B237D">
      <w:pPr>
        <w:jc w:val="both"/>
        <w:textAlignment w:val="baseline"/>
        <w:outlineLvl w:val="0"/>
        <w:rPr>
          <w:rFonts w:ascii="Helvetica" w:hAnsi="Helvetica"/>
          <w:color w:val="000000"/>
        </w:rPr>
      </w:pPr>
    </w:p>
    <w:p w14:paraId="00CCABED" w14:textId="6BAE4F01" w:rsidR="009A13EA" w:rsidRPr="002B237D" w:rsidRDefault="00994F63" w:rsidP="002B237D">
      <w:pPr>
        <w:jc w:val="both"/>
        <w:textAlignment w:val="baseline"/>
        <w:outlineLvl w:val="0"/>
        <w:rPr>
          <w:rFonts w:ascii="Helvetica" w:hAnsi="Helvetica"/>
          <w:color w:val="000000"/>
        </w:rPr>
      </w:pPr>
      <w:r w:rsidRPr="002B237D">
        <w:rPr>
          <w:rFonts w:ascii="Helvetica" w:hAnsi="Helvetica"/>
          <w:color w:val="000000"/>
        </w:rPr>
        <w:t xml:space="preserve">When we investigated phenotypic correlations across different ages and amount of time-spent-together, our results suggest that fitness and anthropometric measures are important initially, however the correlation decreases as time increases. </w:t>
      </w:r>
      <w:r w:rsidR="00E316F3">
        <w:rPr>
          <w:rFonts w:ascii="Helvetica" w:hAnsi="Helvetica"/>
          <w:color w:val="000000"/>
        </w:rPr>
        <w:t xml:space="preserve">This phenomenon may reflect that these traits are important during mate-choice, but the longer people stay together the </w:t>
      </w:r>
      <w:r w:rsidR="00ED7ED7">
        <w:rPr>
          <w:rFonts w:ascii="Helvetica" w:hAnsi="Helvetica"/>
          <w:color w:val="000000"/>
        </w:rPr>
        <w:t>less important it</w:t>
      </w:r>
      <w:r w:rsidR="00E316F3">
        <w:rPr>
          <w:rFonts w:ascii="Helvetica" w:hAnsi="Helvetica"/>
          <w:color w:val="000000"/>
        </w:rPr>
        <w:t xml:space="preserve"> become</w:t>
      </w:r>
      <w:r w:rsidR="00ED7ED7">
        <w:rPr>
          <w:rFonts w:ascii="Helvetica" w:hAnsi="Helvetica"/>
          <w:color w:val="000000"/>
        </w:rPr>
        <w:t xml:space="preserve">s to stay similar in those aspects. </w:t>
      </w:r>
      <w:r w:rsidRPr="002B237D">
        <w:rPr>
          <w:rFonts w:ascii="Helvetica" w:hAnsi="Helvetica"/>
          <w:color w:val="000000"/>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2B237D">
        <w:rPr>
          <w:rFonts w:ascii="Helvetica" w:hAnsi="Helvetica"/>
          <w:color w:val="000000"/>
        </w:rPr>
        <w:t xml:space="preserve">convergence or suggestive of an age-dependent AM effect. </w:t>
      </w:r>
      <w:r w:rsidR="007C0164">
        <w:rPr>
          <w:rFonts w:ascii="Helvetica" w:hAnsi="Helvetica"/>
          <w:color w:val="000000"/>
        </w:rPr>
        <w:t>We did not identify any significant trends when</w:t>
      </w:r>
      <w:r w:rsidR="000A675E">
        <w:rPr>
          <w:rFonts w:ascii="Helvetica" w:hAnsi="Helvetica"/>
          <w:color w:val="000000"/>
        </w:rPr>
        <w:t xml:space="preserve"> we investigated the impact of causal effects </w:t>
      </w:r>
      <w:r w:rsidR="007C0164">
        <w:rPr>
          <w:rFonts w:ascii="Helvetica" w:hAnsi="Helvetica"/>
          <w:color w:val="000000"/>
        </w:rPr>
        <w:t>by time-spent-together</w:t>
      </w:r>
      <w:r w:rsidR="000A675E">
        <w:rPr>
          <w:rFonts w:ascii="Helvetica" w:hAnsi="Helvetica"/>
          <w:color w:val="000000"/>
        </w:rPr>
        <w:t xml:space="preserve"> </w:t>
      </w:r>
      <w:r w:rsidR="001A259B">
        <w:rPr>
          <w:rFonts w:ascii="Helvetica" w:hAnsi="Helvetica"/>
          <w:color w:val="000000"/>
        </w:rPr>
        <w:t xml:space="preserve">or by age. </w:t>
      </w:r>
      <w:commentRangeStart w:id="31"/>
      <w:r w:rsidR="001A259B">
        <w:rPr>
          <w:rFonts w:ascii="Helvetica" w:hAnsi="Helvetica"/>
          <w:color w:val="000000"/>
        </w:rPr>
        <w:t>While this could be due to limitations such as statistical power, this is consistent with previous reports which suggest that initial mate choice is a more dominant factor in contributing to phenotypic similarity compared to convergence</w:t>
      </w:r>
      <w:r w:rsidR="001A259B">
        <w:rPr>
          <w:rFonts w:ascii="Helvetica" w:hAnsi="Helvetica"/>
          <w:color w:val="000000"/>
        </w:rPr>
        <w:fldChar w:fldCharType="begin" w:fldLock="1"/>
      </w:r>
      <w:r w:rsidR="00AB6D44">
        <w:rPr>
          <w:rFonts w:ascii="Helvetica" w:hAnsi="Helvetica"/>
          <w:color w:val="000000"/>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7,27–29&lt;/sup&gt;","plainTextFormattedCitation":"7,27–29","previouslyFormattedCitation":"&lt;sup&gt;7,27–29&lt;/sup&gt;"},"properties":{"noteIndex":0},"schema":"https://github.com/citation-style-language/schema/raw/master/csl-citation.json"}</w:instrText>
      </w:r>
      <w:r w:rsidR="001A259B">
        <w:rPr>
          <w:rFonts w:ascii="Helvetica" w:hAnsi="Helvetica"/>
          <w:color w:val="000000"/>
        </w:rPr>
        <w:fldChar w:fldCharType="separate"/>
      </w:r>
      <w:r w:rsidR="00AB6D44" w:rsidRPr="00AB6D44">
        <w:rPr>
          <w:rFonts w:ascii="Helvetica" w:hAnsi="Helvetica"/>
          <w:noProof/>
          <w:color w:val="000000"/>
          <w:vertAlign w:val="superscript"/>
        </w:rPr>
        <w:t>7,27–29</w:t>
      </w:r>
      <w:r w:rsidR="001A259B">
        <w:rPr>
          <w:rFonts w:ascii="Helvetica" w:hAnsi="Helvetica"/>
          <w:color w:val="000000"/>
        </w:rPr>
        <w:fldChar w:fldCharType="end"/>
      </w:r>
      <w:r w:rsidR="001A259B">
        <w:rPr>
          <w:rFonts w:ascii="Helvetica" w:hAnsi="Helvetica"/>
          <w:color w:val="000000"/>
        </w:rPr>
        <w:t xml:space="preserve">. </w:t>
      </w:r>
      <w:commentRangeEnd w:id="31"/>
      <w:r w:rsidR="005C5CE1">
        <w:rPr>
          <w:rStyle w:val="CommentReference"/>
          <w:rFonts w:asciiTheme="minorHAnsi" w:eastAsiaTheme="minorHAnsi" w:hAnsiTheme="minorHAnsi" w:cstheme="minorBidi"/>
        </w:rPr>
        <w:commentReference w:id="31"/>
      </w:r>
    </w:p>
    <w:p w14:paraId="3829E2ED" w14:textId="77777777" w:rsidR="00C52BA1" w:rsidRPr="002B237D" w:rsidRDefault="00C52BA1" w:rsidP="002B237D">
      <w:pPr>
        <w:jc w:val="both"/>
        <w:textAlignment w:val="baseline"/>
        <w:outlineLvl w:val="0"/>
        <w:rPr>
          <w:rFonts w:ascii="Helvetica" w:hAnsi="Helvetica"/>
          <w:color w:val="000000"/>
        </w:rPr>
      </w:pPr>
    </w:p>
    <w:p w14:paraId="54F87B27" w14:textId="04527A1C" w:rsidR="003D0E77" w:rsidRPr="002B237D" w:rsidRDefault="004E1A6F" w:rsidP="002B237D">
      <w:pPr>
        <w:jc w:val="both"/>
        <w:textAlignment w:val="baseline"/>
        <w:outlineLvl w:val="0"/>
        <w:rPr>
          <w:rFonts w:ascii="Helvetica" w:hAnsi="Helvetica"/>
          <w:color w:val="000000"/>
        </w:rPr>
      </w:pPr>
      <w:r w:rsidRPr="002B237D">
        <w:rPr>
          <w:rFonts w:ascii="Helvetica" w:hAnsi="Helvetica"/>
          <w:color w:val="000000"/>
          <w:kern w:val="36"/>
        </w:rPr>
        <w:t xml:space="preserve">Our findings </w:t>
      </w:r>
      <w:r w:rsidR="008D509B" w:rsidRPr="002B237D">
        <w:rPr>
          <w:rFonts w:ascii="Helvetica" w:hAnsi="Helvetica"/>
          <w:color w:val="000000"/>
          <w:kern w:val="36"/>
        </w:rPr>
        <w:t xml:space="preserve">investigating </w:t>
      </w:r>
      <w:r w:rsidR="00ED7ED7">
        <w:rPr>
          <w:rFonts w:ascii="Helvetica" w:hAnsi="Helvetica"/>
          <w:color w:val="000000"/>
          <w:kern w:val="36"/>
        </w:rPr>
        <w:t>cross</w:t>
      </w:r>
      <w:r w:rsidR="008D509B" w:rsidRPr="002B237D">
        <w:rPr>
          <w:rFonts w:ascii="Helvetica" w:hAnsi="Helvetica"/>
          <w:color w:val="000000"/>
          <w:kern w:val="36"/>
        </w:rPr>
        <w:t xml:space="preserve">-trait </w:t>
      </w:r>
      <w:r w:rsidR="00ED7ED7">
        <w:rPr>
          <w:rFonts w:ascii="Helvetica" w:hAnsi="Helvetica"/>
          <w:color w:val="000000"/>
          <w:kern w:val="36"/>
        </w:rPr>
        <w:t xml:space="preserve">assortment </w:t>
      </w:r>
      <w:r w:rsidRPr="002B237D">
        <w:rPr>
          <w:rFonts w:ascii="Helvetica" w:hAnsi="Helvetica"/>
          <w:color w:val="000000"/>
          <w:kern w:val="36"/>
        </w:rPr>
        <w:t xml:space="preserve">suggest that causal effects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B1B09"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B1B09" w:rsidRPr="002B237D">
        <w:rPr>
          <w:rFonts w:ascii="Helvetica" w:hAnsi="Helvetica"/>
          <w:color w:val="000000"/>
        </w:rPr>
        <w:t xml:space="preserve"> </w:t>
      </w:r>
      <w:r w:rsidRPr="002B237D">
        <w:rPr>
          <w:rFonts w:ascii="Helvetica" w:hAnsi="Helvetica"/>
          <w:color w:val="000000"/>
          <w:kern w:val="36"/>
        </w:rPr>
        <w:t xml:space="preserve"> are primarily driven by assortative mating through </w:t>
      </w:r>
      <m:oMath>
        <m:r>
          <w:rPr>
            <w:rFonts w:ascii="Cambria Math" w:hAnsi="Cambria Math"/>
            <w:color w:val="000000"/>
          </w:rPr>
          <m:t>X</m:t>
        </m:r>
      </m:oMath>
      <w:r w:rsidR="001B1B09" w:rsidRPr="002B237D">
        <w:rPr>
          <w:rFonts w:ascii="Helvetica" w:hAnsi="Helvetica"/>
          <w:color w:val="000000"/>
        </w:rPr>
        <w:t xml:space="preserve"> (</w:t>
      </w:r>
      <w:proofErr w:type="gramStart"/>
      <w:r w:rsidR="001B1B09" w:rsidRPr="002B237D">
        <w:rPr>
          <w:rFonts w:ascii="Helvetica" w:hAnsi="Helvetica"/>
          <w:color w:val="000000"/>
        </w:rPr>
        <w:t>i.e.</w:t>
      </w:r>
      <w:proofErr w:type="gramEnd"/>
      <w:r w:rsidR="001B1B09"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001B1B09" w:rsidRPr="002B237D">
        <w:rPr>
          <w:rFonts w:ascii="Helvetica" w:hAnsi="Helvetica"/>
          <w:color w:val="000000"/>
        </w:rPr>
        <w:t xml:space="preserve">) </w:t>
      </w:r>
      <w:r w:rsidRPr="002B237D">
        <w:rPr>
          <w:rFonts w:ascii="Helvetica" w:hAnsi="Helvetica"/>
          <w:color w:val="000000"/>
          <w:kern w:val="36"/>
        </w:rPr>
        <w:t xml:space="preserve"> followed by a causal effect within the partner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001B1B09" w:rsidRPr="002B237D">
        <w:rPr>
          <w:rFonts w:ascii="Helvetica" w:hAnsi="Helvetica"/>
          <w:color w:val="000000"/>
        </w:rPr>
        <w:t xml:space="preserve"> in the partner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B1B09" w:rsidRPr="002B237D">
        <w:rPr>
          <w:rFonts w:ascii="Helvetica" w:hAnsi="Helvetica"/>
          <w:color w:val="000000"/>
        </w:rPr>
        <w:t>)</w:t>
      </w:r>
      <w:r w:rsidRPr="002B237D">
        <w:rPr>
          <w:rFonts w:ascii="Helvetica" w:hAnsi="Helvetica"/>
          <w:color w:val="000000"/>
          <w:kern w:val="36"/>
        </w:rPr>
        <w:t xml:space="preserve">. In other words, among trait pairs which show a significant causal effect in couples, our results suggest that the exposure is passed from the index to the partner before a causal effect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Pr="002B237D">
        <w:rPr>
          <w:rFonts w:ascii="Helvetica" w:hAnsi="Helvetica"/>
          <w:color w:val="000000"/>
          <w:kern w:val="36"/>
        </w:rPr>
        <w:t xml:space="preserve"> in the partner. In contrast, the less likely path would be the inverse, whereby the presence of a causal effect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001B1B09" w:rsidRPr="002B237D">
        <w:rPr>
          <w:rFonts w:ascii="Helvetica" w:hAnsi="Helvetica"/>
          <w:color w:val="000000"/>
        </w:rPr>
        <w:t xml:space="preserve"> </w:t>
      </w:r>
      <w:r w:rsidRPr="002B237D">
        <w:rPr>
          <w:rFonts w:ascii="Helvetica" w:hAnsi="Helvetica"/>
          <w:color w:val="000000"/>
          <w:kern w:val="36"/>
        </w:rPr>
        <w:t>in an index case is then followed by</w:t>
      </w:r>
      <w:r w:rsidR="001B1B09" w:rsidRPr="002B237D">
        <w:rPr>
          <w:rFonts w:ascii="Helvetica" w:hAnsi="Helvetica"/>
          <w:i/>
          <w:color w:val="000000"/>
        </w:rPr>
        <w:t xml:space="preserve"> </w:t>
      </w:r>
      <m:oMath>
        <m:r>
          <w:rPr>
            <w:rFonts w:ascii="Cambria Math" w:hAnsi="Cambria Math"/>
            <w:color w:val="000000"/>
          </w:rPr>
          <m:t>Y</m:t>
        </m:r>
      </m:oMath>
      <w:r w:rsidRPr="002B237D">
        <w:rPr>
          <w:rFonts w:ascii="Helvetica" w:hAnsi="Helvetica"/>
          <w:color w:val="000000"/>
          <w:kern w:val="36"/>
        </w:rPr>
        <w:t xml:space="preserve"> being passed directly from index to partner. </w:t>
      </w:r>
      <w:r w:rsidRPr="002B237D">
        <w:rPr>
          <w:rFonts w:ascii="Helvetica" w:hAnsi="Helvetica"/>
          <w:color w:val="000000"/>
        </w:rPr>
        <w:t>This result was expected, as it is more reasonable for couples to influence each other at the exposure level rather than the outcome level.</w:t>
      </w:r>
      <w:r w:rsidR="00E1614C" w:rsidRPr="002B237D">
        <w:rPr>
          <w:rFonts w:ascii="Helvetica" w:hAnsi="Helvetica"/>
          <w:color w:val="000000"/>
        </w:rPr>
        <w:t xml:space="preserve"> Furthermore, o</w:t>
      </w:r>
      <w:r w:rsidRPr="002B237D">
        <w:rPr>
          <w:rFonts w:ascii="Helvetica" w:hAnsi="Helvetica"/>
          <w:color w:val="000000"/>
        </w:rPr>
        <w:t xml:space="preserve">ur results </w:t>
      </w:r>
      <w:r w:rsidR="00E1614C" w:rsidRPr="002B237D">
        <w:rPr>
          <w:rFonts w:ascii="Helvetica" w:hAnsi="Helvetica"/>
          <w:color w:val="000000"/>
        </w:rPr>
        <w:t>revealed</w:t>
      </w:r>
      <w:r w:rsidRPr="002B237D">
        <w:rPr>
          <w:rFonts w:ascii="Helvetica" w:hAnsi="Helvetica"/>
          <w:color w:val="000000"/>
        </w:rPr>
        <w:t xml:space="preserve"> that </w:t>
      </w:r>
      <w:proofErr w:type="gramStart"/>
      <w:r w:rsidRPr="002B237D">
        <w:rPr>
          <w:rFonts w:ascii="Helvetica" w:hAnsi="Helvetica"/>
          <w:color w:val="000000"/>
        </w:rPr>
        <w:t>the majority of</w:t>
      </w:r>
      <w:proofErr w:type="gramEnd"/>
      <w:r w:rsidRPr="002B237D">
        <w:rPr>
          <w:rFonts w:ascii="Helvetica" w:hAnsi="Helvetica"/>
          <w:color w:val="000000"/>
        </w:rPr>
        <w:t xml:space="preserve"> the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C40F5F"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goes through assortative mating through </w:t>
      </w:r>
      <m:oMath>
        <m:r>
          <w:rPr>
            <w:rFonts w:ascii="Cambria Math" w:hAnsi="Cambria Math"/>
            <w:color w:val="000000"/>
          </w:rPr>
          <m:t>X</m:t>
        </m:r>
      </m:oMath>
      <w:r w:rsidR="00C40F5F" w:rsidRPr="002B237D">
        <w:rPr>
          <w:rFonts w:ascii="Helvetica" w:hAnsi="Helvetica"/>
          <w:color w:val="000000"/>
        </w:rPr>
        <w:t xml:space="preserve"> </w:t>
      </w:r>
      <w:r w:rsidR="00E1614C" w:rsidRPr="002B237D">
        <w:rPr>
          <w:rFonts w:ascii="Helvetica" w:hAnsi="Helvetica"/>
          <w:color w:val="000000"/>
        </w:rPr>
        <w:t>and</w:t>
      </w:r>
      <w:r w:rsidR="00C40F5F" w:rsidRPr="002B237D">
        <w:rPr>
          <w:rFonts w:ascii="Helvetica" w:hAnsi="Helvetica"/>
          <w:color w:val="000000"/>
        </w:rPr>
        <w:t xml:space="preserve"> </w:t>
      </w:r>
      <m:oMath>
        <m:r>
          <w:rPr>
            <w:rFonts w:ascii="Cambria Math" w:hAnsi="Cambria Math"/>
            <w:color w:val="000000"/>
          </w:rPr>
          <m:t>Y</m:t>
        </m:r>
      </m:oMath>
      <w:r w:rsidRPr="002B237D">
        <w:rPr>
          <w:rFonts w:ascii="Helvetica" w:hAnsi="Helvetica"/>
          <w:color w:val="000000"/>
        </w:rPr>
        <w:t xml:space="preserve"> (</w:t>
      </w:r>
      <m:oMath>
        <m:r>
          <w:rPr>
            <w:rFonts w:ascii="Cambria Math" w:hAnsi="Cambria Math"/>
            <w:color w:val="000000"/>
          </w:rPr>
          <m:t>γ</m:t>
        </m:r>
      </m:oMath>
      <w:r w:rsidR="00C40F5F" w:rsidRPr="002B237D">
        <w:rPr>
          <w:rFonts w:ascii="Helvetica" w:hAnsi="Helvetica"/>
          <w:color w:val="000000"/>
        </w:rPr>
        <w:t xml:space="preserve"> and </w:t>
      </w:r>
      <m:oMath>
        <m:r>
          <w:rPr>
            <w:rFonts w:ascii="Cambria Math" w:hAnsi="Cambria Math"/>
            <w:color w:val="000000"/>
          </w:rPr>
          <m:t>ρ</m:t>
        </m:r>
      </m:oMath>
      <w:r w:rsidRPr="002B237D">
        <w:rPr>
          <w:rFonts w:ascii="Helvetica" w:hAnsi="Helvetica"/>
          <w:color w:val="000000"/>
        </w:rPr>
        <w:t xml:space="preserve">, primarily </w:t>
      </w:r>
      <m:oMath>
        <m:r>
          <w:rPr>
            <w:rFonts w:ascii="Cambria Math" w:hAnsi="Cambria Math"/>
            <w:color w:val="000000"/>
          </w:rPr>
          <m:t>γ</m:t>
        </m:r>
      </m:oMath>
      <w:r w:rsidRPr="002B237D">
        <w:rPr>
          <w:rFonts w:ascii="Helvetica" w:hAnsi="Helvetica"/>
          <w:color w:val="000000"/>
        </w:rPr>
        <w:t xml:space="preserve">) rather than directly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8D509B"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8D509B" w:rsidRPr="002B237D">
        <w:rPr>
          <w:rFonts w:ascii="Helvetica" w:hAnsi="Helvetica"/>
          <w:color w:val="000000"/>
        </w:rPr>
        <w:t xml:space="preserve"> </w:t>
      </w:r>
      <w:r w:rsidRPr="002B237D">
        <w:rPr>
          <w:rFonts w:ascii="Helvetica" w:hAnsi="Helvetica"/>
          <w:color w:val="000000"/>
        </w:rPr>
        <w:t xml:space="preserve">or through another </w:t>
      </w:r>
      <w:r w:rsidR="00C40F5F" w:rsidRPr="002B237D">
        <w:rPr>
          <w:rFonts w:ascii="Helvetica" w:hAnsi="Helvetica"/>
          <w:color w:val="000000"/>
        </w:rPr>
        <w:t xml:space="preserve">(third) </w:t>
      </w:r>
      <w:r w:rsidRPr="002B237D">
        <w:rPr>
          <w:rFonts w:ascii="Helvetica" w:hAnsi="Helvetica"/>
          <w:color w:val="000000"/>
        </w:rPr>
        <w:t>variable.</w:t>
      </w:r>
      <w:r w:rsidR="00E1614C" w:rsidRPr="002B237D">
        <w:rPr>
          <w:rFonts w:ascii="Helvetica" w:hAnsi="Helvetica"/>
          <w:color w:val="000000"/>
        </w:rPr>
        <w:t xml:space="preserve"> </w:t>
      </w:r>
    </w:p>
    <w:p w14:paraId="28FCF1F1" w14:textId="77777777" w:rsidR="003D0E77" w:rsidRPr="002B237D" w:rsidRDefault="003D0E77" w:rsidP="002B237D">
      <w:pPr>
        <w:jc w:val="both"/>
        <w:textAlignment w:val="baseline"/>
        <w:outlineLvl w:val="0"/>
        <w:rPr>
          <w:rFonts w:ascii="Helvetica" w:hAnsi="Helvetica"/>
          <w:color w:val="000000"/>
        </w:rPr>
      </w:pPr>
    </w:p>
    <w:p w14:paraId="744E9629" w14:textId="791B2CA7" w:rsidR="008D509B" w:rsidRPr="002B237D" w:rsidRDefault="003D0E77" w:rsidP="002B237D">
      <w:pPr>
        <w:jc w:val="both"/>
        <w:textAlignment w:val="baseline"/>
        <w:outlineLvl w:val="0"/>
        <w:rPr>
          <w:rFonts w:ascii="Helvetica" w:hAnsi="Helvetica"/>
          <w:color w:val="000000"/>
        </w:rPr>
      </w:pPr>
      <w:r w:rsidRPr="002B237D">
        <w:rPr>
          <w:rFonts w:ascii="Helvetica" w:hAnsi="Helvetica"/>
          <w:color w:val="000000"/>
        </w:rPr>
        <w:t xml:space="preserve">We found </w:t>
      </w:r>
      <w:r w:rsidR="00A41C8D">
        <w:rPr>
          <w:rFonts w:ascii="Helvetica" w:hAnsi="Helvetica"/>
          <w:color w:val="000000"/>
        </w:rPr>
        <w:t xml:space="preserve">1088 </w:t>
      </w:r>
      <w:r w:rsidRPr="002B237D">
        <w:rPr>
          <w:rFonts w:ascii="Helvetica" w:hAnsi="Helvetica"/>
          <w:color w:val="000000"/>
        </w:rPr>
        <w:t xml:space="preserve">significant </w:t>
      </w:r>
      <w:r w:rsidR="00ED7ED7">
        <w:rPr>
          <w:rFonts w:ascii="Helvetica" w:hAnsi="Helvetica"/>
          <w:color w:val="000000"/>
        </w:rPr>
        <w:t>cross</w:t>
      </w:r>
      <w:r w:rsidRPr="002B237D">
        <w:rPr>
          <w:rFonts w:ascii="Helvetica" w:hAnsi="Helvetica"/>
          <w:color w:val="000000"/>
        </w:rPr>
        <w:t xml:space="preserve">-trait causal effects within couples. </w:t>
      </w:r>
      <w:proofErr w:type="gramStart"/>
      <w:r w:rsidR="00E1614C" w:rsidRPr="002B237D">
        <w:rPr>
          <w:rFonts w:ascii="Helvetica" w:hAnsi="Helvetica"/>
          <w:color w:val="000000"/>
        </w:rPr>
        <w:t>In particular, we</w:t>
      </w:r>
      <w:proofErr w:type="gramEnd"/>
      <w:r w:rsidR="00E1614C" w:rsidRPr="002B237D">
        <w:rPr>
          <w:rFonts w:ascii="Helvetica" w:hAnsi="Helvetica"/>
          <w:color w:val="000000"/>
        </w:rPr>
        <w:t xml:space="preserve"> found a positive causal effect of time spent watching television on BMI, with a dominant path through </w:t>
      </w:r>
      <m:oMath>
        <m:r>
          <w:rPr>
            <w:rFonts w:ascii="Cambria Math" w:hAnsi="Cambria Math"/>
            <w:color w:val="000000"/>
          </w:rPr>
          <m:t>γ</m:t>
        </m:r>
      </m:oMath>
      <w:r w:rsidR="00E1614C" w:rsidRPr="002B237D">
        <w:rPr>
          <w:rFonts w:ascii="Helvetica" w:hAnsi="Helvetica"/>
          <w:color w:val="000000"/>
        </w:rPr>
        <w:t>. In other words, these results indicate that partners causally influence each other with respect time spent watching television which in turn has an impact on BMI</w:t>
      </w:r>
      <w:r w:rsidR="005D619A" w:rsidRPr="002B237D">
        <w:rPr>
          <w:rFonts w:ascii="Helvetica" w:hAnsi="Helvetica"/>
          <w:color w:val="000000"/>
        </w:rPr>
        <w:t xml:space="preserve"> at the individual level</w:t>
      </w:r>
      <w:r w:rsidR="00E1614C" w:rsidRPr="002B237D">
        <w:rPr>
          <w:rFonts w:ascii="Helvetica" w:hAnsi="Helvetica"/>
          <w:color w:val="000000"/>
        </w:rPr>
        <w:t xml:space="preserve">. We also found a positive causal relationship from height to education, with a stronger path through </w:t>
      </w:r>
      <m:oMath>
        <m:r>
          <w:rPr>
            <w:rFonts w:ascii="Cambria Math" w:hAnsi="Cambria Math"/>
            <w:color w:val="000000"/>
          </w:rPr>
          <m:t>ρ</m:t>
        </m:r>
      </m:oMath>
      <w:r w:rsidR="005D619A" w:rsidRPr="002B237D">
        <w:rPr>
          <w:rFonts w:ascii="Helvetica" w:hAnsi="Helvetica"/>
          <w:color w:val="000000"/>
        </w:rPr>
        <w:t>, representing a path whereby height increases education status (found previously</w:t>
      </w:r>
      <w:r w:rsidR="007C0164">
        <w:rPr>
          <w:rFonts w:ascii="Helvetica" w:hAnsi="Helvetica"/>
          <w:color w:val="000000"/>
        </w:rPr>
        <w:fldChar w:fldCharType="begin" w:fldLock="1"/>
      </w:r>
      <w:r w:rsidR="007C0164">
        <w:rPr>
          <w:rFonts w:ascii="Helvetica" w:hAnsi="Helvetica"/>
          <w:color w:val="000000"/>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30&lt;/sup&gt;","plainTextFormattedCitation":"30","previouslyFormattedCitation":"&lt;sup&gt;30&lt;/sup&gt;"},"properties":{"noteIndex":0},"schema":"https://github.com/citation-style-language/schema/raw/master/csl-citation.json"}</w:instrText>
      </w:r>
      <w:r w:rsidR="007C0164">
        <w:rPr>
          <w:rFonts w:ascii="Helvetica" w:hAnsi="Helvetica"/>
          <w:color w:val="000000"/>
        </w:rPr>
        <w:fldChar w:fldCharType="separate"/>
      </w:r>
      <w:r w:rsidR="007C0164" w:rsidRPr="007C0164">
        <w:rPr>
          <w:rFonts w:ascii="Helvetica" w:hAnsi="Helvetica"/>
          <w:noProof/>
          <w:color w:val="000000"/>
          <w:vertAlign w:val="superscript"/>
        </w:rPr>
        <w:t>30</w:t>
      </w:r>
      <w:r w:rsidR="007C0164">
        <w:rPr>
          <w:rFonts w:ascii="Helvetica" w:hAnsi="Helvetica"/>
          <w:color w:val="000000"/>
        </w:rPr>
        <w:fldChar w:fldCharType="end"/>
      </w:r>
      <w:r w:rsidR="005D619A" w:rsidRPr="002B237D">
        <w:rPr>
          <w:rFonts w:ascii="Helvetica" w:hAnsi="Helvetica"/>
          <w:color w:val="000000"/>
        </w:rPr>
        <w:t xml:space="preserve">) within a single individual, and AM then occurs via education status. We also found a few cases where the </w:t>
      </w:r>
      <w:r w:rsidRPr="002B237D">
        <w:rPr>
          <w:rFonts w:ascii="Helvetica" w:hAnsi="Helvetica"/>
          <w:color w:val="000000"/>
          <w:shd w:val="clear" w:color="auto" w:fill="FFFFFF"/>
        </w:rPr>
        <w:t xml:space="preserve">causal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(given by </w:t>
      </w:r>
      <m:oMath>
        <m:r>
          <w:rPr>
            <w:rFonts w:ascii="Cambria Math" w:hAnsi="Cambria Math"/>
            <w:color w:val="000000"/>
            <w:shd w:val="clear" w:color="auto" w:fill="FFFFFF"/>
          </w:rPr>
          <m:t>ω</m:t>
        </m:r>
      </m:oMath>
      <w:r w:rsidRPr="002B237D">
        <w:rPr>
          <w:rFonts w:ascii="Helvetica" w:hAnsi="Helvetica"/>
          <w:color w:val="000000"/>
          <w:shd w:val="clear" w:color="auto" w:fill="FFFFFF"/>
        </w:rPr>
        <w:t>) was not capture</w:t>
      </w:r>
      <w:ins w:id="32" w:author="Zoltan Kutalik" w:date="2022-03-02T23:32:00Z">
        <w:r w:rsidR="00ED7ED7">
          <w:rPr>
            <w:rFonts w:ascii="Helvetica" w:hAnsi="Helvetica"/>
            <w:color w:val="000000"/>
            <w:shd w:val="clear" w:color="auto" w:fill="FFFFFF"/>
          </w:rPr>
          <w:t>d</w:t>
        </w:r>
      </w:ins>
      <w:r w:rsidRPr="002B237D">
        <w:rPr>
          <w:rFonts w:ascii="Helvetica" w:hAnsi="Helvetica"/>
          <w:color w:val="000000"/>
          <w:shd w:val="clear" w:color="auto" w:fill="FFFFFF"/>
        </w:rPr>
        <w:t xml:space="preserve"> by </w:t>
      </w:r>
      <m:oMath>
        <m:r>
          <w:rPr>
            <w:rFonts w:ascii="Cambria Math" w:hAnsi="Cambria Math"/>
            <w:color w:val="000000"/>
          </w:rPr>
          <m:t>γ</m:t>
        </m:r>
      </m:oMath>
      <w:r w:rsidRPr="002B237D">
        <w:rPr>
          <w:rFonts w:ascii="Helvetica" w:hAnsi="Helvetica"/>
          <w:color w:val="000000"/>
        </w:rPr>
        <w:t xml:space="preserve"> or </w:t>
      </w:r>
      <m:oMath>
        <m:r>
          <w:rPr>
            <w:rFonts w:ascii="Cambria Math" w:hAnsi="Cambria Math"/>
            <w:color w:val="000000"/>
          </w:rPr>
          <m:t>ρ</m:t>
        </m:r>
      </m:oMath>
      <w:r w:rsidRPr="002B237D">
        <w:rPr>
          <w:rFonts w:ascii="Helvetica" w:hAnsi="Helvetica"/>
          <w:color w:val="000000"/>
        </w:rPr>
        <w:t xml:space="preserve"> suggestive of either a direct effect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or the presence of a confounder variable. For example, we found a negative causal effect </w:t>
      </w:r>
      <w:r w:rsidR="00ED7ED7">
        <w:rPr>
          <w:rFonts w:ascii="Helvetica" w:hAnsi="Helvetica"/>
          <w:color w:val="000000"/>
        </w:rPr>
        <w:t xml:space="preserve">of being a never </w:t>
      </w:r>
      <w:r w:rsidRPr="002B237D">
        <w:rPr>
          <w:rFonts w:ascii="Helvetica" w:hAnsi="Helvetica"/>
          <w:color w:val="000000"/>
        </w:rPr>
        <w:t>smok</w:t>
      </w:r>
      <w:r w:rsidR="00ED7ED7">
        <w:rPr>
          <w:rFonts w:ascii="Helvetica" w:hAnsi="Helvetica"/>
          <w:color w:val="000000"/>
        </w:rPr>
        <w:t>er</w:t>
      </w:r>
      <w:r w:rsidRPr="002B237D">
        <w:rPr>
          <w:rFonts w:ascii="Helvetica" w:hAnsi="Helvetica"/>
          <w:color w:val="000000"/>
        </w:rPr>
        <w:t xml:space="preserve"> on white blood cell </w:t>
      </w:r>
      <w:r w:rsidR="0096348F" w:rsidRPr="002B237D">
        <w:rPr>
          <w:rFonts w:ascii="Helvetica" w:hAnsi="Helvetica"/>
          <w:color w:val="000000"/>
        </w:rPr>
        <w:t>l</w:t>
      </w:r>
      <w:r w:rsidRPr="002B237D">
        <w:rPr>
          <w:rFonts w:ascii="Helvetica" w:hAnsi="Helvetica"/>
          <w:color w:val="000000"/>
        </w:rPr>
        <w:t xml:space="preserve">eucocyte count within partners, </w:t>
      </w:r>
      <w:r w:rsidR="0096348F" w:rsidRPr="002B237D">
        <w:rPr>
          <w:rFonts w:ascii="Helvetica" w:hAnsi="Helvetica"/>
          <w:color w:val="000000"/>
        </w:rPr>
        <w:t>in other words</w:t>
      </w:r>
      <w:r w:rsidRPr="002B237D">
        <w:rPr>
          <w:rFonts w:ascii="Helvetica" w:hAnsi="Helvetica"/>
          <w:color w:val="000000"/>
        </w:rPr>
        <w:t xml:space="preserve"> </w:t>
      </w:r>
      <w:r w:rsidR="0096348F" w:rsidRPr="002B237D">
        <w:rPr>
          <w:rFonts w:ascii="Helvetica" w:hAnsi="Helvetica"/>
          <w:color w:val="000000"/>
        </w:rPr>
        <w:t xml:space="preserve">leucocyte count was higher among individuals with partners who smoked. While we also identified a </w:t>
      </w:r>
      <w:r w:rsidR="0096348F" w:rsidRPr="002B237D">
        <w:rPr>
          <w:rFonts w:ascii="Helvetica" w:hAnsi="Helvetica"/>
          <w:color w:val="000000"/>
        </w:rPr>
        <w:lastRenderedPageBreak/>
        <w:t xml:space="preserve">significant effect through </w:t>
      </w:r>
      <m:oMath>
        <m:r>
          <w:rPr>
            <w:rFonts w:ascii="Cambria Math" w:hAnsi="Cambria Math"/>
            <w:color w:val="000000"/>
          </w:rPr>
          <m:t>γ</m:t>
        </m:r>
      </m:oMath>
      <w:r w:rsidR="0096348F" w:rsidRPr="002B237D">
        <w:rPr>
          <w:rFonts w:ascii="Helvetica" w:hAnsi="Helvetica"/>
          <w:color w:val="000000"/>
        </w:rPr>
        <w:t xml:space="preserve"> (AM through smoking), the effect was much strong through </w:t>
      </w:r>
      <m:oMath>
        <m:r>
          <w:rPr>
            <w:rFonts w:ascii="Cambria Math" w:hAnsi="Cambria Math"/>
            <w:color w:val="000000"/>
            <w:shd w:val="clear" w:color="auto" w:fill="FFFFFF"/>
          </w:rPr>
          <m:t>ω</m:t>
        </m:r>
      </m:oMath>
      <w:r w:rsidR="0096348F" w:rsidRPr="002B237D">
        <w:rPr>
          <w:rFonts w:ascii="Helvetica" w:hAnsi="Helvetica"/>
          <w:color w:val="000000"/>
        </w:rPr>
        <w:t xml:space="preserve">. These findings suggest that there could be a direct effect </w:t>
      </w:r>
      <w:r w:rsidR="00DC5456" w:rsidRPr="002B237D">
        <w:rPr>
          <w:rFonts w:ascii="Helvetica" w:hAnsi="Helvetica"/>
          <w:color w:val="000000"/>
        </w:rPr>
        <w:t xml:space="preserve">from index partner by way of second-hand smoke. </w:t>
      </w:r>
      <w:r w:rsidR="007C0164">
        <w:rPr>
          <w:rFonts w:ascii="Helvetica" w:hAnsi="Helvetica"/>
          <w:color w:val="000000"/>
        </w:rPr>
        <w:t>These results are c</w:t>
      </w:r>
      <w:r w:rsidR="007C0164" w:rsidRPr="007C0164">
        <w:rPr>
          <w:rFonts w:ascii="Helvetica" w:hAnsi="Helvetica"/>
          <w:color w:val="000000"/>
        </w:rPr>
        <w:t>onsistent with previous work showing higher WBC count in smokers</w:t>
      </w:r>
      <w:r w:rsidR="007C0164">
        <w:rPr>
          <w:rFonts w:ascii="Helvetica" w:hAnsi="Helvetica"/>
          <w:color w:val="000000"/>
        </w:rPr>
        <w:fldChar w:fldCharType="begin" w:fldLock="1"/>
      </w:r>
      <w:r w:rsidR="007C0164">
        <w:rPr>
          <w:rFonts w:ascii="Helvetica" w:hAnsi="Helvetica"/>
          <w:color w:val="000000"/>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31&lt;/sup&gt;","plainTextFormattedCitation":"31"},"properties":{"noteIndex":0},"schema":"https://github.com/citation-style-language/schema/raw/master/csl-citation.json"}</w:instrText>
      </w:r>
      <w:r w:rsidR="007C0164">
        <w:rPr>
          <w:rFonts w:ascii="Helvetica" w:hAnsi="Helvetica"/>
          <w:color w:val="000000"/>
        </w:rPr>
        <w:fldChar w:fldCharType="separate"/>
      </w:r>
      <w:r w:rsidR="007C0164" w:rsidRPr="007C0164">
        <w:rPr>
          <w:rFonts w:ascii="Helvetica" w:hAnsi="Helvetica"/>
          <w:noProof/>
          <w:color w:val="000000"/>
          <w:vertAlign w:val="superscript"/>
        </w:rPr>
        <w:t>31</w:t>
      </w:r>
      <w:r w:rsidR="007C0164">
        <w:rPr>
          <w:rFonts w:ascii="Helvetica" w:hAnsi="Helvetica"/>
          <w:color w:val="000000"/>
        </w:rPr>
        <w:fldChar w:fldCharType="end"/>
      </w:r>
      <w:r w:rsidR="007C0164">
        <w:rPr>
          <w:rFonts w:ascii="Helvetica" w:hAnsi="Helvetica"/>
          <w:color w:val="000000"/>
        </w:rPr>
        <w:t xml:space="preserve">. </w:t>
      </w:r>
    </w:p>
    <w:p w14:paraId="3B6A8145" w14:textId="77777777" w:rsidR="003D0E77" w:rsidRPr="002B237D" w:rsidRDefault="003D0E77" w:rsidP="002B237D">
      <w:pPr>
        <w:jc w:val="both"/>
        <w:textAlignment w:val="baseline"/>
        <w:outlineLvl w:val="0"/>
        <w:rPr>
          <w:rFonts w:ascii="Helvetica" w:hAnsi="Helvetica"/>
          <w:color w:val="000000"/>
        </w:rPr>
      </w:pPr>
    </w:p>
    <w:p w14:paraId="6DA6668D" w14:textId="3DDD9AB3" w:rsidR="004E1A6F" w:rsidRPr="002B237D" w:rsidRDefault="00C81BA8" w:rsidP="002B237D">
      <w:pPr>
        <w:jc w:val="both"/>
        <w:textAlignment w:val="baseline"/>
        <w:rPr>
          <w:rFonts w:ascii="Helvetica" w:hAnsi="Helvetica"/>
          <w:color w:val="000000"/>
        </w:rPr>
      </w:pPr>
      <w:r w:rsidRPr="002B237D">
        <w:rPr>
          <w:rFonts w:ascii="Helvetica" w:hAnsi="Helvetica"/>
          <w:color w:val="000000"/>
        </w:rPr>
        <w:t xml:space="preserve">This study has limitations which should be </w:t>
      </w:r>
      <w:proofErr w:type="gramStart"/>
      <w:r w:rsidRPr="002B237D">
        <w:rPr>
          <w:rFonts w:ascii="Helvetica" w:hAnsi="Helvetica"/>
          <w:color w:val="000000"/>
        </w:rPr>
        <w:t>taken into account</w:t>
      </w:r>
      <w:proofErr w:type="gramEnd"/>
      <w:r w:rsidRPr="002B237D">
        <w:rPr>
          <w:rFonts w:ascii="Helvetica" w:hAnsi="Helvetica"/>
          <w:color w:val="000000"/>
        </w:rPr>
        <w:t>. First, w</w:t>
      </w:r>
      <w:r w:rsidR="004E1A6F" w:rsidRPr="002B237D">
        <w:rPr>
          <w:rFonts w:ascii="Helvetica" w:hAnsi="Helvetica"/>
          <w:color w:val="000000"/>
        </w:rPr>
        <w:t xml:space="preserve">ith the current data, we were not able to </w:t>
      </w:r>
      <w:r w:rsidR="00ED7ED7">
        <w:rPr>
          <w:rFonts w:ascii="Helvetica" w:hAnsi="Helvetica"/>
          <w:color w:val="000000"/>
        </w:rPr>
        <w:t xml:space="preserve">find strong evidence for couple </w:t>
      </w:r>
      <w:r w:rsidR="004E1A6F" w:rsidRPr="002B237D">
        <w:rPr>
          <w:rFonts w:ascii="Helvetica" w:hAnsi="Helvetica"/>
          <w:color w:val="000000"/>
        </w:rPr>
        <w:t>convergence</w:t>
      </w:r>
      <w:r w:rsidR="00ED7ED7">
        <w:rPr>
          <w:rFonts w:ascii="Helvetica" w:hAnsi="Helvetica"/>
          <w:color w:val="000000"/>
        </w:rPr>
        <w:t xml:space="preserve"> over time</w:t>
      </w:r>
      <w:r w:rsidR="004E1A6F" w:rsidRPr="002B237D">
        <w:rPr>
          <w:rFonts w:ascii="Helvetica" w:hAnsi="Helvetica"/>
          <w:color w:val="000000"/>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w:t>
      </w:r>
      <w:proofErr w:type="gramStart"/>
      <w:r w:rsidR="004E1A6F" w:rsidRPr="002B237D">
        <w:rPr>
          <w:rFonts w:ascii="Helvetica" w:hAnsi="Helvetica"/>
          <w:color w:val="000000"/>
        </w:rPr>
        <w:t>i.e.</w:t>
      </w:r>
      <w:proofErr w:type="gramEnd"/>
      <w:r w:rsidR="004E1A6F" w:rsidRPr="002B237D">
        <w:rPr>
          <w:rFonts w:ascii="Helvetica" w:hAnsi="Helvetica"/>
          <w:color w:val="000000"/>
        </w:rPr>
        <w:t xml:space="preserve"> true assortative mating). However, to properly assess the question, longitudinal data including measures before couples were together would be best suited to disentangle the complex relationship between assortative mating and convergence.</w:t>
      </w:r>
      <w:r w:rsidRPr="002B237D">
        <w:rPr>
          <w:rFonts w:ascii="Helvetica" w:hAnsi="Helvetica"/>
          <w:color w:val="000000"/>
        </w:rPr>
        <w:t xml:space="preserve"> Secondly, </w:t>
      </w:r>
      <w:r w:rsidR="00ED7ED7">
        <w:rPr>
          <w:rFonts w:ascii="Helvetica" w:hAnsi="Helvetica"/>
          <w:color w:val="000000"/>
        </w:rPr>
        <w:t>w</w:t>
      </w:r>
      <w:r w:rsidR="004E1A6F" w:rsidRPr="002B237D">
        <w:rPr>
          <w:rFonts w:ascii="Helvetica" w:hAnsi="Helvetica"/>
          <w:color w:val="000000"/>
        </w:rPr>
        <w:t xml:space="preserve">hile </w:t>
      </w:r>
      <w:r w:rsidR="00ED7ED7" w:rsidRPr="002B237D">
        <w:rPr>
          <w:rFonts w:ascii="Helvetica" w:hAnsi="Helvetica"/>
          <w:color w:val="000000"/>
        </w:rPr>
        <w:t xml:space="preserve">assortative mating through the exposure </w:t>
      </w:r>
      <w:r w:rsidR="00ED7ED7">
        <w:rPr>
          <w:rFonts w:ascii="Helvetica" w:hAnsi="Helvetica"/>
          <w:color w:val="000000"/>
        </w:rPr>
        <w:t>(</w:t>
      </w:r>
      <m:oMath>
        <m:r>
          <w:rPr>
            <w:rFonts w:ascii="Cambria Math" w:hAnsi="Cambria Math"/>
            <w:color w:val="000000"/>
          </w:rPr>
          <m:t>γ</m:t>
        </m:r>
      </m:oMath>
      <w:r w:rsidR="00ED7ED7">
        <w:rPr>
          <w:rFonts w:ascii="Helvetica" w:hAnsi="Helvetica"/>
          <w:color w:val="000000"/>
        </w:rPr>
        <w:t xml:space="preserve">) </w:t>
      </w:r>
      <w:r w:rsidR="00ED7ED7" w:rsidRPr="002B237D">
        <w:rPr>
          <w:rFonts w:ascii="Helvetica" w:hAnsi="Helvetica"/>
          <w:color w:val="000000"/>
        </w:rPr>
        <w:t xml:space="preserve">and </w:t>
      </w:r>
      <w:r w:rsidR="00ED7ED7">
        <w:rPr>
          <w:rFonts w:ascii="Helvetica" w:hAnsi="Helvetica"/>
          <w:color w:val="000000"/>
        </w:rPr>
        <w:t xml:space="preserve">the </w:t>
      </w:r>
      <w:proofErr w:type="gramStart"/>
      <w:r w:rsidR="00ED7ED7" w:rsidRPr="002B237D">
        <w:rPr>
          <w:rFonts w:ascii="Helvetica" w:hAnsi="Helvetica"/>
          <w:color w:val="000000"/>
        </w:rPr>
        <w:t>outcome</w:t>
      </w:r>
      <w:r w:rsidR="00ED7ED7">
        <w:rPr>
          <w:rFonts w:ascii="Helvetica" w:hAnsi="Helvetica"/>
          <w:color w:val="000000"/>
        </w:rPr>
        <w:t xml:space="preserve"> </w:t>
      </w:r>
      <w:r w:rsidR="004E1A6F" w:rsidRPr="002B237D">
        <w:rPr>
          <w:rFonts w:ascii="Helvetica" w:hAnsi="Helvetica"/>
          <w:color w:val="000000"/>
        </w:rPr>
        <w:t xml:space="preserve"> </w:t>
      </w:r>
      <w:r w:rsidR="00ED7ED7">
        <w:rPr>
          <w:rFonts w:ascii="Helvetica" w:hAnsi="Helvetica"/>
          <w:color w:val="000000"/>
        </w:rPr>
        <w:t>(</w:t>
      </w:r>
      <w:proofErr w:type="gramEnd"/>
      <m:oMath>
        <m:r>
          <w:rPr>
            <w:rFonts w:ascii="Cambria Math" w:hAnsi="Cambria Math"/>
            <w:color w:val="000000"/>
          </w:rPr>
          <m:t>ρ)</m:t>
        </m:r>
      </m:oMath>
      <w:r w:rsidR="00ED7ED7" w:rsidRPr="002B237D" w:rsidDel="00ED7ED7">
        <w:rPr>
          <w:rFonts w:ascii="Helvetica" w:hAnsi="Helvetica"/>
          <w:color w:val="000000"/>
        </w:rPr>
        <w:t xml:space="preserve"> </w:t>
      </w:r>
      <w:r w:rsidR="004E1A6F" w:rsidRPr="002B237D">
        <w:rPr>
          <w:rFonts w:ascii="Helvetica" w:hAnsi="Helvetica"/>
          <w:color w:val="000000"/>
        </w:rPr>
        <w:t xml:space="preserve"> represent independent paths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ED7ED7" w:rsidRPr="002B237D">
        <w:rPr>
          <w:rFonts w:ascii="Helvetica" w:hAnsi="Helvetica"/>
          <w:color w:val="000000"/>
        </w:rPr>
        <w:t xml:space="preserve"> </w:t>
      </w:r>
      <w:r w:rsidR="004E1A6F" w:rsidRPr="002B237D">
        <w:rPr>
          <w:rFonts w:ascii="Helvetica" w:hAnsi="Helvetica"/>
          <w:color w:val="000000"/>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rPr>
        <w:t xml:space="preserve">, our results suggest that the computed effects using MR estimates are </w:t>
      </w:r>
      <w:r w:rsidRPr="002B237D">
        <w:rPr>
          <w:rFonts w:ascii="Helvetica" w:hAnsi="Helvetica"/>
          <w:color w:val="000000"/>
        </w:rPr>
        <w:t xml:space="preserve">not </w:t>
      </w:r>
      <w:r w:rsidR="004E1A6F" w:rsidRPr="002B237D">
        <w:rPr>
          <w:rFonts w:ascii="Helvetica" w:hAnsi="Helvetica"/>
          <w:color w:val="000000"/>
        </w:rPr>
        <w:t>perfectly independent. This could potentially be due to overlap in genetic instruments</w:t>
      </w:r>
      <w:r w:rsidR="00340567">
        <w:rPr>
          <w:rFonts w:ascii="Helvetica" w:hAnsi="Helvetica"/>
          <w:color w:val="000000"/>
        </w:rPr>
        <w:t>, bidirectional causal effect between them</w:t>
      </w:r>
      <w:r w:rsidR="004E1A6F" w:rsidRPr="002B237D">
        <w:rPr>
          <w:rFonts w:ascii="Helvetica" w:hAnsi="Helvetica"/>
          <w:color w:val="000000"/>
        </w:rPr>
        <w:t xml:space="preserve"> or</w:t>
      </w:r>
      <w:r w:rsidR="00340567">
        <w:rPr>
          <w:rFonts w:ascii="Helvetica" w:hAnsi="Helvetica"/>
          <w:color w:val="000000"/>
        </w:rPr>
        <w:t xml:space="preserve"> the fact that both estimates depend on the causal from</w:t>
      </w:r>
      <w:r w:rsidR="00340567" w:rsidRPr="002B237D" w:rsidDel="00340567">
        <w:rPr>
          <w:rFonts w:ascii="Helvetica" w:hAnsi="Helvetica"/>
          <w:color w:val="000000"/>
        </w:rPr>
        <w:t xml:space="preserve"> </w:t>
      </w:r>
      <w:r w:rsidR="00340567" w:rsidRPr="004A058B">
        <w:rPr>
          <w:rFonts w:ascii="Helvetica" w:hAnsi="Helvetica"/>
          <w:i/>
          <w:iCs/>
          <w:color w:val="000000"/>
        </w:rPr>
        <w:t>X</w:t>
      </w:r>
      <w:r w:rsidR="00340567">
        <w:rPr>
          <w:rFonts w:ascii="Helvetica" w:hAnsi="Helvetica"/>
          <w:color w:val="000000"/>
        </w:rPr>
        <w:t xml:space="preserve"> to </w:t>
      </w:r>
      <w:r w:rsidR="00340567" w:rsidRPr="004A058B">
        <w:rPr>
          <w:rFonts w:ascii="Helvetica" w:hAnsi="Helvetica"/>
          <w:i/>
          <w:iCs/>
          <w:color w:val="000000"/>
        </w:rPr>
        <w:t>Y</w:t>
      </w:r>
      <w:r w:rsidR="004E1A6F" w:rsidRPr="002B237D">
        <w:rPr>
          <w:rFonts w:ascii="Helvetica" w:hAnsi="Helvetica"/>
          <w:color w:val="000000"/>
        </w:rPr>
        <w:t>. To the best of our ability, we tried to mitigate this bias.</w:t>
      </w:r>
      <w:r w:rsidRPr="002B237D">
        <w:rPr>
          <w:rFonts w:ascii="Helvetica" w:hAnsi="Helvetica"/>
          <w:color w:val="000000"/>
        </w:rPr>
        <w:t xml:space="preserve"> I</w:t>
      </w:r>
      <w:r w:rsidR="004E1A6F" w:rsidRPr="002B237D">
        <w:rPr>
          <w:rFonts w:ascii="Helvetica" w:hAnsi="Helvetica"/>
          <w:color w:val="000000"/>
        </w:rPr>
        <w:t xml:space="preserve">n the </w:t>
      </w:r>
      <w:r w:rsidRPr="002B237D">
        <w:rPr>
          <w:rFonts w:ascii="Helvetica" w:hAnsi="Helvetica"/>
          <w:color w:val="000000"/>
        </w:rPr>
        <w:t>calculation</w:t>
      </w:r>
      <w:r w:rsidR="004E1A6F" w:rsidRPr="002B237D">
        <w:rPr>
          <w:rFonts w:ascii="Helvetica" w:hAnsi="Helvetica"/>
          <w:color w:val="000000"/>
        </w:rPr>
        <w:t xml:space="preserve"> of rho, we used a MVMR approach to remove effects of X on Y. </w:t>
      </w:r>
      <w:r w:rsidRPr="002B237D">
        <w:rPr>
          <w:rFonts w:ascii="Helvetica" w:hAnsi="Helvetica"/>
          <w:color w:val="000000"/>
        </w:rPr>
        <w:t>Also</w:t>
      </w:r>
      <w:r w:rsidR="004E1A6F" w:rsidRPr="002B237D">
        <w:rPr>
          <w:rFonts w:ascii="Helvetica" w:hAnsi="Helvetica"/>
          <w:color w:val="000000"/>
        </w:rPr>
        <w:t xml:space="preserve">, when summing gamma and rho we first </w:t>
      </w:r>
      <w:proofErr w:type="spellStart"/>
      <w:r w:rsidR="004E1A6F" w:rsidRPr="002B237D">
        <w:rPr>
          <w:rFonts w:ascii="Helvetica" w:hAnsi="Helvetica"/>
          <w:color w:val="000000"/>
        </w:rPr>
        <w:t>residualized</w:t>
      </w:r>
      <w:proofErr w:type="spellEnd"/>
      <w:r w:rsidR="004E1A6F" w:rsidRPr="002B237D">
        <w:rPr>
          <w:rFonts w:ascii="Helvetica" w:hAnsi="Helvetica"/>
          <w:color w:val="000000"/>
        </w:rPr>
        <w:t xml:space="preserve"> gamma for effects of rho to ensure independence. </w:t>
      </w:r>
      <w:r w:rsidRPr="002B237D">
        <w:rPr>
          <w:rFonts w:ascii="Helvetica" w:hAnsi="Helvetica"/>
          <w:color w:val="000000"/>
        </w:rPr>
        <w:t xml:space="preserve">Finally, </w:t>
      </w:r>
      <w:r w:rsidR="004E1A6F" w:rsidRPr="002B237D">
        <w:rPr>
          <w:rFonts w:ascii="Helvetica" w:hAnsi="Helvetica"/>
          <w:color w:val="000000"/>
        </w:rPr>
        <w:t>to increase statistical power,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traits in the UKBB.  </w:t>
      </w:r>
    </w:p>
    <w:p w14:paraId="23B92B62" w14:textId="77777777" w:rsidR="004E1A6F" w:rsidRPr="002B237D" w:rsidRDefault="004E1A6F" w:rsidP="002B237D">
      <w:pPr>
        <w:jc w:val="both"/>
        <w:rPr>
          <w:rFonts w:ascii="Helvetica" w:hAnsi="Helvetica"/>
        </w:rPr>
      </w:pPr>
      <w:r w:rsidRPr="002B237D">
        <w:rPr>
          <w:rFonts w:ascii="Helvetica" w:hAnsi="Helvetica"/>
          <w:color w:val="000000"/>
        </w:rPr>
        <w:t> </w:t>
      </w:r>
    </w:p>
    <w:p w14:paraId="11C20155" w14:textId="4FCC86BD" w:rsidR="004E1A6F" w:rsidRPr="002B237D" w:rsidRDefault="00C81BA8" w:rsidP="002B237D">
      <w:pPr>
        <w:jc w:val="both"/>
        <w:rPr>
          <w:rFonts w:ascii="Helvetica" w:hAnsi="Helvetica"/>
          <w:color w:val="000000"/>
        </w:rPr>
      </w:pPr>
      <w:r w:rsidRPr="002B237D">
        <w:rPr>
          <w:rFonts w:ascii="Helvetica" w:hAnsi="Helvetica"/>
          <w:color w:val="000000"/>
        </w:rPr>
        <w:t xml:space="preserve">In </w:t>
      </w:r>
      <w:r w:rsidR="00340567">
        <w:rPr>
          <w:rFonts w:ascii="Helvetica" w:hAnsi="Helvetica"/>
          <w:color w:val="000000"/>
        </w:rPr>
        <w:t>summary</w:t>
      </w:r>
      <w:r w:rsidRPr="002B237D">
        <w:rPr>
          <w:rFonts w:ascii="Helvetica" w:hAnsi="Helvetica"/>
          <w:color w:val="000000"/>
        </w:rPr>
        <w:t>, we</w:t>
      </w:r>
      <w:r w:rsidR="00340567">
        <w:rPr>
          <w:rFonts w:ascii="Helvetica" w:hAnsi="Helvetica"/>
          <w:color w:val="000000"/>
        </w:rPr>
        <w:t xml:space="preserve"> have surveyed a large number of complex traits with significant couple correlation in the UK Biobank and explored to which extent the observed couple similarity is due to couple convergence or confounding (</w:t>
      </w:r>
      <w:proofErr w:type="gramStart"/>
      <w:r w:rsidR="00340567">
        <w:rPr>
          <w:rFonts w:ascii="Helvetica" w:hAnsi="Helvetica"/>
          <w:color w:val="000000"/>
        </w:rPr>
        <w:t>i.e.</w:t>
      </w:r>
      <w:proofErr w:type="gramEnd"/>
      <w:r w:rsidR="00340567">
        <w:rPr>
          <w:rFonts w:ascii="Helvetica" w:hAnsi="Helvetica"/>
          <w:color w:val="000000"/>
        </w:rPr>
        <w:t xml:space="preserve"> assortment for correlated phenotype</w:t>
      </w:r>
      <w:r w:rsidR="007914BF">
        <w:rPr>
          <w:rFonts w:ascii="Helvetica" w:hAnsi="Helvetica"/>
          <w:color w:val="000000"/>
        </w:rPr>
        <w:t>s</w:t>
      </w:r>
      <w:r w:rsidR="00340567">
        <w:rPr>
          <w:rFonts w:ascii="Helvetica" w:hAnsi="Helvetica"/>
          <w:color w:val="000000"/>
        </w:rPr>
        <w:t xml:space="preserve">). We have also demonstrated that cross-trait </w:t>
      </w:r>
      <w:r w:rsidR="007914BF">
        <w:rPr>
          <w:rFonts w:ascii="Helvetica" w:hAnsi="Helvetica"/>
          <w:color w:val="000000"/>
        </w:rPr>
        <w:t xml:space="preserve">assortment can largely be explained by assortments between either trait </w:t>
      </w:r>
      <w:proofErr w:type="gramStart"/>
      <w:r w:rsidR="007914BF">
        <w:rPr>
          <w:rFonts w:ascii="Helvetica" w:hAnsi="Helvetica"/>
          <w:color w:val="000000"/>
        </w:rPr>
        <w:t>and</w:t>
      </w:r>
      <w:proofErr w:type="gramEnd"/>
      <w:r w:rsidR="007914BF">
        <w:rPr>
          <w:rFonts w:ascii="Helvetica" w:hAnsi="Helvetica"/>
          <w:color w:val="000000"/>
        </w:rPr>
        <w:t xml:space="preserve"> substantial causal effects between these traits. Our findings provide new insights into possible mechanisms underlying observed assortative mating patterns at an unprecedented scale.</w:t>
      </w:r>
    </w:p>
    <w:p w14:paraId="79CC5805" w14:textId="2F59BDCA" w:rsidR="009C5119" w:rsidRPr="002B237D" w:rsidRDefault="009C5119" w:rsidP="002B237D">
      <w:pPr>
        <w:jc w:val="both"/>
        <w:rPr>
          <w:rFonts w:ascii="Helvetica" w:hAnsi="Helvetica"/>
          <w:color w:val="000000"/>
        </w:rPr>
      </w:pPr>
      <w:r w:rsidRPr="002B237D">
        <w:rPr>
          <w:rFonts w:ascii="Helvetica" w:hAnsi="Helvetica"/>
          <w:color w:val="000000"/>
        </w:rPr>
        <w:br w:type="page"/>
      </w:r>
    </w:p>
    <w:p w14:paraId="5AB9CC3B" w14:textId="2843FC89" w:rsidR="004E1A6F" w:rsidRPr="002B237D" w:rsidRDefault="009C5119"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References</w:t>
      </w:r>
    </w:p>
    <w:p w14:paraId="4EC4924F" w14:textId="5BA1642A" w:rsidR="007C0164" w:rsidRPr="007C0164" w:rsidRDefault="009C5119" w:rsidP="007C0164">
      <w:pPr>
        <w:widowControl w:val="0"/>
        <w:autoSpaceDE w:val="0"/>
        <w:autoSpaceDN w:val="0"/>
        <w:adjustRightInd w:val="0"/>
        <w:ind w:left="640" w:hanging="640"/>
        <w:rPr>
          <w:rFonts w:ascii="Helvetica" w:hAnsi="Helvetica"/>
          <w:noProof/>
          <w:lang w:val="en-US"/>
        </w:rPr>
      </w:pPr>
      <w:r w:rsidRPr="002B237D">
        <w:rPr>
          <w:rFonts w:ascii="Helvetica" w:hAnsi="Helvetica"/>
        </w:rPr>
        <w:fldChar w:fldCharType="begin" w:fldLock="1"/>
      </w:r>
      <w:r w:rsidRPr="002B237D">
        <w:rPr>
          <w:rFonts w:ascii="Helvetica" w:hAnsi="Helvetica"/>
        </w:rPr>
        <w:instrText xml:space="preserve">ADDIN Mendeley Bibliography CSL_BIBLIOGRAPHY </w:instrText>
      </w:r>
      <w:r w:rsidRPr="002B237D">
        <w:rPr>
          <w:rFonts w:ascii="Helvetica" w:hAnsi="Helvetica"/>
        </w:rPr>
        <w:fldChar w:fldCharType="separate"/>
      </w:r>
      <w:r w:rsidR="007C0164" w:rsidRPr="007C0164">
        <w:rPr>
          <w:rFonts w:ascii="Helvetica" w:hAnsi="Helvetica"/>
          <w:noProof/>
          <w:lang w:val="en-US"/>
        </w:rPr>
        <w:t>1.</w:t>
      </w:r>
      <w:r w:rsidR="007C0164" w:rsidRPr="007C0164">
        <w:rPr>
          <w:rFonts w:ascii="Helvetica" w:hAnsi="Helvetica"/>
          <w:noProof/>
          <w:lang w:val="en-US"/>
        </w:rPr>
        <w:tab/>
        <w:t xml:space="preserve">Silventoinen, K., Kaprio, J., Lahelma, E., Viken, R. J. &amp; Rose, R. J. Assortative mating by body height and BMI: Finnish twins and their spouses. </w:t>
      </w:r>
      <w:r w:rsidR="007C0164" w:rsidRPr="007C0164">
        <w:rPr>
          <w:rFonts w:ascii="Helvetica" w:hAnsi="Helvetica"/>
          <w:i/>
          <w:iCs/>
          <w:noProof/>
          <w:lang w:val="en-US"/>
        </w:rPr>
        <w:t>Am. J. Hum. Biol.</w:t>
      </w:r>
      <w:r w:rsidR="007C0164" w:rsidRPr="007C0164">
        <w:rPr>
          <w:rFonts w:ascii="Helvetica" w:hAnsi="Helvetica"/>
          <w:noProof/>
          <w:lang w:val="en-US"/>
        </w:rPr>
        <w:t xml:space="preserve"> </w:t>
      </w:r>
      <w:r w:rsidR="007C0164" w:rsidRPr="007C0164">
        <w:rPr>
          <w:rFonts w:ascii="Helvetica" w:hAnsi="Helvetica"/>
          <w:b/>
          <w:bCs/>
          <w:noProof/>
          <w:lang w:val="en-US"/>
        </w:rPr>
        <w:t>15</w:t>
      </w:r>
      <w:r w:rsidR="007C0164" w:rsidRPr="007C0164">
        <w:rPr>
          <w:rFonts w:ascii="Helvetica" w:hAnsi="Helvetica"/>
          <w:noProof/>
          <w:lang w:val="en-US"/>
        </w:rPr>
        <w:t>, 620–627 (2003).</w:t>
      </w:r>
    </w:p>
    <w:p w14:paraId="662DB9A3"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w:t>
      </w:r>
      <w:r w:rsidRPr="007C0164">
        <w:rPr>
          <w:rFonts w:ascii="Helvetica" w:hAnsi="Helvetica"/>
          <w:noProof/>
          <w:lang w:val="en-US"/>
        </w:rPr>
        <w:tab/>
        <w:t xml:space="preserve">Maes, H. H., Neale, M. C. &amp; Eaves, L. J. Genetic and environmental factors in relative body weight and human adiposity.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27</w:t>
      </w:r>
      <w:r w:rsidRPr="007C0164">
        <w:rPr>
          <w:rFonts w:ascii="Helvetica" w:hAnsi="Helvetica"/>
          <w:noProof/>
          <w:lang w:val="en-US"/>
        </w:rPr>
        <w:t>, 325–51 (1997).</w:t>
      </w:r>
    </w:p>
    <w:p w14:paraId="0337935C"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3.</w:t>
      </w:r>
      <w:r w:rsidRPr="007C0164">
        <w:rPr>
          <w:rFonts w:ascii="Helvetica" w:hAnsi="Helvetica"/>
          <w:noProof/>
          <w:lang w:val="en-US"/>
        </w:rPr>
        <w:tab/>
        <w:t xml:space="preserve">Keller, M. C. </w:t>
      </w:r>
      <w:r w:rsidRPr="007C0164">
        <w:rPr>
          <w:rFonts w:ascii="Helvetica" w:hAnsi="Helvetica"/>
          <w:i/>
          <w:iCs/>
          <w:noProof/>
          <w:lang w:val="en-US"/>
        </w:rPr>
        <w:t>et al.</w:t>
      </w:r>
      <w:r w:rsidRPr="007C0164">
        <w:rPr>
          <w:rFonts w:ascii="Helvetica" w:hAnsi="Helvetica"/>
          <w:noProof/>
          <w:lang w:val="en-US"/>
        </w:rPr>
        <w:t xml:space="preserve"> The Genetic Correlation between Height and IQ: Shared Genes or Assortative Mating?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9</w:t>
      </w:r>
      <w:r w:rsidRPr="007C0164">
        <w:rPr>
          <w:rFonts w:ascii="Helvetica" w:hAnsi="Helvetica"/>
          <w:noProof/>
          <w:lang w:val="en-US"/>
        </w:rPr>
        <w:t>, (2013).</w:t>
      </w:r>
    </w:p>
    <w:p w14:paraId="061CEE8B"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4.</w:t>
      </w:r>
      <w:r w:rsidRPr="007C0164">
        <w:rPr>
          <w:rFonts w:ascii="Helvetica" w:hAnsi="Helvetica"/>
          <w:noProof/>
          <w:lang w:val="en-US"/>
        </w:rPr>
        <w:tab/>
        <w:t xml:space="preserve">Mare, R. D. Five Decades of Educational Assortative Mating. </w:t>
      </w:r>
      <w:r w:rsidRPr="007C0164">
        <w:rPr>
          <w:rFonts w:ascii="Helvetica" w:hAnsi="Helvetica"/>
          <w:i/>
          <w:iCs/>
          <w:noProof/>
          <w:lang w:val="en-US"/>
        </w:rPr>
        <w:t>Am. Sociol. Rev.</w:t>
      </w:r>
      <w:r w:rsidRPr="007C0164">
        <w:rPr>
          <w:rFonts w:ascii="Helvetica" w:hAnsi="Helvetica"/>
          <w:noProof/>
          <w:lang w:val="en-US"/>
        </w:rPr>
        <w:t xml:space="preserve"> </w:t>
      </w:r>
      <w:r w:rsidRPr="007C0164">
        <w:rPr>
          <w:rFonts w:ascii="Helvetica" w:hAnsi="Helvetica"/>
          <w:b/>
          <w:bCs/>
          <w:noProof/>
          <w:lang w:val="en-US"/>
        </w:rPr>
        <w:t>56</w:t>
      </w:r>
      <w:r w:rsidRPr="007C0164">
        <w:rPr>
          <w:rFonts w:ascii="Helvetica" w:hAnsi="Helvetica"/>
          <w:noProof/>
          <w:lang w:val="en-US"/>
        </w:rPr>
        <w:t>, 15–32 (1991).</w:t>
      </w:r>
    </w:p>
    <w:p w14:paraId="1EF7EDD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5.</w:t>
      </w:r>
      <w:r w:rsidRPr="007C0164">
        <w:rPr>
          <w:rFonts w:ascii="Helvetica" w:hAnsi="Helvetica"/>
          <w:noProof/>
          <w:lang w:val="en-US"/>
        </w:rPr>
        <w:tab/>
        <w:t xml:space="preserve">Agrawal, A. </w:t>
      </w:r>
      <w:r w:rsidRPr="007C0164">
        <w:rPr>
          <w:rFonts w:ascii="Helvetica" w:hAnsi="Helvetica"/>
          <w:i/>
          <w:iCs/>
          <w:noProof/>
          <w:lang w:val="en-US"/>
        </w:rPr>
        <w:t>et al.</w:t>
      </w:r>
      <w:r w:rsidRPr="007C0164">
        <w:rPr>
          <w:rFonts w:ascii="Helvetica" w:hAnsi="Helvetica"/>
          <w:noProof/>
          <w:lang w:val="en-US"/>
        </w:rPr>
        <w:t xml:space="preserve"> Assortative mating for cigarette smoking and for alcohol consumption in female Australian twins and their spouses.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36</w:t>
      </w:r>
      <w:r w:rsidRPr="007C0164">
        <w:rPr>
          <w:rFonts w:ascii="Helvetica" w:hAnsi="Helvetica"/>
          <w:noProof/>
          <w:lang w:val="en-US"/>
        </w:rPr>
        <w:t>, 553–566 (2006).</w:t>
      </w:r>
    </w:p>
    <w:p w14:paraId="286D1DE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6.</w:t>
      </w:r>
      <w:r w:rsidRPr="007C0164">
        <w:rPr>
          <w:rFonts w:ascii="Helvetica" w:hAnsi="Helvetica"/>
          <w:noProof/>
          <w:lang w:val="en-US"/>
        </w:rPr>
        <w:tab/>
        <w:t xml:space="preserve">Buss, D. M. Marry Someone Who Is Similar To Us in Almost Every Variable. </w:t>
      </w:r>
      <w:r w:rsidRPr="007C0164">
        <w:rPr>
          <w:rFonts w:ascii="Helvetica" w:hAnsi="Helvetica"/>
          <w:i/>
          <w:iCs/>
          <w:noProof/>
          <w:lang w:val="en-US"/>
        </w:rPr>
        <w:t>Am. Sci.</w:t>
      </w:r>
      <w:r w:rsidRPr="007C0164">
        <w:rPr>
          <w:rFonts w:ascii="Helvetica" w:hAnsi="Helvetica"/>
          <w:noProof/>
          <w:lang w:val="en-US"/>
        </w:rPr>
        <w:t xml:space="preserve"> </w:t>
      </w:r>
      <w:r w:rsidRPr="007C0164">
        <w:rPr>
          <w:rFonts w:ascii="Helvetica" w:hAnsi="Helvetica"/>
          <w:b/>
          <w:bCs/>
          <w:noProof/>
          <w:lang w:val="en-US"/>
        </w:rPr>
        <w:t>73</w:t>
      </w:r>
      <w:r w:rsidRPr="007C0164">
        <w:rPr>
          <w:rFonts w:ascii="Helvetica" w:hAnsi="Helvetica"/>
          <w:noProof/>
          <w:lang w:val="en-US"/>
        </w:rPr>
        <w:t>, 47–51 (1985).</w:t>
      </w:r>
    </w:p>
    <w:p w14:paraId="7D21F834"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7.</w:t>
      </w:r>
      <w:r w:rsidRPr="007C0164">
        <w:rPr>
          <w:rFonts w:ascii="Helvetica" w:hAnsi="Helvetica"/>
          <w:noProof/>
          <w:lang w:val="en-US"/>
        </w:rPr>
        <w:tab/>
        <w:t xml:space="preserve">Watson, D. </w:t>
      </w:r>
      <w:r w:rsidRPr="007C0164">
        <w:rPr>
          <w:rFonts w:ascii="Helvetica" w:hAnsi="Helvetica"/>
          <w:i/>
          <w:iCs/>
          <w:noProof/>
          <w:lang w:val="en-US"/>
        </w:rPr>
        <w:t>et al.</w:t>
      </w:r>
      <w:r w:rsidRPr="007C0164">
        <w:rPr>
          <w:rFonts w:ascii="Helvetica" w:hAnsi="Helvetica"/>
          <w:noProof/>
          <w:lang w:val="en-US"/>
        </w:rPr>
        <w:t xml:space="preserve"> Match makers and deal breakers: Analyses of assortative mating in newlywed couples. </w:t>
      </w:r>
      <w:r w:rsidRPr="007C0164">
        <w:rPr>
          <w:rFonts w:ascii="Helvetica" w:hAnsi="Helvetica"/>
          <w:i/>
          <w:iCs/>
          <w:noProof/>
          <w:lang w:val="en-US"/>
        </w:rPr>
        <w:t>J. Pers.</w:t>
      </w:r>
      <w:r w:rsidRPr="007C0164">
        <w:rPr>
          <w:rFonts w:ascii="Helvetica" w:hAnsi="Helvetica"/>
          <w:noProof/>
          <w:lang w:val="en-US"/>
        </w:rPr>
        <w:t xml:space="preserve"> </w:t>
      </w:r>
      <w:r w:rsidRPr="007C0164">
        <w:rPr>
          <w:rFonts w:ascii="Helvetica" w:hAnsi="Helvetica"/>
          <w:b/>
          <w:bCs/>
          <w:noProof/>
          <w:lang w:val="en-US"/>
        </w:rPr>
        <w:t>72</w:t>
      </w:r>
      <w:r w:rsidRPr="007C0164">
        <w:rPr>
          <w:rFonts w:ascii="Helvetica" w:hAnsi="Helvetica"/>
          <w:noProof/>
          <w:lang w:val="en-US"/>
        </w:rPr>
        <w:t>, 1029–1068 (2004).</w:t>
      </w:r>
    </w:p>
    <w:p w14:paraId="1B3BE90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8.</w:t>
      </w:r>
      <w:r w:rsidRPr="007C0164">
        <w:rPr>
          <w:rFonts w:ascii="Helvetica" w:hAnsi="Helvetica"/>
          <w:noProof/>
          <w:lang w:val="en-US"/>
        </w:rPr>
        <w:tab/>
        <w:t xml:space="preserve">Hippisley-Cox, J. Married couples’ risk of same disease: cross sectional study. </w:t>
      </w:r>
      <w:r w:rsidRPr="007C0164">
        <w:rPr>
          <w:rFonts w:ascii="Helvetica" w:hAnsi="Helvetica"/>
          <w:i/>
          <w:iCs/>
          <w:noProof/>
          <w:lang w:val="en-US"/>
        </w:rPr>
        <w:t>BMJ</w:t>
      </w:r>
      <w:r w:rsidRPr="007C0164">
        <w:rPr>
          <w:rFonts w:ascii="Helvetica" w:hAnsi="Helvetica"/>
          <w:noProof/>
          <w:lang w:val="en-US"/>
        </w:rPr>
        <w:t xml:space="preserve"> </w:t>
      </w:r>
      <w:r w:rsidRPr="007C0164">
        <w:rPr>
          <w:rFonts w:ascii="Helvetica" w:hAnsi="Helvetica"/>
          <w:b/>
          <w:bCs/>
          <w:noProof/>
          <w:lang w:val="en-US"/>
        </w:rPr>
        <w:t>325</w:t>
      </w:r>
      <w:r w:rsidRPr="007C0164">
        <w:rPr>
          <w:rFonts w:ascii="Helvetica" w:hAnsi="Helvetica"/>
          <w:noProof/>
          <w:lang w:val="en-US"/>
        </w:rPr>
        <w:t>, 636–636 (2002).</w:t>
      </w:r>
    </w:p>
    <w:p w14:paraId="6468673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9.</w:t>
      </w:r>
      <w:r w:rsidRPr="007C0164">
        <w:rPr>
          <w:rFonts w:ascii="Helvetica" w:hAnsi="Helvetica"/>
          <w:noProof/>
          <w:lang w:val="en-US"/>
        </w:rPr>
        <w:tab/>
        <w:t xml:space="preserve">Buss, D. M. </w:t>
      </w:r>
      <w:r w:rsidRPr="007C0164">
        <w:rPr>
          <w:rFonts w:ascii="Helvetica" w:hAnsi="Helvetica"/>
          <w:i/>
          <w:iCs/>
          <w:noProof/>
          <w:lang w:val="en-US"/>
        </w:rPr>
        <w:t>et al.</w:t>
      </w:r>
      <w:r w:rsidRPr="007C0164">
        <w:rPr>
          <w:rFonts w:ascii="Helvetica" w:hAnsi="Helvetica"/>
          <w:noProof/>
          <w:lang w:val="en-US"/>
        </w:rPr>
        <w:t xml:space="preserve"> International Preferences in Selecting Mates. </w:t>
      </w:r>
      <w:r w:rsidRPr="007C0164">
        <w:rPr>
          <w:rFonts w:ascii="Helvetica" w:hAnsi="Helvetica"/>
          <w:i/>
          <w:iCs/>
          <w:noProof/>
          <w:lang w:val="en-US"/>
        </w:rPr>
        <w:t>J. Cross. Cult. Psychol.</w:t>
      </w:r>
      <w:r w:rsidRPr="007C0164">
        <w:rPr>
          <w:rFonts w:ascii="Helvetica" w:hAnsi="Helvetica"/>
          <w:noProof/>
          <w:lang w:val="en-US"/>
        </w:rPr>
        <w:t xml:space="preserve"> </w:t>
      </w:r>
      <w:r w:rsidRPr="007C0164">
        <w:rPr>
          <w:rFonts w:ascii="Helvetica" w:hAnsi="Helvetica"/>
          <w:b/>
          <w:bCs/>
          <w:noProof/>
          <w:lang w:val="en-US"/>
        </w:rPr>
        <w:t>21</w:t>
      </w:r>
      <w:r w:rsidRPr="007C0164">
        <w:rPr>
          <w:rFonts w:ascii="Helvetica" w:hAnsi="Helvetica"/>
          <w:noProof/>
          <w:lang w:val="en-US"/>
        </w:rPr>
        <w:t>, 5–47 (1990).</w:t>
      </w:r>
    </w:p>
    <w:p w14:paraId="144CC4D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10.</w:t>
      </w:r>
      <w:r w:rsidRPr="007C0164">
        <w:rPr>
          <w:rFonts w:ascii="Helvetica" w:hAnsi="Helvetica"/>
          <w:noProof/>
          <w:lang w:val="en-US"/>
        </w:rPr>
        <w:tab/>
        <w:t xml:space="preserve">Buss, D. M. &amp; Barnes, M. Preferences in Human Mate Selection.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50</w:t>
      </w:r>
      <w:r w:rsidRPr="007C0164">
        <w:rPr>
          <w:rFonts w:ascii="Helvetica" w:hAnsi="Helvetica"/>
          <w:noProof/>
          <w:lang w:val="en-US"/>
        </w:rPr>
        <w:t>, 559–570 (1986).</w:t>
      </w:r>
    </w:p>
    <w:p w14:paraId="6027F20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11.</w:t>
      </w:r>
      <w:r w:rsidRPr="007C0164">
        <w:rPr>
          <w:rFonts w:ascii="Helvetica" w:hAnsi="Helvetica"/>
          <w:noProof/>
          <w:lang w:val="en-US"/>
        </w:rPr>
        <w:tab/>
        <w:t xml:space="preserve">Anderson, C., Keltner, D. &amp; John, O. P. Emotional Convergence Between People over Time.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84</w:t>
      </w:r>
      <w:r w:rsidRPr="007C0164">
        <w:rPr>
          <w:rFonts w:ascii="Helvetica" w:hAnsi="Helvetica"/>
          <w:noProof/>
          <w:lang w:val="en-US"/>
        </w:rPr>
        <w:t>, 1054–1068 (2003).</w:t>
      </w:r>
    </w:p>
    <w:p w14:paraId="777CB76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12.</w:t>
      </w:r>
      <w:r w:rsidRPr="007C0164">
        <w:rPr>
          <w:rFonts w:ascii="Helvetica" w:hAnsi="Helvetica"/>
          <w:noProof/>
          <w:lang w:val="en-US"/>
        </w:rPr>
        <w:tab/>
        <w:t xml:space="preserve">Gonzaga, G. C., Campos, B. &amp; Bradbury, T. Similarity, Convergence, and Relationship Satisfaction in Dating and Married Couples.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93</w:t>
      </w:r>
      <w:r w:rsidRPr="007C0164">
        <w:rPr>
          <w:rFonts w:ascii="Helvetica" w:hAnsi="Helvetica"/>
          <w:noProof/>
          <w:lang w:val="en-US"/>
        </w:rPr>
        <w:t>, 34–48 (2007).</w:t>
      </w:r>
    </w:p>
    <w:p w14:paraId="0695DC5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13.</w:t>
      </w:r>
      <w:r w:rsidRPr="007C0164">
        <w:rPr>
          <w:rFonts w:ascii="Helvetica" w:hAnsi="Helvetica"/>
          <w:noProof/>
          <w:lang w:val="en-US"/>
        </w:rPr>
        <w:tab/>
        <w:t xml:space="preserve">Humbad, M. N., Donnellan, M. B., Iacono, W. G., McGue, M. &amp; Burt, S. A. Is spousal similarity for personality a matter of convergence or selection? </w:t>
      </w:r>
      <w:r w:rsidRPr="007C0164">
        <w:rPr>
          <w:rFonts w:ascii="Helvetica" w:hAnsi="Helvetica"/>
          <w:i/>
          <w:iCs/>
          <w:noProof/>
          <w:lang w:val="en-US"/>
        </w:rPr>
        <w:t>Pers. Individ. Dif.</w:t>
      </w:r>
      <w:r w:rsidRPr="007C0164">
        <w:rPr>
          <w:rFonts w:ascii="Helvetica" w:hAnsi="Helvetica"/>
          <w:noProof/>
          <w:lang w:val="en-US"/>
        </w:rPr>
        <w:t xml:space="preserve"> </w:t>
      </w:r>
      <w:r w:rsidRPr="007C0164">
        <w:rPr>
          <w:rFonts w:ascii="Helvetica" w:hAnsi="Helvetica"/>
          <w:b/>
          <w:bCs/>
          <w:noProof/>
          <w:lang w:val="en-US"/>
        </w:rPr>
        <w:t>49</w:t>
      </w:r>
      <w:r w:rsidRPr="007C0164">
        <w:rPr>
          <w:rFonts w:ascii="Helvetica" w:hAnsi="Helvetica"/>
          <w:noProof/>
          <w:lang w:val="en-US"/>
        </w:rPr>
        <w:t>, 827–830 (2010).</w:t>
      </w:r>
    </w:p>
    <w:p w14:paraId="3E32C64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14.</w:t>
      </w:r>
      <w:r w:rsidRPr="007C0164">
        <w:rPr>
          <w:rFonts w:ascii="Helvetica" w:hAnsi="Helvetica"/>
          <w:noProof/>
          <w:lang w:val="en-US"/>
        </w:rPr>
        <w:tab/>
        <w:t xml:space="preserve">Risch, N. </w:t>
      </w:r>
      <w:r w:rsidRPr="007C0164">
        <w:rPr>
          <w:rFonts w:ascii="Helvetica" w:hAnsi="Helvetica"/>
          <w:i/>
          <w:iCs/>
          <w:noProof/>
          <w:lang w:val="en-US"/>
        </w:rPr>
        <w:t>et al.</w:t>
      </w:r>
      <w:r w:rsidRPr="007C0164">
        <w:rPr>
          <w:rFonts w:ascii="Helvetica" w:hAnsi="Helvetica"/>
          <w:noProof/>
          <w:lang w:val="en-US"/>
        </w:rPr>
        <w:t xml:space="preserve"> Ancestry-related assortative mating in Latino populations. </w:t>
      </w:r>
      <w:r w:rsidRPr="007C0164">
        <w:rPr>
          <w:rFonts w:ascii="Helvetica" w:hAnsi="Helvetica"/>
          <w:i/>
          <w:iCs/>
          <w:noProof/>
          <w:lang w:val="en-US"/>
        </w:rPr>
        <w:t>Genome Biol.</w:t>
      </w:r>
      <w:r w:rsidRPr="007C0164">
        <w:rPr>
          <w:rFonts w:ascii="Helvetica" w:hAnsi="Helvetica"/>
          <w:noProof/>
          <w:lang w:val="en-US"/>
        </w:rPr>
        <w:t xml:space="preserve"> </w:t>
      </w:r>
      <w:r w:rsidRPr="007C0164">
        <w:rPr>
          <w:rFonts w:ascii="Helvetica" w:hAnsi="Helvetica"/>
          <w:b/>
          <w:bCs/>
          <w:noProof/>
          <w:lang w:val="en-US"/>
        </w:rPr>
        <w:t>10</w:t>
      </w:r>
      <w:r w:rsidRPr="007C0164">
        <w:rPr>
          <w:rFonts w:ascii="Helvetica" w:hAnsi="Helvetica"/>
          <w:noProof/>
          <w:lang w:val="en-US"/>
        </w:rPr>
        <w:t>, (2009).</w:t>
      </w:r>
    </w:p>
    <w:p w14:paraId="3CEE69D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15.</w:t>
      </w:r>
      <w:r w:rsidRPr="007C0164">
        <w:rPr>
          <w:rFonts w:ascii="Helvetica" w:hAnsi="Helvetica"/>
          <w:noProof/>
          <w:lang w:val="en-US"/>
        </w:rPr>
        <w:tab/>
        <w:t xml:space="preserve">Sebro, R., Peloso, G. M., Dupuis, J. &amp; Risch, N. J. Structured mating: Patterns and implications.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13</w:t>
      </w:r>
      <w:r w:rsidRPr="007C0164">
        <w:rPr>
          <w:rFonts w:ascii="Helvetica" w:hAnsi="Helvetica"/>
          <w:noProof/>
          <w:lang w:val="en-US"/>
        </w:rPr>
        <w:t>, 1–22 (2017).</w:t>
      </w:r>
    </w:p>
    <w:p w14:paraId="216020B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16.</w:t>
      </w:r>
      <w:r w:rsidRPr="007C0164">
        <w:rPr>
          <w:rFonts w:ascii="Helvetica" w:hAnsi="Helvetica"/>
          <w:noProof/>
          <w:lang w:val="en-US"/>
        </w:rPr>
        <w:tab/>
        <w:t xml:space="preserve">Abdellaoui, A. </w:t>
      </w:r>
      <w:r w:rsidRPr="007C0164">
        <w:rPr>
          <w:rFonts w:ascii="Helvetica" w:hAnsi="Helvetica"/>
          <w:i/>
          <w:iCs/>
          <w:noProof/>
          <w:lang w:val="en-US"/>
        </w:rPr>
        <w:t>et al.</w:t>
      </w:r>
      <w:r w:rsidRPr="007C0164">
        <w:rPr>
          <w:rFonts w:ascii="Helvetica" w:hAnsi="Helvetica"/>
          <w:noProof/>
          <w:lang w:val="en-US"/>
        </w:rPr>
        <w:t xml:space="preserve"> Genetic correlates of social stratification in Great Britain.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3</w:t>
      </w:r>
      <w:r w:rsidRPr="007C0164">
        <w:rPr>
          <w:rFonts w:ascii="Helvetica" w:hAnsi="Helvetica"/>
          <w:noProof/>
          <w:lang w:val="en-US"/>
        </w:rPr>
        <w:t>, 1332–1342 (2019).</w:t>
      </w:r>
    </w:p>
    <w:p w14:paraId="7FD4201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17.</w:t>
      </w:r>
      <w:r w:rsidRPr="007C0164">
        <w:rPr>
          <w:rFonts w:ascii="Helvetica" w:hAnsi="Helvetica"/>
          <w:noProof/>
          <w:lang w:val="en-US"/>
        </w:rPr>
        <w:tab/>
        <w:t xml:space="preserve">Robinson, M. R. </w:t>
      </w:r>
      <w:r w:rsidRPr="007C0164">
        <w:rPr>
          <w:rFonts w:ascii="Helvetica" w:hAnsi="Helvetica"/>
          <w:i/>
          <w:iCs/>
          <w:noProof/>
          <w:lang w:val="en-US"/>
        </w:rPr>
        <w:t>et al.</w:t>
      </w:r>
      <w:r w:rsidRPr="007C0164">
        <w:rPr>
          <w:rFonts w:ascii="Helvetica" w:hAnsi="Helvetica"/>
          <w:noProof/>
          <w:lang w:val="en-US"/>
        </w:rPr>
        <w:t xml:space="preserve"> Genetic evidence of assortative mating in humans.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1</w:t>
      </w:r>
      <w:r w:rsidRPr="007C0164">
        <w:rPr>
          <w:rFonts w:ascii="Helvetica" w:hAnsi="Helvetica"/>
          <w:noProof/>
          <w:lang w:val="en-US"/>
        </w:rPr>
        <w:t>, 0016 (2017).</w:t>
      </w:r>
    </w:p>
    <w:p w14:paraId="07DFE5C1"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18.</w:t>
      </w:r>
      <w:r w:rsidRPr="007C0164">
        <w:rPr>
          <w:rFonts w:ascii="Helvetica" w:hAnsi="Helvetica"/>
          <w:noProof/>
          <w:lang w:val="en-US"/>
        </w:rPr>
        <w:tab/>
        <w:t xml:space="preserve">Xia, C., Canela-Xandri, O., Rawlik, K. &amp; Tenesa, A. Evidence of horizontal indirect genetic effects in humans.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05</w:t>
      </w:r>
      <w:r w:rsidRPr="007C0164">
        <w:rPr>
          <w:rFonts w:ascii="Helvetica" w:hAnsi="Helvetica"/>
          <w:noProof/>
          <w:lang w:val="en-US"/>
        </w:rPr>
        <w:t>, 399–406 (2020).</w:t>
      </w:r>
    </w:p>
    <w:p w14:paraId="337DD70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19.</w:t>
      </w:r>
      <w:r w:rsidRPr="007C0164">
        <w:rPr>
          <w:rFonts w:ascii="Helvetica" w:hAnsi="Helvetica"/>
          <w:noProof/>
          <w:lang w:val="en-US"/>
        </w:rPr>
        <w:tab/>
        <w:t xml:space="preserve">Howe, L. J. </w:t>
      </w:r>
      <w:r w:rsidRPr="007C0164">
        <w:rPr>
          <w:rFonts w:ascii="Helvetica" w:hAnsi="Helvetica"/>
          <w:i/>
          <w:iCs/>
          <w:noProof/>
          <w:lang w:val="en-US"/>
        </w:rPr>
        <w:t>et al.</w:t>
      </w:r>
      <w:r w:rsidRPr="007C0164">
        <w:rPr>
          <w:rFonts w:ascii="Helvetica" w:hAnsi="Helvetica"/>
          <w:noProof/>
          <w:lang w:val="en-US"/>
        </w:rPr>
        <w:t xml:space="preserve"> Genetic evidence for assortative mating on alcohol consumption in the UK Biobank. </w:t>
      </w:r>
      <w:r w:rsidRPr="007C0164">
        <w:rPr>
          <w:rFonts w:ascii="Helvetica" w:hAnsi="Helvetica"/>
          <w:i/>
          <w:iCs/>
          <w:noProof/>
          <w:lang w:val="en-US"/>
        </w:rPr>
        <w:t>Nat. Commun.</w:t>
      </w:r>
      <w:r w:rsidRPr="007C0164">
        <w:rPr>
          <w:rFonts w:ascii="Helvetica" w:hAnsi="Helvetica"/>
          <w:noProof/>
          <w:lang w:val="en-US"/>
        </w:rPr>
        <w:t xml:space="preserve"> </w:t>
      </w:r>
      <w:r w:rsidRPr="007C0164">
        <w:rPr>
          <w:rFonts w:ascii="Helvetica" w:hAnsi="Helvetica"/>
          <w:b/>
          <w:bCs/>
          <w:noProof/>
          <w:lang w:val="en-US"/>
        </w:rPr>
        <w:t>10</w:t>
      </w:r>
      <w:r w:rsidRPr="007C0164">
        <w:rPr>
          <w:rFonts w:ascii="Helvetica" w:hAnsi="Helvetica"/>
          <w:noProof/>
          <w:lang w:val="en-US"/>
        </w:rPr>
        <w:t>, (2019).</w:t>
      </w:r>
    </w:p>
    <w:p w14:paraId="7DAF3767"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20.</w:t>
      </w:r>
      <w:r w:rsidRPr="007C0164">
        <w:rPr>
          <w:rFonts w:ascii="Helvetica" w:hAnsi="Helvetica"/>
          <w:noProof/>
          <w:lang w:val="en-US"/>
        </w:rPr>
        <w:tab/>
        <w:t xml:space="preserve">Lawlor, D. A. </w:t>
      </w:r>
      <w:r w:rsidRPr="007C0164">
        <w:rPr>
          <w:rFonts w:ascii="Helvetica" w:hAnsi="Helvetica"/>
          <w:i/>
          <w:iCs/>
          <w:noProof/>
          <w:lang w:val="en-US"/>
        </w:rPr>
        <w:t>et al.</w:t>
      </w:r>
      <w:r w:rsidRPr="007C0164">
        <w:rPr>
          <w:rFonts w:ascii="Helvetica" w:hAnsi="Helvetica"/>
          <w:noProof/>
          <w:lang w:val="en-US"/>
        </w:rPr>
        <w:t xml:space="preserve"> Mendelian randomization: using genes as instruments for </w:t>
      </w:r>
      <w:r w:rsidRPr="007C0164">
        <w:rPr>
          <w:rFonts w:ascii="Helvetica" w:hAnsi="Helvetica"/>
          <w:noProof/>
          <w:lang w:val="en-US"/>
        </w:rPr>
        <w:lastRenderedPageBreak/>
        <w:t xml:space="preserve">making causal inferences in epidemiology. </w:t>
      </w:r>
      <w:r w:rsidRPr="007C0164">
        <w:rPr>
          <w:rFonts w:ascii="Helvetica" w:hAnsi="Helvetica"/>
          <w:i/>
          <w:iCs/>
          <w:noProof/>
          <w:lang w:val="en-US"/>
        </w:rPr>
        <w:t>Stat. Med.</w:t>
      </w:r>
      <w:r w:rsidRPr="007C0164">
        <w:rPr>
          <w:rFonts w:ascii="Helvetica" w:hAnsi="Helvetica"/>
          <w:noProof/>
          <w:lang w:val="en-US"/>
        </w:rPr>
        <w:t xml:space="preserve"> </w:t>
      </w:r>
      <w:r w:rsidRPr="007C0164">
        <w:rPr>
          <w:rFonts w:ascii="Helvetica" w:hAnsi="Helvetica"/>
          <w:b/>
          <w:bCs/>
          <w:noProof/>
          <w:lang w:val="en-US"/>
        </w:rPr>
        <w:t>27</w:t>
      </w:r>
      <w:r w:rsidRPr="007C0164">
        <w:rPr>
          <w:rFonts w:ascii="Helvetica" w:hAnsi="Helvetica"/>
          <w:noProof/>
          <w:lang w:val="en-US"/>
        </w:rPr>
        <w:t>, 1133–1163 (2008).</w:t>
      </w:r>
    </w:p>
    <w:p w14:paraId="45ED610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21.</w:t>
      </w:r>
      <w:r w:rsidRPr="007C0164">
        <w:rPr>
          <w:rFonts w:ascii="Helvetica" w:hAnsi="Helvetica"/>
          <w:noProof/>
          <w:lang w:val="en-US"/>
        </w:rPr>
        <w:tab/>
        <w:t xml:space="preserve">Millard, L. A. C., Davies, N. M., Gaunt, T. R., Smith, G. D. &amp; Tilling, K. Software application profile: PHESANT: A tool for performing automated phenome scans in UK Biobank. </w:t>
      </w:r>
      <w:r w:rsidRPr="007C0164">
        <w:rPr>
          <w:rFonts w:ascii="Helvetica" w:hAnsi="Helvetica"/>
          <w:i/>
          <w:iCs/>
          <w:noProof/>
          <w:lang w:val="en-US"/>
        </w:rPr>
        <w:t>Int. J. Epidemiol.</w:t>
      </w:r>
      <w:r w:rsidRPr="007C0164">
        <w:rPr>
          <w:rFonts w:ascii="Helvetica" w:hAnsi="Helvetica"/>
          <w:noProof/>
          <w:lang w:val="en-US"/>
        </w:rPr>
        <w:t xml:space="preserve"> </w:t>
      </w:r>
      <w:r w:rsidRPr="007C0164">
        <w:rPr>
          <w:rFonts w:ascii="Helvetica" w:hAnsi="Helvetica"/>
          <w:b/>
          <w:bCs/>
          <w:noProof/>
          <w:lang w:val="en-US"/>
        </w:rPr>
        <w:t>47</w:t>
      </w:r>
      <w:r w:rsidRPr="007C0164">
        <w:rPr>
          <w:rFonts w:ascii="Helvetica" w:hAnsi="Helvetica"/>
          <w:noProof/>
          <w:lang w:val="en-US"/>
        </w:rPr>
        <w:t>, 29–35 (2018).</w:t>
      </w:r>
    </w:p>
    <w:p w14:paraId="3EB03810"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22.</w:t>
      </w:r>
      <w:r w:rsidRPr="007C0164">
        <w:rPr>
          <w:rFonts w:ascii="Helvetica" w:hAnsi="Helvetica"/>
          <w:noProof/>
          <w:lang w:val="en-US"/>
        </w:rPr>
        <w:tab/>
        <w:t xml:space="preserve">Pirastu, N. </w:t>
      </w:r>
      <w:r w:rsidRPr="007C0164">
        <w:rPr>
          <w:rFonts w:ascii="Helvetica" w:hAnsi="Helvetica"/>
          <w:i/>
          <w:iCs/>
          <w:noProof/>
          <w:lang w:val="en-US"/>
        </w:rPr>
        <w:t>et al.</w:t>
      </w:r>
      <w:r w:rsidRPr="007C0164">
        <w:rPr>
          <w:rFonts w:ascii="Helvetica" w:hAnsi="Helvetica"/>
          <w:noProof/>
          <w:lang w:val="en-US"/>
        </w:rPr>
        <w:t xml:space="preserve"> Using genetic variation to disentangle the complex relationship between food intake and health outcomes. </w:t>
      </w:r>
      <w:r w:rsidRPr="007C0164">
        <w:rPr>
          <w:rFonts w:ascii="Helvetica" w:hAnsi="Helvetica"/>
          <w:i/>
          <w:iCs/>
          <w:noProof/>
          <w:lang w:val="en-US"/>
        </w:rPr>
        <w:t>bioRxiv</w:t>
      </w:r>
      <w:r w:rsidRPr="007C0164">
        <w:rPr>
          <w:rFonts w:ascii="Helvetica" w:hAnsi="Helvetica"/>
          <w:noProof/>
          <w:lang w:val="en-US"/>
        </w:rPr>
        <w:t xml:space="preserve"> 829952 (2020) doi:10.1101/829952.</w:t>
      </w:r>
    </w:p>
    <w:p w14:paraId="09639495"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23.</w:t>
      </w:r>
      <w:r w:rsidRPr="007C0164">
        <w:rPr>
          <w:rFonts w:ascii="Helvetica" w:hAnsi="Helvetica"/>
          <w:noProof/>
          <w:lang w:val="en-US"/>
        </w:rPr>
        <w:tab/>
        <w:t xml:space="preserve">Burgess, S., Butterworth, A. &amp; Thompson, S. G. Mendelian randomization analysis with multiple genetic variants using summarized data. </w:t>
      </w:r>
      <w:r w:rsidRPr="007C0164">
        <w:rPr>
          <w:rFonts w:ascii="Helvetica" w:hAnsi="Helvetica"/>
          <w:i/>
          <w:iCs/>
          <w:noProof/>
          <w:lang w:val="en-US"/>
        </w:rPr>
        <w:t>Genet. Epidemiol.</w:t>
      </w:r>
      <w:r w:rsidRPr="007C0164">
        <w:rPr>
          <w:rFonts w:ascii="Helvetica" w:hAnsi="Helvetica"/>
          <w:noProof/>
          <w:lang w:val="en-US"/>
        </w:rPr>
        <w:t xml:space="preserve"> </w:t>
      </w:r>
      <w:r w:rsidRPr="007C0164">
        <w:rPr>
          <w:rFonts w:ascii="Helvetica" w:hAnsi="Helvetica"/>
          <w:b/>
          <w:bCs/>
          <w:noProof/>
          <w:lang w:val="en-US"/>
        </w:rPr>
        <w:t>37</w:t>
      </w:r>
      <w:r w:rsidRPr="007C0164">
        <w:rPr>
          <w:rFonts w:ascii="Helvetica" w:hAnsi="Helvetica"/>
          <w:noProof/>
          <w:lang w:val="en-US"/>
        </w:rPr>
        <w:t>, 658–665 (2013).</w:t>
      </w:r>
    </w:p>
    <w:p w14:paraId="4C47D8A4"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24.</w:t>
      </w:r>
      <w:r w:rsidRPr="007C0164">
        <w:rPr>
          <w:rFonts w:ascii="Helvetica" w:hAnsi="Helvetica"/>
          <w:noProof/>
          <w:lang w:val="en-US"/>
        </w:rPr>
        <w:tab/>
        <w:t xml:space="preserve">Burgess, S., Small, D. S. &amp; Thompson, S. G. A review of instrumental variable estimators for Mendelian randomization. </w:t>
      </w:r>
      <w:r w:rsidRPr="007C0164">
        <w:rPr>
          <w:rFonts w:ascii="Helvetica" w:hAnsi="Helvetica"/>
          <w:i/>
          <w:iCs/>
          <w:noProof/>
          <w:lang w:val="en-US"/>
        </w:rPr>
        <w:t>Stat. Methods Med. Res.</w:t>
      </w:r>
      <w:r w:rsidRPr="007C0164">
        <w:rPr>
          <w:rFonts w:ascii="Helvetica" w:hAnsi="Helvetica"/>
          <w:noProof/>
          <w:lang w:val="en-US"/>
        </w:rPr>
        <w:t xml:space="preserve"> </w:t>
      </w:r>
      <w:r w:rsidRPr="007C0164">
        <w:rPr>
          <w:rFonts w:ascii="Helvetica" w:hAnsi="Helvetica"/>
          <w:b/>
          <w:bCs/>
          <w:noProof/>
          <w:lang w:val="en-US"/>
        </w:rPr>
        <w:t>26</w:t>
      </w:r>
      <w:r w:rsidRPr="007C0164">
        <w:rPr>
          <w:rFonts w:ascii="Helvetica" w:hAnsi="Helvetica"/>
          <w:noProof/>
          <w:lang w:val="en-US"/>
        </w:rPr>
        <w:t>, 2333–2355 (2017).</w:t>
      </w:r>
    </w:p>
    <w:p w14:paraId="7B4EF47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25.</w:t>
      </w:r>
      <w:r w:rsidRPr="007C0164">
        <w:rPr>
          <w:rFonts w:ascii="Helvetica" w:hAnsi="Helvetica"/>
          <w:noProof/>
          <w:lang w:val="en-US"/>
        </w:rPr>
        <w:tab/>
        <w:t xml:space="preserve">Gao, X., Starmer, J. &amp; Martin, E. R. A multiple testing correction method for genetic association studies using correlated single nucleotide polymorphisms. </w:t>
      </w:r>
      <w:r w:rsidRPr="007C0164">
        <w:rPr>
          <w:rFonts w:ascii="Helvetica" w:hAnsi="Helvetica"/>
          <w:i/>
          <w:iCs/>
          <w:noProof/>
          <w:lang w:val="en-US"/>
        </w:rPr>
        <w:t>Genet. Epidemiol.</w:t>
      </w:r>
      <w:r w:rsidRPr="007C0164">
        <w:rPr>
          <w:rFonts w:ascii="Helvetica" w:hAnsi="Helvetica"/>
          <w:noProof/>
          <w:lang w:val="en-US"/>
        </w:rPr>
        <w:t xml:space="preserve"> </w:t>
      </w:r>
      <w:r w:rsidRPr="007C0164">
        <w:rPr>
          <w:rFonts w:ascii="Helvetica" w:hAnsi="Helvetica"/>
          <w:b/>
          <w:bCs/>
          <w:noProof/>
          <w:lang w:val="en-US"/>
        </w:rPr>
        <w:t>32</w:t>
      </w:r>
      <w:r w:rsidRPr="007C0164">
        <w:rPr>
          <w:rFonts w:ascii="Helvetica" w:hAnsi="Helvetica"/>
          <w:noProof/>
          <w:lang w:val="en-US"/>
        </w:rPr>
        <w:t>, 361–369 (2008).</w:t>
      </w:r>
    </w:p>
    <w:p w14:paraId="1F05D18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26.</w:t>
      </w:r>
      <w:r w:rsidRPr="007C0164">
        <w:rPr>
          <w:rFonts w:ascii="Helvetica" w:hAnsi="Helvetica"/>
          <w:noProof/>
          <w:lang w:val="en-US"/>
        </w:rPr>
        <w:tab/>
        <w:t xml:space="preserve">Hemani, G., Tilling, K. &amp; Davey Smith, G. Orienting the causal relationship between imprecisely measured traits using GWAS summary data.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13</w:t>
      </w:r>
      <w:r w:rsidRPr="007C0164">
        <w:rPr>
          <w:rFonts w:ascii="Helvetica" w:hAnsi="Helvetica"/>
          <w:noProof/>
          <w:lang w:val="en-US"/>
        </w:rPr>
        <w:t>, e1007081 (2017).</w:t>
      </w:r>
    </w:p>
    <w:p w14:paraId="3D44D0FC"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27.</w:t>
      </w:r>
      <w:r w:rsidRPr="007C0164">
        <w:rPr>
          <w:rFonts w:ascii="Helvetica" w:hAnsi="Helvetica"/>
          <w:noProof/>
          <w:lang w:val="en-US"/>
        </w:rPr>
        <w:tab/>
        <w:t xml:space="preserve">Mascie-Taylor, C. G. N. Spouse similarity for IQ and personality and convergence.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19</w:t>
      </w:r>
      <w:r w:rsidRPr="007C0164">
        <w:rPr>
          <w:rFonts w:ascii="Helvetica" w:hAnsi="Helvetica"/>
          <w:noProof/>
          <w:lang w:val="en-US"/>
        </w:rPr>
        <w:t>, 223–227 (1989).</w:t>
      </w:r>
    </w:p>
    <w:p w14:paraId="14122752"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28.</w:t>
      </w:r>
      <w:r w:rsidRPr="007C0164">
        <w:rPr>
          <w:rFonts w:ascii="Helvetica" w:hAnsi="Helvetica"/>
          <w:noProof/>
          <w:lang w:val="en-US"/>
        </w:rPr>
        <w:tab/>
        <w:t xml:space="preserve">Caspi, A., Herbener, E. S. &amp; Ozer, D. J. Shared experiences and the similarity of personalities: a longitudinal study of married couples.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62</w:t>
      </w:r>
      <w:r w:rsidRPr="007C0164">
        <w:rPr>
          <w:rFonts w:ascii="Helvetica" w:hAnsi="Helvetica"/>
          <w:noProof/>
          <w:lang w:val="en-US"/>
        </w:rPr>
        <w:t>, 281–91 (1992).</w:t>
      </w:r>
    </w:p>
    <w:p w14:paraId="177B2B1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29.</w:t>
      </w:r>
      <w:r w:rsidRPr="007C0164">
        <w:rPr>
          <w:rFonts w:ascii="Helvetica" w:hAnsi="Helvetica"/>
          <w:noProof/>
          <w:lang w:val="en-US"/>
        </w:rPr>
        <w:tab/>
        <w:t xml:space="preserve">Yengo, L. </w:t>
      </w:r>
      <w:r w:rsidRPr="007C0164">
        <w:rPr>
          <w:rFonts w:ascii="Helvetica" w:hAnsi="Helvetica"/>
          <w:i/>
          <w:iCs/>
          <w:noProof/>
          <w:lang w:val="en-US"/>
        </w:rPr>
        <w:t>et al.</w:t>
      </w:r>
      <w:r w:rsidRPr="007C0164">
        <w:rPr>
          <w:rFonts w:ascii="Helvetica" w:hAnsi="Helvetica"/>
          <w:noProof/>
          <w:lang w:val="en-US"/>
        </w:rPr>
        <w:t xml:space="preserve"> No Evidence for Social Genetic Effects or Genetic Similarity Among Friends Beyond that Due to Population Stratification: A Reappraisal of Domingue et al (2018).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50</w:t>
      </w:r>
      <w:r w:rsidRPr="007C0164">
        <w:rPr>
          <w:rFonts w:ascii="Helvetica" w:hAnsi="Helvetica"/>
          <w:noProof/>
          <w:lang w:val="en-US"/>
        </w:rPr>
        <w:t>, 67–71 (2019).</w:t>
      </w:r>
    </w:p>
    <w:p w14:paraId="6B31C575"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30.</w:t>
      </w:r>
      <w:r w:rsidRPr="007C0164">
        <w:rPr>
          <w:rFonts w:ascii="Helvetica" w:hAnsi="Helvetica"/>
          <w:noProof/>
          <w:lang w:val="en-US"/>
        </w:rPr>
        <w:tab/>
        <w:t xml:space="preserve">Tyrrell, J. </w:t>
      </w:r>
      <w:r w:rsidRPr="007C0164">
        <w:rPr>
          <w:rFonts w:ascii="Helvetica" w:hAnsi="Helvetica"/>
          <w:i/>
          <w:iCs/>
          <w:noProof/>
          <w:lang w:val="en-US"/>
        </w:rPr>
        <w:t>et al.</w:t>
      </w:r>
      <w:r w:rsidRPr="007C0164">
        <w:rPr>
          <w:rFonts w:ascii="Helvetica" w:hAnsi="Helvetica"/>
          <w:noProof/>
          <w:lang w:val="en-US"/>
        </w:rPr>
        <w:t xml:space="preserve"> Height, body mass index, and socioeconomic status: Mendelian randomisation study in UK Biobank. </w:t>
      </w:r>
      <w:r w:rsidRPr="007C0164">
        <w:rPr>
          <w:rFonts w:ascii="Helvetica" w:hAnsi="Helvetica"/>
          <w:i/>
          <w:iCs/>
          <w:noProof/>
          <w:lang w:val="en-US"/>
        </w:rPr>
        <w:t>BMJ</w:t>
      </w:r>
      <w:r w:rsidRPr="007C0164">
        <w:rPr>
          <w:rFonts w:ascii="Helvetica" w:hAnsi="Helvetica"/>
          <w:noProof/>
          <w:lang w:val="en-US"/>
        </w:rPr>
        <w:t xml:space="preserve"> </w:t>
      </w:r>
      <w:r w:rsidRPr="007C0164">
        <w:rPr>
          <w:rFonts w:ascii="Helvetica" w:hAnsi="Helvetica"/>
          <w:b/>
          <w:bCs/>
          <w:noProof/>
          <w:lang w:val="en-US"/>
        </w:rPr>
        <w:t>352</w:t>
      </w:r>
      <w:r w:rsidRPr="007C0164">
        <w:rPr>
          <w:rFonts w:ascii="Helvetica" w:hAnsi="Helvetica"/>
          <w:noProof/>
          <w:lang w:val="en-US"/>
        </w:rPr>
        <w:t>, (2016).</w:t>
      </w:r>
    </w:p>
    <w:p w14:paraId="6F71161B" w14:textId="77777777" w:rsidR="007C0164" w:rsidRPr="007C0164" w:rsidRDefault="007C0164" w:rsidP="007C0164">
      <w:pPr>
        <w:widowControl w:val="0"/>
        <w:autoSpaceDE w:val="0"/>
        <w:autoSpaceDN w:val="0"/>
        <w:adjustRightInd w:val="0"/>
        <w:ind w:left="640" w:hanging="640"/>
        <w:rPr>
          <w:rFonts w:ascii="Helvetica" w:hAnsi="Helvetica"/>
          <w:noProof/>
        </w:rPr>
      </w:pPr>
      <w:r w:rsidRPr="007C0164">
        <w:rPr>
          <w:rFonts w:ascii="Helvetica" w:hAnsi="Helvetica"/>
          <w:noProof/>
          <w:lang w:val="en-US"/>
        </w:rPr>
        <w:t>31.</w:t>
      </w:r>
      <w:r w:rsidRPr="007C0164">
        <w:rPr>
          <w:rFonts w:ascii="Helvetica" w:hAnsi="Helvetica"/>
          <w:noProof/>
          <w:lang w:val="en-US"/>
        </w:rPr>
        <w:tab/>
        <w:t xml:space="preserve">Pedersen, K. M. </w:t>
      </w:r>
      <w:r w:rsidRPr="007C0164">
        <w:rPr>
          <w:rFonts w:ascii="Helvetica" w:hAnsi="Helvetica"/>
          <w:i/>
          <w:iCs/>
          <w:noProof/>
          <w:lang w:val="en-US"/>
        </w:rPr>
        <w:t>et al.</w:t>
      </w:r>
      <w:r w:rsidRPr="007C0164">
        <w:rPr>
          <w:rFonts w:ascii="Helvetica" w:hAnsi="Helvetica"/>
          <w:noProof/>
          <w:lang w:val="en-US"/>
        </w:rPr>
        <w:t xml:space="preserve"> Smoking and Increased White and Red Blood Cells: A Mendelian Randomization Approach in the Copenhagen General Population Study. </w:t>
      </w:r>
      <w:r w:rsidRPr="007C0164">
        <w:rPr>
          <w:rFonts w:ascii="Helvetica" w:hAnsi="Helvetica"/>
          <w:i/>
          <w:iCs/>
          <w:noProof/>
          <w:lang w:val="en-US"/>
        </w:rPr>
        <w:t>Arterioscler. Thromb. Vasc. Biol.</w:t>
      </w:r>
      <w:r w:rsidRPr="007C0164">
        <w:rPr>
          <w:rFonts w:ascii="Helvetica" w:hAnsi="Helvetica"/>
          <w:noProof/>
          <w:lang w:val="en-US"/>
        </w:rPr>
        <w:t xml:space="preserve"> </w:t>
      </w:r>
      <w:r w:rsidRPr="007C0164">
        <w:rPr>
          <w:rFonts w:ascii="Helvetica" w:hAnsi="Helvetica"/>
          <w:b/>
          <w:bCs/>
          <w:noProof/>
          <w:lang w:val="en-US"/>
        </w:rPr>
        <w:t>39</w:t>
      </w:r>
      <w:r w:rsidRPr="007C0164">
        <w:rPr>
          <w:rFonts w:ascii="Helvetica" w:hAnsi="Helvetica"/>
          <w:noProof/>
          <w:lang w:val="en-US"/>
        </w:rPr>
        <w:t>, 965–977 (2019).</w:t>
      </w:r>
    </w:p>
    <w:p w14:paraId="4304B5AE" w14:textId="606A0CB5" w:rsidR="00144EB6" w:rsidRDefault="009C5119" w:rsidP="007C0164">
      <w:pPr>
        <w:widowControl w:val="0"/>
        <w:autoSpaceDE w:val="0"/>
        <w:autoSpaceDN w:val="0"/>
        <w:adjustRightInd w:val="0"/>
        <w:ind w:left="640" w:hanging="640"/>
        <w:rPr>
          <w:rFonts w:ascii="Helvetica" w:hAnsi="Helvetica"/>
        </w:rPr>
      </w:pPr>
      <w:r w:rsidRPr="002B237D">
        <w:rPr>
          <w:rFonts w:ascii="Helvetica" w:hAnsi="Helvetica"/>
        </w:rPr>
        <w:fldChar w:fldCharType="end"/>
      </w:r>
    </w:p>
    <w:p w14:paraId="62DB3F12" w14:textId="3C74B405" w:rsidR="00144EB6" w:rsidRPr="00144EB6" w:rsidRDefault="00144EB6" w:rsidP="00144EB6">
      <w:pPr>
        <w:spacing w:before="240" w:after="120"/>
        <w:jc w:val="both"/>
        <w:outlineLvl w:val="0"/>
        <w:rPr>
          <w:rFonts w:ascii="Helvetica" w:hAnsi="Helvetica"/>
          <w:b/>
          <w:bCs/>
          <w:kern w:val="36"/>
          <w:sz w:val="48"/>
          <w:szCs w:val="48"/>
        </w:rPr>
      </w:pPr>
      <w:r>
        <w:rPr>
          <w:rFonts w:ascii="Helvetica" w:hAnsi="Helvetica"/>
        </w:rPr>
        <w:br w:type="page"/>
      </w:r>
      <w:r>
        <w:rPr>
          <w:rFonts w:ascii="Helvetica" w:hAnsi="Helvetica" w:cs="Arial"/>
          <w:color w:val="2F5496"/>
          <w:kern w:val="36"/>
          <w:sz w:val="32"/>
          <w:szCs w:val="32"/>
        </w:rPr>
        <w:lastRenderedPageBreak/>
        <w:t>Figures</w:t>
      </w:r>
    </w:p>
    <w:p w14:paraId="100F83E9" w14:textId="77777777" w:rsidR="00144EB6" w:rsidRPr="002B237D" w:rsidRDefault="00144EB6" w:rsidP="00144EB6">
      <w:pPr>
        <w:jc w:val="both"/>
        <w:rPr>
          <w:rFonts w:ascii="Helvetica" w:hAnsi="Helvetica" w:cs="Arial"/>
          <w:color w:val="000000"/>
          <w:sz w:val="22"/>
          <w:szCs w:val="22"/>
          <w:bdr w:val="none" w:sz="0" w:space="0" w:color="auto" w:frame="1"/>
        </w:rPr>
      </w:pPr>
      <w:r>
        <w:rPr>
          <w:rFonts w:ascii="Helvetica" w:hAnsi="Helvetica" w:cs="Arial"/>
          <w:noProof/>
          <w:color w:val="000000"/>
          <w:sz w:val="22"/>
          <w:szCs w:val="22"/>
          <w:bdr w:val="none" w:sz="0" w:space="0" w:color="auto" w:frame="1"/>
        </w:rPr>
        <w:drawing>
          <wp:inline distT="0" distB="0" distL="0" distR="0" wp14:anchorId="5CE9F313" wp14:editId="161F080E">
            <wp:extent cx="5943600" cy="65665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w:r>
    </w:p>
    <w:p w14:paraId="3E444A7A" w14:textId="77777777" w:rsidR="00144EB6" w:rsidRPr="002B237D" w:rsidRDefault="00144EB6" w:rsidP="00144EB6">
      <w:pPr>
        <w:jc w:val="both"/>
        <w:rPr>
          <w:rFonts w:ascii="Helvetica" w:hAnsi="Helvetica"/>
          <w:color w:val="000000"/>
        </w:rPr>
      </w:pPr>
      <w:r w:rsidRPr="002B237D">
        <w:rPr>
          <w:rFonts w:ascii="Helvetica" w:hAnsi="Helvetica"/>
          <w:b/>
          <w:bCs/>
          <w:color w:val="000000"/>
        </w:rPr>
        <w:t xml:space="preserve">Figure </w:t>
      </w:r>
      <w:r>
        <w:rPr>
          <w:rFonts w:ascii="Helvetica" w:hAnsi="Helvetica"/>
          <w:b/>
          <w:bCs/>
          <w:color w:val="000000"/>
        </w:rPr>
        <w:t>1</w:t>
      </w:r>
      <w:r w:rsidRPr="002B237D">
        <w:rPr>
          <w:rFonts w:ascii="Helvetica" w:hAnsi="Helvetica"/>
          <w:b/>
          <w:bCs/>
          <w:color w:val="000000"/>
        </w:rPr>
        <w:t>:</w:t>
      </w:r>
      <w:r w:rsidRPr="002B237D">
        <w:rPr>
          <w:rFonts w:ascii="Helvetica" w:hAnsi="Helvetica"/>
          <w:color w:val="000000"/>
        </w:rPr>
        <w:t xml:space="preserve"> </w:t>
      </w:r>
      <w:r w:rsidRPr="00044AFA">
        <w:rPr>
          <w:rFonts w:ascii="Helvetica" w:hAnsi="Helvetica"/>
          <w:b/>
          <w:bCs/>
          <w:color w:val="000000"/>
        </w:rPr>
        <w:t xml:space="preserve">Mendelian randomisation schematic </w:t>
      </w:r>
      <w:r>
        <w:rPr>
          <w:rFonts w:ascii="Helvetica" w:hAnsi="Helvetica"/>
          <w:b/>
          <w:bCs/>
          <w:color w:val="000000"/>
        </w:rPr>
        <w:t>with</w:t>
      </w:r>
      <w:r w:rsidRPr="00044AFA">
        <w:rPr>
          <w:rFonts w:ascii="Helvetica" w:hAnsi="Helvetica"/>
          <w:b/>
          <w:bCs/>
          <w:color w:val="000000"/>
        </w:rPr>
        <w:t>in couples.</w:t>
      </w:r>
      <w:r>
        <w:rPr>
          <w:rFonts w:ascii="Helvetica" w:hAnsi="Helvetica"/>
          <w:color w:val="000000"/>
        </w:rPr>
        <w:t xml:space="preserve"> </w:t>
      </w:r>
      <w:r w:rsidRPr="00044AFA">
        <w:rPr>
          <w:rFonts w:ascii="Helvetica" w:hAnsi="Helvetica"/>
          <w:b/>
          <w:bCs/>
          <w:color w:val="000000"/>
        </w:rPr>
        <w:t>A</w:t>
      </w:r>
      <w:r>
        <w:rPr>
          <w:rFonts w:ascii="Helvetica" w:hAnsi="Helvetica"/>
          <w:color w:val="000000"/>
        </w:rPr>
        <w:t xml:space="preserve"> illustrates </w:t>
      </w:r>
      <w:r w:rsidRPr="002B237D">
        <w:rPr>
          <w:rFonts w:ascii="Helvetica" w:hAnsi="Helvetica"/>
          <w:color w:val="000000"/>
        </w:rPr>
        <w:t>the causal effect among couples with a single trait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sidRPr="002B237D">
        <w:rPr>
          <w:rFonts w:ascii="Helvetica" w:hAnsi="Helvetica"/>
          <w:color w:val="000000"/>
        </w:rPr>
        <w:t xml:space="preserve">, where </w:t>
      </w:r>
      <m:oMath>
        <m:r>
          <w:rPr>
            <w:rFonts w:ascii="Cambria Math" w:hAnsi="Cambria Math"/>
            <w:color w:val="000000"/>
          </w:rPr>
          <m:t>G</m:t>
        </m:r>
      </m:oMath>
      <w:r w:rsidRPr="002B237D">
        <w:rPr>
          <w:rFonts w:ascii="Helvetica" w:hAnsi="Helvetica"/>
          <w:color w:val="000000"/>
        </w:rPr>
        <w:t xml:space="preserve"> represents genetic variant(s), </w:t>
      </w:r>
      <m:oMath>
        <m:r>
          <w:rPr>
            <w:rFonts w:ascii="Cambria Math" w:hAnsi="Cambria Math"/>
            <w:color w:val="000000"/>
          </w:rPr>
          <m:t>X</m:t>
        </m:r>
      </m:oMath>
      <w:r w:rsidRPr="002B237D">
        <w:rPr>
          <w:rFonts w:ascii="Helvetica" w:hAnsi="Helvetica"/>
          <w:color w:val="000000"/>
        </w:rPr>
        <w:t xml:space="preserve"> represents a single trait (in an index and a partner), and </w:t>
      </w:r>
      <m:oMath>
        <m:r>
          <w:rPr>
            <w:rFonts w:ascii="Cambria Math" w:hAnsi="Cambria Math"/>
            <w:color w:val="000000"/>
          </w:rPr>
          <m:t>U</m:t>
        </m:r>
      </m:oMath>
      <w:r w:rsidRPr="002B237D">
        <w:rPr>
          <w:rFonts w:ascii="Helvetica" w:hAnsi="Helvetica"/>
          <w:color w:val="000000"/>
        </w:rPr>
        <w:t xml:space="preserve"> represents confounding factors which are not associated with genetic variance owning to the random distribution of alleles at conception. </w:t>
      </w:r>
      <w:r w:rsidRPr="00044AFA">
        <w:rPr>
          <w:rFonts w:ascii="Helvetica" w:hAnsi="Helvetica"/>
          <w:b/>
          <w:bCs/>
          <w:color w:val="000000"/>
        </w:rPr>
        <w:t xml:space="preserve">B </w:t>
      </w:r>
      <w:r w:rsidRPr="002B237D">
        <w:rPr>
          <w:rFonts w:ascii="Helvetica" w:hAnsi="Helvetica"/>
          <w:color w:val="000000"/>
        </w:rPr>
        <w:t>represent</w:t>
      </w:r>
      <w:r>
        <w:rPr>
          <w:rFonts w:ascii="Helvetica" w:hAnsi="Helvetica"/>
          <w:color w:val="000000"/>
        </w:rPr>
        <w:t xml:space="preserve">s </w:t>
      </w:r>
      <w:r w:rsidRPr="002B237D">
        <w:rPr>
          <w:rFonts w:ascii="Helvetica" w:hAnsi="Helvetica"/>
          <w:color w:val="000000"/>
        </w:rPr>
        <w:t>the</w:t>
      </w:r>
      <w:r>
        <w:rPr>
          <w:rFonts w:ascii="Helvetica" w:hAnsi="Helvetica"/>
          <w:color w:val="000000"/>
        </w:rPr>
        <w:t xml:space="preserve"> expended causal network involving two traits and the</w:t>
      </w:r>
      <w:r w:rsidRPr="002B237D">
        <w:rPr>
          <w:rFonts w:ascii="Helvetica" w:hAnsi="Helvetica"/>
          <w:color w:val="000000"/>
        </w:rPr>
        <w:t xml:space="preserve"> various estimated causal paths from an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 phenotype </w:t>
      </w:r>
      <m:oMath>
        <m:r>
          <w:rPr>
            <w:rFonts w:ascii="Cambria Math" w:hAnsi="Cambria Math"/>
            <w:color w:val="000000"/>
          </w:rPr>
          <m:t>Y</m:t>
        </m:r>
      </m:oMath>
      <w:r w:rsidRPr="002B237D">
        <w:rPr>
          <w:rFonts w:ascii="Helvetica" w:hAnsi="Helvetica"/>
          <w:color w:val="000000"/>
        </w:rPr>
        <w:t xml:space="preserve"> in the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given by </w:t>
      </w:r>
      <m:oMath>
        <m:r>
          <w:rPr>
            <w:rFonts w:ascii="Cambria Math" w:hAnsi="Cambria Math"/>
            <w:color w:val="000000"/>
          </w:rPr>
          <m:t>ω</m:t>
        </m:r>
      </m:oMath>
      <w:r w:rsidRPr="002B237D">
        <w:rPr>
          <w:rFonts w:ascii="Helvetica" w:hAnsi="Helvetica"/>
          <w:color w:val="000000"/>
        </w:rPr>
        <w:t xml:space="preserve">, </w:t>
      </w:r>
      <m:oMath>
        <m:r>
          <w:rPr>
            <w:rFonts w:ascii="Cambria Math" w:hAnsi="Cambria Math"/>
            <w:color w:val="000000"/>
          </w:rPr>
          <m:t>γ</m:t>
        </m:r>
      </m:oMath>
      <w:r w:rsidRPr="002B237D">
        <w:rPr>
          <w:rFonts w:ascii="Helvetica" w:hAnsi="Helvetica"/>
          <w:color w:val="000000"/>
        </w:rPr>
        <w:t xml:space="preserve">, and </w:t>
      </w:r>
      <m:oMath>
        <m:r>
          <w:rPr>
            <w:rFonts w:ascii="Cambria Math" w:hAnsi="Cambria Math"/>
            <w:color w:val="000000"/>
          </w:rPr>
          <m:t>ρ</m:t>
        </m:r>
      </m:oMath>
      <w:r w:rsidRPr="002B237D">
        <w:rPr>
          <w:rFonts w:ascii="Helvetica" w:hAnsi="Helvetica"/>
          <w:color w:val="000000"/>
        </w:rPr>
        <w:t>. Causal</w:t>
      </w:r>
      <w:r w:rsidRPr="002B237D">
        <w:rPr>
          <w:rFonts w:ascii="Helvetica" w:hAnsi="Helvetica"/>
          <w:color w:val="000000"/>
          <w:shd w:val="clear" w:color="auto" w:fill="FFFFFF"/>
        </w:rPr>
        <w:t xml:space="preserve"> effects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w:t>
      </w:r>
      <m:oMath>
        <m:r>
          <w:rPr>
            <w:rFonts w:ascii="Cambria Math" w:hAnsi="Cambria Math"/>
            <w:color w:val="000000"/>
            <w:shd w:val="clear" w:color="auto" w:fill="FFFFFF"/>
          </w:rPr>
          <m:t>ω</m:t>
        </m:r>
      </m:oMath>
      <w:r w:rsidRPr="002B237D">
        <w:rPr>
          <w:rFonts w:ascii="Helvetica" w:hAnsi="Helvetica"/>
          <w:color w:val="000000"/>
          <w:shd w:val="clear" w:color="auto" w:fill="FFFFFF"/>
        </w:rPr>
        <w:t xml:space="preserve">) can be summarized by </w:t>
      </w:r>
      <w:r w:rsidRPr="002B237D">
        <w:rPr>
          <w:rFonts w:ascii="Helvetica" w:hAnsi="Helvetica"/>
          <w:color w:val="000000"/>
          <w:shd w:val="clear" w:color="auto" w:fill="FFFFFF"/>
        </w:rPr>
        <w:lastRenderedPageBreak/>
        <w:t>three possible (non-independent) scenarios:</w:t>
      </w:r>
      <w:r w:rsidRPr="002B237D">
        <w:rPr>
          <w:rFonts w:ascii="Helvetica" w:hAnsi="Helvetica"/>
          <w:color w:val="000000"/>
        </w:rPr>
        <w:t xml:space="preserve"> (1)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could exert a causal effect on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followed 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having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in the partner alone (</w:t>
      </w:r>
      <m:oMath>
        <m:r>
          <w:rPr>
            <w:rFonts w:ascii="Cambria Math" w:hAnsi="Cambria Math"/>
            <w:color w:val="000000"/>
          </w:rPr>
          <m:t>λ</m:t>
        </m:r>
      </m:oMath>
      <w:r w:rsidRPr="002B237D">
        <w:rPr>
          <w:rFonts w:ascii="Helvetica" w:hAnsi="Helvetica"/>
          <w:color w:val="000000"/>
        </w:rPr>
        <w:t xml:space="preserve">); (2) the reverse could occur whereby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rPr>
        <w:t xml:space="preserve"> </w:t>
      </w:r>
      <w:r w:rsidRPr="002B237D">
        <w:rPr>
          <w:rFonts w:ascii="Helvetica" w:hAnsi="Helvetica"/>
          <w:color w:val="000000"/>
        </w:rPr>
        <w:t xml:space="preserve">has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in the index alone, followed by a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case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w:rPr>
            <w:rFonts w:ascii="Cambria Math" w:hAnsi="Cambria Math"/>
            <w:color w:val="000000"/>
          </w:rPr>
          <m:t xml:space="preserve"> </m:t>
        </m:r>
      </m:oMath>
      <w:r w:rsidRPr="002B237D">
        <w:rPr>
          <w:rFonts w:ascii="Helvetica" w:hAnsi="Helvetica"/>
          <w:color w:val="000000"/>
        </w:rPr>
        <w:t>(</w:t>
      </w:r>
      <m:oMath>
        <m:r>
          <w:rPr>
            <w:rFonts w:ascii="Cambria Math" w:hAnsi="Cambria Math"/>
            <w:color w:val="000000"/>
          </w:rPr>
          <m:t>ρ</m:t>
        </m:r>
      </m:oMath>
      <w:r w:rsidRPr="002B237D">
        <w:rPr>
          <w:rFonts w:ascii="Helvetica" w:hAnsi="Helvetica"/>
          <w:color w:val="000000"/>
        </w:rPr>
        <w:t xml:space="preserve">); (3) there could be other mechanisms, either acting directly or through other unmeasured/considered variables. </w:t>
      </w:r>
      <w:r w:rsidRPr="002B237D">
        <w:rPr>
          <w:rFonts w:ascii="Helvetica" w:hAnsi="Helvetica"/>
          <w:color w:val="000000"/>
          <w:shd w:val="clear" w:color="auto" w:fill="FFFFFF"/>
        </w:rPr>
        <w:t xml:space="preserve">To quantify </w:t>
      </w:r>
      <m:oMath>
        <m:r>
          <w:rPr>
            <w:rFonts w:ascii="Cambria Math" w:hAnsi="Cambria Math"/>
            <w:color w:val="000000"/>
            <w:shd w:val="clear" w:color="auto" w:fill="FFFFFF"/>
          </w:rPr>
          <m:t>ρ</m:t>
        </m:r>
      </m:oMath>
      <w:r w:rsidRPr="002B237D">
        <w:rPr>
          <w:rFonts w:ascii="Helvetica" w:hAnsi="Helvetica"/>
          <w:color w:val="000000"/>
          <w:shd w:val="clear" w:color="auto" w:fill="FFFFFF"/>
        </w:rPr>
        <w:t xml:space="preserve">, we first estimated the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t>
      </w:r>
      <w:r w:rsidRPr="002B237D">
        <w:rPr>
          <w:rFonts w:ascii="Helvetica" w:hAnsi="Helvetica"/>
          <w:color w:val="000000"/>
          <w:shd w:val="clear" w:color="auto" w:fill="FFFFFF"/>
        </w:rPr>
        <w:t>in multivariable MR</w:t>
      </w:r>
      <w:r>
        <w:rPr>
          <w:rFonts w:ascii="Helvetica" w:hAnsi="Helvetica"/>
          <w:color w:val="000000"/>
          <w:shd w:val="clear" w:color="auto" w:fill="FFFFFF"/>
        </w:rPr>
        <w:t xml:space="preserve"> (not illustrated)</w:t>
      </w:r>
      <w:r w:rsidRPr="002B237D">
        <w:rPr>
          <w:rFonts w:ascii="Helvetica" w:hAnsi="Helvetica"/>
          <w:color w:val="000000"/>
          <w:shd w:val="clear" w:color="auto" w:fill="FFFFFF"/>
        </w:rPr>
        <w:t xml:space="preserve">, to exclude any residual effect of </w:t>
      </w:r>
      <m:oMath>
        <m:r>
          <w:rPr>
            <w:rFonts w:ascii="Cambria Math" w:hAnsi="Cambria Math"/>
            <w:color w:val="000000"/>
            <w:shd w:val="clear" w:color="auto" w:fill="FFFFFF"/>
          </w:rPr>
          <m:t>X</m:t>
        </m:r>
      </m:oMath>
      <w:r w:rsidRPr="002B237D">
        <w:rPr>
          <w:rFonts w:ascii="Helvetica" w:hAnsi="Helvetica"/>
          <w:color w:val="000000"/>
          <w:shd w:val="clear" w:color="auto" w:fill="FFFFFF"/>
        </w:rPr>
        <w:t xml:space="preserve"> on phenotype </w:t>
      </w:r>
      <m:oMath>
        <m:r>
          <w:rPr>
            <w:rFonts w:ascii="Cambria Math" w:hAnsi="Cambria Math"/>
            <w:color w:val="000000"/>
            <w:shd w:val="clear" w:color="auto" w:fill="FFFFFF"/>
          </w:rPr>
          <m:t>Y</m:t>
        </m:r>
      </m:oMath>
      <w:r w:rsidRPr="002B237D">
        <w:rPr>
          <w:rFonts w:ascii="Helvetica" w:hAnsi="Helvetica"/>
          <w:color w:val="000000"/>
          <w:shd w:val="clear" w:color="auto" w:fill="FFFFFF"/>
        </w:rPr>
        <w:t xml:space="preserve"> from index to partner. </w:t>
      </w:r>
      <w:r w:rsidRPr="002B237D">
        <w:rPr>
          <w:rFonts w:ascii="Helvetica" w:hAnsi="Helvetica"/>
          <w:color w:val="000000"/>
        </w:rPr>
        <w:t xml:space="preserve">These three scenarios could also act in some combination. Therefore, the </w:t>
      </w:r>
      <m:oMath>
        <m:r>
          <w:rPr>
            <w:rFonts w:ascii="Cambria Math" w:hAnsi="Cambria Math"/>
            <w:color w:val="000000"/>
          </w:rPr>
          <m:t>ω</m:t>
        </m:r>
      </m:oMath>
      <w:r w:rsidRPr="002B237D">
        <w:rPr>
          <w:rFonts w:ascii="Helvetica" w:hAnsi="Helvetica"/>
          <w:color w:val="000000"/>
        </w:rPr>
        <w:t xml:space="preserve"> estimate would capture the paths of </w:t>
      </w:r>
      <m:oMath>
        <m:r>
          <w:rPr>
            <w:rFonts w:ascii="Cambria Math" w:hAnsi="Cambria Math"/>
            <w:color w:val="000000"/>
          </w:rPr>
          <m:t>γ</m:t>
        </m:r>
      </m:oMath>
      <w:r w:rsidRPr="002B237D">
        <w:rPr>
          <w:rFonts w:ascii="Helvetica" w:hAnsi="Helvetica"/>
          <w:color w:val="000000"/>
        </w:rPr>
        <w:t xml:space="preserve">, </w:t>
      </w:r>
      <m:oMath>
        <m:r>
          <w:rPr>
            <w:rFonts w:ascii="Cambria Math" w:hAnsi="Cambria Math"/>
            <w:color w:val="000000"/>
          </w:rPr>
          <m:t>ρ</m:t>
        </m:r>
      </m:oMath>
      <w:r w:rsidRPr="002B237D">
        <w:rPr>
          <w:rFonts w:ascii="Helvetica" w:hAnsi="Helvetica"/>
          <w:color w:val="000000"/>
        </w:rPr>
        <w:t xml:space="preserve"> and other mechanisms combined.</w:t>
      </w:r>
    </w:p>
    <w:p w14:paraId="6ECAE25F" w14:textId="3A28645D" w:rsidR="00C21957" w:rsidRDefault="00C21957" w:rsidP="00272AB1">
      <w:pPr>
        <w:widowControl w:val="0"/>
        <w:autoSpaceDE w:val="0"/>
        <w:autoSpaceDN w:val="0"/>
        <w:adjustRightInd w:val="0"/>
        <w:ind w:left="640" w:hanging="640"/>
        <w:rPr>
          <w:rFonts w:ascii="Helvetica" w:hAnsi="Helvetica"/>
        </w:rPr>
      </w:pPr>
    </w:p>
    <w:p w14:paraId="06CD02F4" w14:textId="77777777" w:rsidR="00144EB6" w:rsidRPr="002B237D" w:rsidRDefault="00144EB6" w:rsidP="00144EB6">
      <w:pPr>
        <w:jc w:val="both"/>
        <w:rPr>
          <w:rFonts w:ascii="Helvetica" w:hAnsi="Helvetica"/>
        </w:rPr>
      </w:pPr>
      <w:r>
        <w:rPr>
          <w:rFonts w:ascii="Helvetica" w:hAnsi="Helvetica"/>
          <w:noProof/>
        </w:rPr>
        <w:drawing>
          <wp:inline distT="0" distB="0" distL="0" distR="0" wp14:anchorId="17DAF740" wp14:editId="464C0A39">
            <wp:extent cx="5905500" cy="2933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p>
    <w:p w14:paraId="01F7046A" w14:textId="77777777" w:rsidR="00144EB6" w:rsidRPr="002B237D" w:rsidRDefault="00144EB6" w:rsidP="00144EB6">
      <w:pPr>
        <w:jc w:val="both"/>
        <w:rPr>
          <w:rFonts w:ascii="Helvetica" w:hAnsi="Helvetica"/>
          <w:color w:val="000000"/>
        </w:rPr>
      </w:pPr>
    </w:p>
    <w:p w14:paraId="7C710BB4" w14:textId="77777777" w:rsidR="00144EB6" w:rsidRPr="002B237D" w:rsidRDefault="00144EB6" w:rsidP="00144EB6">
      <w:pPr>
        <w:jc w:val="both"/>
        <w:rPr>
          <w:rFonts w:ascii="Helvetica" w:hAnsi="Helvetica"/>
          <w:color w:val="000000"/>
        </w:rPr>
      </w:pPr>
      <w:r w:rsidRPr="00A413A0">
        <w:rPr>
          <w:rFonts w:ascii="Helvetica" w:hAnsi="Helvetica"/>
          <w:b/>
          <w:bCs/>
          <w:color w:val="000000"/>
        </w:rPr>
        <w:t xml:space="preserve">Figure </w:t>
      </w:r>
      <w:r>
        <w:rPr>
          <w:rFonts w:ascii="Helvetica" w:hAnsi="Helvetica"/>
          <w:b/>
          <w:bCs/>
          <w:color w:val="000000"/>
        </w:rPr>
        <w:t>2</w:t>
      </w:r>
      <w:r w:rsidRPr="00A413A0">
        <w:rPr>
          <w:rFonts w:ascii="Helvetica" w:hAnsi="Helvetica"/>
          <w:b/>
          <w:bCs/>
          <w:color w:val="000000"/>
        </w:rPr>
        <w:t>:</w:t>
      </w:r>
      <w:r w:rsidRPr="00A413A0">
        <w:rPr>
          <w:rFonts w:ascii="Helvetica" w:hAnsi="Helvetica"/>
          <w:color w:val="000000"/>
        </w:rPr>
        <w:t xml:space="preserve"> DAG illustrates the impact a confounder (trait </w:t>
      </w:r>
      <m:oMath>
        <m:r>
          <w:rPr>
            <w:rFonts w:ascii="Cambria Math" w:hAnsi="Cambria Math"/>
            <w:color w:val="000000"/>
          </w:rPr>
          <m:t>Z</m:t>
        </m:r>
      </m:oMath>
      <w:r w:rsidRPr="00A413A0">
        <w:rPr>
          <w:rFonts w:ascii="Helvetica" w:hAnsi="Helvetica"/>
          <w:color w:val="000000"/>
        </w:rPr>
        <w:t xml:space="preserve">) could have on the phenotypic correlation between partners for a given trait </w:t>
      </w:r>
      <m:oMath>
        <m:r>
          <w:rPr>
            <w:rFonts w:ascii="Cambria Math" w:hAnsi="Cambria Math"/>
            <w:color w:val="000000"/>
          </w:rPr>
          <m:t>X</m:t>
        </m:r>
      </m:oMath>
      <w:r w:rsidRPr="00A413A0">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A413A0">
        <w:rPr>
          <w:rFonts w:ascii="Helvetica" w:hAnsi="Helvetica"/>
          <w:color w:val="000000"/>
        </w:rPr>
        <w:t xml:space="preserve">). </w:t>
      </w:r>
      <w:r w:rsidRPr="002A338D">
        <w:rPr>
          <w:rFonts w:ascii="Helvetica" w:hAnsi="Helvetica"/>
          <w:color w:val="000000"/>
        </w:rPr>
        <w:t>Correlation due to confounding</w:t>
      </w:r>
      <w:r w:rsidRPr="00A413A0">
        <w:rPr>
          <w:rFonts w:ascii="Helvetica" w:hAnsi="Helvetica"/>
          <w:color w:val="000000"/>
        </w:rPr>
        <w:t xml:space="preserve"> </w:t>
      </w:r>
      <w:r>
        <w:rPr>
          <w:rFonts w:ascii="Helvetica" w:hAnsi="Helvetica"/>
          <w:color w:val="000000"/>
        </w:rPr>
        <w:t>can be</w:t>
      </w:r>
      <w:r w:rsidRPr="00A413A0">
        <w:rPr>
          <w:rFonts w:ascii="Helvetica" w:hAnsi="Helvetica"/>
          <w:color w:val="000000"/>
        </w:rPr>
        <w:t xml:space="preserve"> calculated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sub>
        </m:sSub>
      </m:oMath>
      <w:r w:rsidRPr="00A413A0">
        <w:rPr>
          <w:rFonts w:ascii="Helvetica" w:hAnsi="Helvetica"/>
          <w:color w:val="000000"/>
        </w:rPr>
        <w:t>.</w:t>
      </w:r>
    </w:p>
    <w:p w14:paraId="3A9F27F7" w14:textId="64BDD93C" w:rsidR="00144EB6" w:rsidRDefault="00144EB6" w:rsidP="00272AB1">
      <w:pPr>
        <w:widowControl w:val="0"/>
        <w:autoSpaceDE w:val="0"/>
        <w:autoSpaceDN w:val="0"/>
        <w:adjustRightInd w:val="0"/>
        <w:ind w:left="640" w:hanging="640"/>
        <w:rPr>
          <w:rFonts w:ascii="Helvetica" w:hAnsi="Helvetica"/>
        </w:rPr>
      </w:pPr>
    </w:p>
    <w:commentRangeStart w:id="33"/>
    <w:p w14:paraId="75BA84B8" w14:textId="4E4ED2D6" w:rsidR="002A338D" w:rsidRPr="002A338D" w:rsidRDefault="002A338D" w:rsidP="002A338D">
      <w:r w:rsidRPr="002A338D">
        <w:lastRenderedPageBreak/>
        <w:fldChar w:fldCharType="begin"/>
      </w:r>
      <w:r w:rsidRPr="002A338D">
        <w:instrText xml:space="preserve"> INCLUDEPICTURE "http://localhost:4321/plots/12fd8151478c980a43f41e14f42bb3a2.png" \* MERGEFORMATINET </w:instrText>
      </w:r>
      <w:r w:rsidRPr="002A338D">
        <w:fldChar w:fldCharType="separate"/>
      </w:r>
      <w:r w:rsidRPr="002A338D">
        <w:rPr>
          <w:noProof/>
        </w:rPr>
        <w:drawing>
          <wp:inline distT="0" distB="0" distL="0" distR="0" wp14:anchorId="0C88C356" wp14:editId="1AD3E6ED">
            <wp:extent cx="5943600" cy="5943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A338D">
        <w:fldChar w:fldCharType="end"/>
      </w:r>
      <w:commentRangeEnd w:id="33"/>
      <w:r w:rsidR="006743B9">
        <w:rPr>
          <w:rStyle w:val="CommentReference"/>
          <w:rFonts w:asciiTheme="minorHAnsi" w:eastAsiaTheme="minorHAnsi" w:hAnsiTheme="minorHAnsi" w:cstheme="minorBidi"/>
        </w:rPr>
        <w:commentReference w:id="33"/>
      </w:r>
    </w:p>
    <w:p w14:paraId="59373B67" w14:textId="0F8275D1" w:rsidR="00144EB6" w:rsidRDefault="00144EB6" w:rsidP="00144EB6">
      <w:pPr>
        <w:jc w:val="both"/>
        <w:rPr>
          <w:rFonts w:ascii="Helvetica" w:hAnsi="Helvetica"/>
          <w:color w:val="000000"/>
        </w:rPr>
      </w:pPr>
    </w:p>
    <w:p w14:paraId="0186B1FA" w14:textId="77777777" w:rsidR="00144EB6" w:rsidRPr="002B237D" w:rsidRDefault="00144EB6" w:rsidP="00144EB6">
      <w:pPr>
        <w:jc w:val="both"/>
        <w:rPr>
          <w:rFonts w:ascii="Helvetica" w:hAnsi="Helvetica"/>
        </w:rPr>
      </w:pPr>
    </w:p>
    <w:p w14:paraId="6243AC56" w14:textId="1252DF8A" w:rsidR="00144EB6" w:rsidRDefault="00144EB6" w:rsidP="002A338D">
      <w:pPr>
        <w:spacing w:before="40"/>
        <w:jc w:val="both"/>
        <w:rPr>
          <w:rFonts w:ascii="Helvetica" w:hAnsi="Helvetica"/>
        </w:rPr>
      </w:pPr>
      <w:r w:rsidRPr="002B237D">
        <w:rPr>
          <w:rFonts w:ascii="Helvetica" w:hAnsi="Helvetica"/>
          <w:b/>
          <w:bCs/>
          <w:color w:val="000000"/>
        </w:rPr>
        <w:t xml:space="preserve">Figure </w:t>
      </w:r>
      <w:r>
        <w:rPr>
          <w:rFonts w:ascii="Helvetica" w:hAnsi="Helvetica"/>
          <w:b/>
          <w:bCs/>
          <w:color w:val="000000"/>
        </w:rPr>
        <w:t>3</w:t>
      </w:r>
      <w:r w:rsidRPr="002B237D">
        <w:rPr>
          <w:rFonts w:ascii="Helvetica" w:hAnsi="Helvetica"/>
          <w:b/>
          <w:bCs/>
          <w:color w:val="000000"/>
        </w:rPr>
        <w:t>:</w:t>
      </w:r>
      <w:r w:rsidRPr="002B237D">
        <w:rPr>
          <w:rFonts w:ascii="Helvetica" w:hAnsi="Helvetica"/>
          <w:color w:val="000000"/>
        </w:rPr>
        <w:t xml:space="preserve"> Figure displays couple correlation due to confounding versus the phenotypic trait correlation among couples for selected potential confounder traits. For each trait in the pipeline, we tested the contribution </w:t>
      </w:r>
      <w:r w:rsidR="002A338D">
        <w:rPr>
          <w:rFonts w:ascii="Helvetica" w:hAnsi="Helvetica"/>
          <w:color w:val="000000"/>
        </w:rPr>
        <w:t>four</w:t>
      </w:r>
      <w:r w:rsidRPr="002B237D">
        <w:rPr>
          <w:rFonts w:ascii="Helvetica" w:hAnsi="Helvetica"/>
          <w:color w:val="000000"/>
        </w:rPr>
        <w:t xml:space="preserve"> confounder traits (</w:t>
      </w:r>
      <w:r w:rsidR="002A338D">
        <w:rPr>
          <w:rFonts w:ascii="Helvetica" w:hAnsi="Helvetica"/>
          <w:color w:val="000000"/>
        </w:rPr>
        <w:t xml:space="preserve">average </w:t>
      </w:r>
      <w:r w:rsidR="002A338D" w:rsidRPr="002B237D">
        <w:rPr>
          <w:rFonts w:ascii="Helvetica" w:hAnsi="Helvetica"/>
          <w:color w:val="000000"/>
        </w:rPr>
        <w:t>household income, fluid intelligence sc</w:t>
      </w:r>
      <w:r w:rsidR="002A338D" w:rsidRPr="002B237D">
        <w:rPr>
          <w:rFonts w:ascii="Helvetica" w:hAnsi="Helvetica"/>
          <w:color w:val="000000"/>
          <w:shd w:val="clear" w:color="auto" w:fill="FFFFFF"/>
        </w:rPr>
        <w:t>ore</w:t>
      </w:r>
      <w:r w:rsidR="002A338D">
        <w:rPr>
          <w:rFonts w:ascii="Helvetica" w:hAnsi="Helvetica"/>
          <w:color w:val="000000"/>
          <w:shd w:val="clear" w:color="auto" w:fill="FFFFFF"/>
        </w:rPr>
        <w:t xml:space="preserve">, age completed full-time education, </w:t>
      </w:r>
      <w:r w:rsidR="002A338D" w:rsidRPr="002B237D">
        <w:rPr>
          <w:rFonts w:ascii="Helvetica" w:hAnsi="Helvetica"/>
          <w:color w:val="000000"/>
        </w:rPr>
        <w:t>and</w:t>
      </w:r>
      <w:r w:rsidR="002A338D">
        <w:rPr>
          <w:rFonts w:ascii="Helvetica" w:hAnsi="Helvetica"/>
          <w:color w:val="000000"/>
        </w:rPr>
        <w:t xml:space="preserve"> sports club or gym user</w:t>
      </w:r>
      <w:r w:rsidRPr="002B237D">
        <w:rPr>
          <w:rFonts w:ascii="Helvetica" w:hAnsi="Helvetica"/>
          <w:color w:val="000000"/>
        </w:rPr>
        <w:t xml:space="preserve">) could impact the phenotypic couple correlation. The couple correlation due to confounding for each trait </w:t>
      </w:r>
      <m:oMath>
        <m:r>
          <w:rPr>
            <w:rFonts w:ascii="Cambria Math" w:hAnsi="Cambria Math"/>
            <w:color w:val="000000"/>
          </w:rPr>
          <m:t>X</m:t>
        </m:r>
      </m:oMath>
      <w:r w:rsidRPr="002B237D">
        <w:rPr>
          <w:rFonts w:ascii="Helvetica" w:hAnsi="Helvetica"/>
          <w:color w:val="000000"/>
        </w:rPr>
        <w:t xml:space="preserve"> was calculated for each confounder </w:t>
      </w:r>
      <m:oMath>
        <m:r>
          <w:rPr>
            <w:rFonts w:ascii="Cambria Math" w:hAnsi="Cambria Math"/>
            <w:color w:val="000000"/>
          </w:rPr>
          <m:t>Z</m:t>
        </m:r>
      </m:oMath>
      <w:r w:rsidRPr="002B237D">
        <w:rPr>
          <w:rFonts w:ascii="Helvetica" w:hAnsi="Helvetica"/>
          <w:color w:val="000000"/>
        </w:rPr>
        <w:t xml:space="preserve">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2A338D">
        <w:rPr>
          <w:rFonts w:ascii="Helvetica" w:hAnsi="Helvetica"/>
          <w:color w:val="000000"/>
        </w:rPr>
        <w:t xml:space="preserve">. </w:t>
      </w:r>
    </w:p>
    <w:p w14:paraId="5D5FF62E" w14:textId="04B8B97E" w:rsidR="00144EB6" w:rsidRPr="002B237D" w:rsidRDefault="009C771B" w:rsidP="00144EB6">
      <w:pPr>
        <w:spacing w:after="240"/>
        <w:jc w:val="both"/>
        <w:rPr>
          <w:rFonts w:ascii="Helvetica" w:hAnsi="Helvetica"/>
        </w:rPr>
      </w:pPr>
      <w:r>
        <w:rPr>
          <w:rFonts w:ascii="Helvetica" w:hAnsi="Helvetica"/>
          <w:noProof/>
        </w:rPr>
        <w:lastRenderedPageBreak/>
        <w:drawing>
          <wp:inline distT="0" distB="0" distL="0" distR="0" wp14:anchorId="3DB0CC93" wp14:editId="41A0E523">
            <wp:extent cx="5943600" cy="424561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574235E" w14:textId="77777777" w:rsidR="00144EB6" w:rsidRPr="002B237D" w:rsidRDefault="00144EB6" w:rsidP="00144EB6">
      <w:pPr>
        <w:jc w:val="both"/>
        <w:rPr>
          <w:rFonts w:ascii="Helvetica" w:hAnsi="Helvetica"/>
        </w:rPr>
      </w:pPr>
      <w:commentRangeStart w:id="34"/>
      <w:commentRangeEnd w:id="34"/>
      <w:r>
        <w:rPr>
          <w:rStyle w:val="CommentReference"/>
          <w:rFonts w:asciiTheme="minorHAnsi" w:eastAsiaTheme="minorHAnsi" w:hAnsiTheme="minorHAnsi" w:cstheme="minorBidi"/>
        </w:rPr>
        <w:commentReference w:id="34"/>
      </w:r>
    </w:p>
    <w:p w14:paraId="137DB321" w14:textId="77777777" w:rsidR="00144EB6" w:rsidRPr="00AB1FBF" w:rsidRDefault="00144EB6" w:rsidP="00144EB6">
      <w:pPr>
        <w:jc w:val="both"/>
        <w:rPr>
          <w:rFonts w:ascii="Helvetica" w:hAnsi="Helvetica"/>
          <w:color w:val="000000"/>
        </w:rPr>
      </w:pPr>
      <w:r w:rsidRPr="00AB1FBF">
        <w:rPr>
          <w:rFonts w:ascii="Helvetica" w:hAnsi="Helvetica"/>
          <w:b/>
          <w:bCs/>
          <w:color w:val="000000"/>
        </w:rPr>
        <w:t>Figure 4:</w:t>
      </w:r>
      <w:r w:rsidRPr="00AB1FBF">
        <w:rPr>
          <w:rFonts w:ascii="Helvetica" w:hAnsi="Helvetica"/>
          <w:color w:val="000000"/>
        </w:rPr>
        <w:t xml:space="preserve"> Scatter plot shows the within couple standardized MR</w:t>
      </w:r>
      <w:r>
        <w:rPr>
          <w:rFonts w:ascii="Helvetica" w:hAnsi="Helvetica"/>
          <w:color w:val="000000"/>
        </w:rPr>
        <w:t>-estimates</w:t>
      </w:r>
      <w:r w:rsidRPr="00AB1FBF">
        <w:rPr>
          <w:rFonts w:ascii="Helvetica" w:hAnsi="Helvetica"/>
          <w:color w:val="000000"/>
        </w:rPr>
        <w:t xml:space="preserve"> (</w:t>
      </w:r>
      <m:oMath>
        <m:sSub>
          <m:sSubPr>
            <m:ctrlPr>
              <w:rPr>
                <w:rFonts w:ascii="Cambria Math" w:hAnsi="Cambria Math"/>
                <w:color w:val="000000"/>
              </w:rPr>
            </m:ctrlPr>
          </m:sSubPr>
          <m:e>
            <m:r>
              <w:rPr>
                <w:rFonts w:ascii="Cambria Math" w:hAnsi="Cambria Math"/>
                <w:color w:val="000000"/>
              </w:rPr>
              <m:t>α</m:t>
            </m:r>
          </m:e>
          <m:sub>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p</m:t>
                </m:r>
              </m:sub>
            </m:sSub>
          </m:sub>
        </m:sSub>
      </m:oMath>
      <w:r w:rsidRPr="00AB1FBF">
        <w:rPr>
          <w:rFonts w:ascii="Helvetica" w:hAnsi="Helvetica"/>
          <w:color w:val="000000"/>
        </w:rPr>
        <w:t>) v</w:t>
      </w:r>
      <w:r>
        <w:rPr>
          <w:rFonts w:ascii="Helvetica" w:hAnsi="Helvetica"/>
          <w:color w:val="000000"/>
        </w:rPr>
        <w:t>ersu</w:t>
      </w:r>
      <w:r w:rsidRPr="00AB1FBF">
        <w:rPr>
          <w:rFonts w:ascii="Helvetica" w:hAnsi="Helvetica"/>
          <w:color w:val="000000"/>
        </w:rPr>
        <w:t>s the phenotypic correlation among couples</w:t>
      </w:r>
      <w:r>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Pr>
          <w:rFonts w:ascii="Helvetica" w:hAnsi="Helvetica"/>
          <w:color w:val="000000"/>
        </w:rPr>
        <w:t>. A</w:t>
      </w:r>
      <w:r w:rsidRPr="00AB1FBF">
        <w:rPr>
          <w:rFonts w:ascii="Helvetica" w:hAnsi="Helvetica"/>
          <w:color w:val="000000"/>
        </w:rPr>
        <w:t xml:space="preserve"> </w:t>
      </w:r>
      <w:r>
        <w:rPr>
          <w:rFonts w:ascii="Helvetica" w:hAnsi="Helvetica"/>
          <w:color w:val="000000"/>
        </w:rPr>
        <w:t>two</w:t>
      </w:r>
      <w:r w:rsidRPr="002B237D">
        <w:rPr>
          <w:rFonts w:ascii="Helvetica" w:hAnsi="Helvetica"/>
          <w:color w:val="000000"/>
        </w:rPr>
        <w:t>-tailed z-</w:t>
      </w:r>
      <w:r w:rsidRPr="00AB1FBF">
        <w:rPr>
          <w:rFonts w:ascii="Helvetica" w:hAnsi="Helvetica"/>
          <w:color w:val="000000"/>
        </w:rPr>
        <w:t xml:space="preserve">test </w:t>
      </w:r>
      <w:r>
        <w:rPr>
          <w:rFonts w:ascii="Helvetica" w:hAnsi="Helvetica"/>
          <w:color w:val="000000"/>
        </w:rPr>
        <w:t xml:space="preserve">was used </w:t>
      </w:r>
      <w:r w:rsidRPr="00AB1FBF">
        <w:rPr>
          <w:rFonts w:ascii="Helvetica" w:hAnsi="Helvetica"/>
          <w:color w:val="000000"/>
        </w:rPr>
        <w:t>to test for</w:t>
      </w:r>
      <w:r w:rsidRPr="002B237D">
        <w:rPr>
          <w:rFonts w:ascii="Helvetica" w:hAnsi="Helvetica"/>
          <w:color w:val="000000"/>
        </w:rPr>
        <w:t xml:space="preserve"> a significant difference between the estimates. </w:t>
      </w:r>
      <w:r>
        <w:rPr>
          <w:rFonts w:ascii="Helvetica" w:hAnsi="Helvetica"/>
          <w:color w:val="000000"/>
        </w:rPr>
        <w:t xml:space="preserve">After </w:t>
      </w:r>
      <w:r w:rsidRPr="00AB1FBF">
        <w:rPr>
          <w:rFonts w:ascii="Helvetica" w:hAnsi="Helvetica"/>
          <w:color w:val="000000"/>
        </w:rPr>
        <w:t>adjusting for the number of effective tests</w:t>
      </w:r>
      <w:r>
        <w:rPr>
          <w:rFonts w:ascii="Helvetica" w:hAnsi="Helvetica"/>
          <w:color w:val="000000"/>
        </w:rPr>
        <w:t xml:space="preserve"> (</w:t>
      </w:r>
      <w:r w:rsidRPr="00AB1FBF">
        <w:rPr>
          <w:rFonts w:ascii="Helvetica" w:hAnsi="Helvetica"/>
          <w:color w:val="000000"/>
        </w:rPr>
        <w:t>p &lt; 0.05/66)</w:t>
      </w:r>
      <w:r>
        <w:rPr>
          <w:rFonts w:ascii="Helvetica" w:hAnsi="Helvetica"/>
          <w:color w:val="000000"/>
        </w:rPr>
        <w:t xml:space="preserve">, 39 significant differences were identified (shown in dark blue), where 3 traits showed larger MR-estimates compared to correlation, and 36 traits showed larger correlation compared to MR-estimates. </w:t>
      </w:r>
    </w:p>
    <w:p w14:paraId="4F3C74F7" w14:textId="770E25CF" w:rsidR="00144EB6" w:rsidRDefault="00144EB6" w:rsidP="00272AB1">
      <w:pPr>
        <w:widowControl w:val="0"/>
        <w:autoSpaceDE w:val="0"/>
        <w:autoSpaceDN w:val="0"/>
        <w:adjustRightInd w:val="0"/>
        <w:ind w:left="640" w:hanging="640"/>
        <w:rPr>
          <w:rFonts w:ascii="Helvetica" w:hAnsi="Helvetica"/>
        </w:rPr>
      </w:pPr>
    </w:p>
    <w:p w14:paraId="08472A8D" w14:textId="7E5FD9C4" w:rsidR="004A32F6" w:rsidRPr="002B237D" w:rsidRDefault="002A338D" w:rsidP="004A32F6">
      <w:pPr>
        <w:jc w:val="both"/>
        <w:rPr>
          <w:rFonts w:ascii="Helvetica" w:hAnsi="Helvetica"/>
        </w:rPr>
      </w:pPr>
      <w:r>
        <w:rPr>
          <w:rFonts w:ascii="Helvetica" w:hAnsi="Helvetica"/>
          <w:noProof/>
        </w:rPr>
        <w:lastRenderedPageBreak/>
        <w:drawing>
          <wp:inline distT="0" distB="0" distL="0" distR="0" wp14:anchorId="1603C4A4" wp14:editId="52A50A34">
            <wp:extent cx="5943600" cy="424561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35"/>
      <w:commentRangeEnd w:id="35"/>
      <w:r w:rsidR="004A32F6">
        <w:rPr>
          <w:rStyle w:val="CommentReference"/>
          <w:rFonts w:asciiTheme="minorHAnsi" w:eastAsiaTheme="minorHAnsi" w:hAnsiTheme="minorHAnsi" w:cstheme="minorBidi"/>
        </w:rPr>
        <w:commentReference w:id="35"/>
      </w:r>
    </w:p>
    <w:p w14:paraId="2D380850" w14:textId="097ECAD5" w:rsidR="004A32F6" w:rsidRPr="00370AA3" w:rsidRDefault="004A32F6" w:rsidP="004A32F6">
      <w:pPr>
        <w:rPr>
          <w:rFonts w:ascii="Helvetica" w:hAnsi="Helvetica"/>
          <w:b/>
          <w:bCs/>
        </w:rPr>
      </w:pPr>
      <w:r w:rsidRPr="00A418D5">
        <w:rPr>
          <w:rFonts w:ascii="Helvetica" w:hAnsi="Helvetica"/>
          <w:b/>
          <w:bCs/>
        </w:rPr>
        <w:t>Figure 5:</w:t>
      </w:r>
      <w:r>
        <w:rPr>
          <w:rFonts w:ascii="Helvetica" w:hAnsi="Helvetica"/>
          <w:b/>
          <w:bCs/>
        </w:rPr>
        <w:t xml:space="preserve"> </w:t>
      </w:r>
      <w:r w:rsidRPr="00A418D5">
        <w:rPr>
          <w:rFonts w:ascii="Helvetica" w:hAnsi="Helvetica"/>
        </w:rPr>
        <w:t>Scatter plot shows the difference in phenotypic correlation and MR-estimate versus the maximum C for each trait where the phenotypic correlation was greater than the MR-estimate (number of traits = 3</w:t>
      </w:r>
      <w:r w:rsidR="002A338D">
        <w:rPr>
          <w:rFonts w:ascii="Helvetica" w:hAnsi="Helvetica"/>
        </w:rPr>
        <w:t>9</w:t>
      </w:r>
      <w:r w:rsidRPr="00A418D5">
        <w:rPr>
          <w:rFonts w:ascii="Helvetica" w:hAnsi="Helvetica"/>
        </w:rPr>
        <w:t>).</w:t>
      </w:r>
    </w:p>
    <w:p w14:paraId="74CD6FCE" w14:textId="3B25A9DE" w:rsidR="004A32F6" w:rsidRDefault="004A32F6" w:rsidP="00272AB1">
      <w:pPr>
        <w:widowControl w:val="0"/>
        <w:autoSpaceDE w:val="0"/>
        <w:autoSpaceDN w:val="0"/>
        <w:adjustRightInd w:val="0"/>
        <w:ind w:left="640" w:hanging="640"/>
        <w:rPr>
          <w:rFonts w:ascii="Helvetica" w:hAnsi="Helvetica"/>
        </w:rPr>
      </w:pPr>
    </w:p>
    <w:p w14:paraId="1C8C46F9" w14:textId="40B518DA" w:rsidR="004B4771" w:rsidRPr="004B4771" w:rsidRDefault="004B4771" w:rsidP="004B4771">
      <w:r w:rsidRPr="004B4771">
        <w:lastRenderedPageBreak/>
        <w:fldChar w:fldCharType="begin"/>
      </w:r>
      <w:r w:rsidRPr="004B4771">
        <w:instrText xml:space="preserve"> INCLUDEPICTURE "http://localhost:4321/plots/d8eeaaeb8b77669f381dbeeae0010ffe.png" \* MERGEFORMATINET </w:instrText>
      </w:r>
      <w:r w:rsidRPr="004B4771">
        <w:fldChar w:fldCharType="separate"/>
      </w:r>
      <w:r w:rsidRPr="004B4771">
        <w:rPr>
          <w:noProof/>
        </w:rPr>
        <w:drawing>
          <wp:inline distT="0" distB="0" distL="0" distR="0" wp14:anchorId="5CE371A9" wp14:editId="33C5A76F">
            <wp:extent cx="5943600" cy="5943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B4771">
        <w:fldChar w:fldCharType="end"/>
      </w:r>
    </w:p>
    <w:p w14:paraId="25C74DBC" w14:textId="57A89A0C" w:rsidR="004B4771" w:rsidRPr="00370AA3" w:rsidRDefault="004B4771" w:rsidP="004B4771">
      <w:pPr>
        <w:rPr>
          <w:rFonts w:ascii="Helvetica" w:hAnsi="Helvetica"/>
          <w:b/>
          <w:bCs/>
        </w:rPr>
      </w:pPr>
      <w:r w:rsidRPr="00A418D5">
        <w:rPr>
          <w:rFonts w:ascii="Helvetica" w:hAnsi="Helvetica"/>
          <w:b/>
          <w:bCs/>
        </w:rPr>
        <w:t xml:space="preserve">Figure </w:t>
      </w:r>
      <w:r>
        <w:rPr>
          <w:rFonts w:ascii="Helvetica" w:hAnsi="Helvetica"/>
          <w:b/>
          <w:bCs/>
        </w:rPr>
        <w:t>6</w:t>
      </w:r>
      <w:r w:rsidRPr="00A418D5">
        <w:rPr>
          <w:rFonts w:ascii="Helvetica" w:hAnsi="Helvetica"/>
          <w:b/>
          <w:bCs/>
        </w:rPr>
        <w:t>:</w:t>
      </w:r>
      <w:r>
        <w:rPr>
          <w:rFonts w:ascii="Helvetica" w:hAnsi="Helvetica"/>
          <w:b/>
          <w:bCs/>
        </w:rPr>
        <w:t xml:space="preserve"> </w:t>
      </w:r>
      <w:r w:rsidRPr="00A418D5">
        <w:rPr>
          <w:rFonts w:ascii="Helvetica" w:hAnsi="Helvetica"/>
        </w:rPr>
        <w:t>Scatter plot</w:t>
      </w:r>
      <w:r>
        <w:rPr>
          <w:rFonts w:ascii="Helvetica" w:hAnsi="Helvetica"/>
        </w:rPr>
        <w:t>s</w:t>
      </w:r>
      <w:r w:rsidRPr="00A418D5">
        <w:rPr>
          <w:rFonts w:ascii="Helvetica" w:hAnsi="Helvetica"/>
        </w:rPr>
        <w:t xml:space="preserve"> </w:t>
      </w:r>
      <w:r>
        <w:rPr>
          <w:rFonts w:ascii="Helvetica" w:hAnsi="Helvetica"/>
        </w:rPr>
        <w:t>show the phenotypic correlation among couples within different bins. Couples were binned by median age (panel a and b) and time-spent-together (proxied by the time lived at same household, panel c and d).</w:t>
      </w:r>
    </w:p>
    <w:p w14:paraId="2EF2885C" w14:textId="2D42250B" w:rsidR="004B4771" w:rsidRDefault="004B4771" w:rsidP="00272AB1">
      <w:pPr>
        <w:widowControl w:val="0"/>
        <w:autoSpaceDE w:val="0"/>
        <w:autoSpaceDN w:val="0"/>
        <w:adjustRightInd w:val="0"/>
        <w:ind w:left="640" w:hanging="640"/>
        <w:rPr>
          <w:rFonts w:ascii="Helvetica" w:hAnsi="Helvetica"/>
        </w:rPr>
      </w:pPr>
    </w:p>
    <w:p w14:paraId="41A26F91" w14:textId="729D04AF" w:rsidR="004E2D97" w:rsidRPr="004E2D97" w:rsidRDefault="004E2D97" w:rsidP="004E2D97">
      <w:r w:rsidRPr="004E2D97">
        <w:lastRenderedPageBreak/>
        <w:fldChar w:fldCharType="begin"/>
      </w:r>
      <w:r w:rsidRPr="004E2D97">
        <w:instrText xml:space="preserve"> INCLUDEPICTURE "http://localhost:4321/plots/c24b7a2af59493d4c87621d06784ecc8.png" \* MERGEFORMATINET </w:instrText>
      </w:r>
      <w:r w:rsidRPr="004E2D97">
        <w:fldChar w:fldCharType="separate"/>
      </w:r>
      <w:r w:rsidRPr="004E2D97">
        <w:rPr>
          <w:noProof/>
        </w:rPr>
        <w:drawing>
          <wp:inline distT="0" distB="0" distL="0" distR="0" wp14:anchorId="32174442" wp14:editId="1E5D0BDE">
            <wp:extent cx="5943600" cy="594360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E2D97">
        <w:fldChar w:fldCharType="end"/>
      </w:r>
    </w:p>
    <w:p w14:paraId="5D93D33D" w14:textId="0AA32B64" w:rsidR="007D6514" w:rsidRPr="002B237D" w:rsidRDefault="007D6514" w:rsidP="004E2D97">
      <w:pPr>
        <w:rPr>
          <w:rFonts w:ascii="Helvetica" w:hAnsi="Helvetica"/>
        </w:rPr>
      </w:pPr>
      <w:r w:rsidRPr="00A418D5">
        <w:rPr>
          <w:rFonts w:ascii="Helvetica" w:hAnsi="Helvetica"/>
          <w:b/>
          <w:bCs/>
        </w:rPr>
        <w:t xml:space="preserve">Figure </w:t>
      </w:r>
      <w:r>
        <w:rPr>
          <w:rFonts w:ascii="Helvetica" w:hAnsi="Helvetica"/>
          <w:b/>
          <w:bCs/>
        </w:rPr>
        <w:t>7</w:t>
      </w:r>
      <w:r w:rsidRPr="00A418D5">
        <w:rPr>
          <w:rFonts w:ascii="Helvetica" w:hAnsi="Helvetica"/>
          <w:b/>
          <w:bCs/>
        </w:rPr>
        <w:t>:</w:t>
      </w:r>
      <w:r>
        <w:rPr>
          <w:rFonts w:ascii="Helvetica" w:hAnsi="Helvetica"/>
          <w:b/>
          <w:bCs/>
        </w:rPr>
        <w:t xml:space="preserve"> </w:t>
      </w:r>
      <w:r w:rsidR="004E2D97">
        <w:rPr>
          <w:rFonts w:ascii="Helvetica" w:hAnsi="Helvetica"/>
        </w:rPr>
        <w:t xml:space="preserve">Top panel shows the regression between the various paths from </w:t>
      </w:r>
      <w:r w:rsidR="004E2D97" w:rsidRPr="002B237D">
        <w:rPr>
          <w:rFonts w:ascii="Helvetica" w:hAnsi="Helvetica"/>
          <w:color w:val="000000"/>
        </w:rPr>
        <w:t>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2D97" w:rsidRPr="002B237D">
        <w:rPr>
          <w:rFonts w:ascii="Helvetica" w:hAnsi="Helvetica"/>
          <w:color w:val="000000"/>
        </w:rPr>
        <w:t xml:space="preserve">) to another </w:t>
      </w:r>
      <w:r w:rsidR="004E2D97">
        <w:rPr>
          <w:rFonts w:ascii="Helvetica" w:hAnsi="Helvetica"/>
          <w:color w:val="000000"/>
        </w:rPr>
        <w:t>phenotype</w:t>
      </w:r>
      <w:r w:rsidR="004E2D97"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2D97" w:rsidRPr="002B237D">
        <w:rPr>
          <w:rFonts w:ascii="Helvetica" w:hAnsi="Helvetica"/>
          <w:color w:val="000000"/>
        </w:rPr>
        <w:t xml:space="preserve">) </w:t>
      </w:r>
      <w:r w:rsidR="004E2D97">
        <w:rPr>
          <w:rFonts w:ascii="Helvetica" w:hAnsi="Helvetica"/>
        </w:rPr>
        <w:t>for the 1088 trait pairs with significant</w:t>
      </w:r>
      <w:r w:rsidR="004E2D97" w:rsidRPr="002B237D">
        <w:rPr>
          <w:rFonts w:ascii="Helvetica" w:hAnsi="Helvetica"/>
          <w:color w:val="000000"/>
        </w:rPr>
        <w:t xml:space="preserve"> </w:t>
      </w:r>
      <w:r w:rsidR="004E2D97">
        <w:rPr>
          <w:rFonts w:ascii="Helvetica" w:hAnsi="Helvetica"/>
          <w:color w:val="000000"/>
        </w:rPr>
        <w:t>MR-effects among couples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4E2D97" w:rsidRPr="002B237D">
        <w:rPr>
          <w:rFonts w:ascii="Helvetica" w:hAnsi="Helvetica"/>
          <w:color w:val="000000"/>
        </w:rPr>
        <w:t xml:space="preserve"> &lt; 0.05</w:t>
      </w:r>
      <w:proofErr w:type="gramStart"/>
      <w:r w:rsidR="004E2D97" w:rsidRPr="002B237D">
        <w:rPr>
          <w:rFonts w:ascii="Helvetica" w:hAnsi="Helvetica"/>
          <w:color w:val="000000"/>
        </w:rPr>
        <w:t>/</w:t>
      </w:r>
      <w:r w:rsidR="004E2D97">
        <w:rPr>
          <w:rFonts w:ascii="Helvetica" w:hAnsi="Helvetica"/>
          <w:color w:val="000000"/>
        </w:rPr>
        <w:t>[</w:t>
      </w:r>
      <w:proofErr w:type="gramEnd"/>
      <w:r w:rsidR="004E2D97">
        <w:rPr>
          <w:rFonts w:ascii="Helvetica" w:hAnsi="Helvetica"/>
          <w:color w:val="000000"/>
        </w:rPr>
        <w:t>66</w:t>
      </w:r>
      <w:r w:rsidR="004E2D97">
        <w:rPr>
          <w:rFonts w:ascii="Helvetica" w:hAnsi="Helvetica"/>
          <w:color w:val="000000"/>
          <w:vertAlign w:val="superscript"/>
        </w:rPr>
        <w:t>2</w:t>
      </w:r>
      <w:r w:rsidR="004E2D97">
        <w:rPr>
          <w:rFonts w:ascii="Helvetica" w:hAnsi="Helvetica"/>
          <w:color w:val="000000"/>
        </w:rPr>
        <w:t>]</w:t>
      </w:r>
      <w:r w:rsidR="004E2D97" w:rsidRPr="002B237D">
        <w:rPr>
          <w:rFonts w:ascii="Helvetica" w:hAnsi="Helvetica"/>
          <w:color w:val="000000"/>
        </w:rPr>
        <w:t>)</w:t>
      </w:r>
      <w:r w:rsidR="004E2D97">
        <w:rPr>
          <w:rFonts w:ascii="Helvetica" w:hAnsi="Helvetica"/>
          <w:color w:val="000000"/>
        </w:rPr>
        <w:t xml:space="preserve"> and had</w:t>
      </w:r>
      <w:r w:rsidR="004E2D97" w:rsidRPr="002B237D">
        <w:rPr>
          <w:rFonts w:ascii="Helvetica" w:hAnsi="Helvetica"/>
          <w:color w:val="000000"/>
        </w:rPr>
        <w:t xml:space="preserve"> correlation </w:t>
      </w:r>
      <w:r w:rsidR="004E2D97">
        <w:rPr>
          <w:rFonts w:ascii="Helvetica" w:hAnsi="Helvetica"/>
          <w:color w:val="000000"/>
        </w:rPr>
        <w:t>&lt;</w:t>
      </w:r>
      <w:r w:rsidR="004E2D97" w:rsidRPr="002B237D">
        <w:rPr>
          <w:rFonts w:ascii="Helvetica" w:hAnsi="Helvetica"/>
          <w:color w:val="000000"/>
        </w:rPr>
        <w:t xml:space="preserve"> 0.8.</w:t>
      </w:r>
      <w:r w:rsidR="004E2D97">
        <w:rPr>
          <w:rFonts w:ascii="Helvetica" w:hAnsi="Helvetica"/>
        </w:rPr>
        <w:t xml:space="preserve"> </w:t>
      </w:r>
      <w:r w:rsidR="004E2D97" w:rsidRPr="002B237D">
        <w:rPr>
          <w:rFonts w:ascii="Helvetica" w:hAnsi="Helvetica"/>
          <w:color w:val="000000"/>
        </w:rPr>
        <w:t>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2D97" w:rsidRPr="002B237D">
        <w:rPr>
          <w:rFonts w:ascii="Helvetica" w:hAnsi="Helvetica"/>
          <w:color w:val="000000"/>
        </w:rPr>
        <w:t xml:space="preserve">) to another </w:t>
      </w:r>
      <w:r w:rsidR="004E2D97">
        <w:rPr>
          <w:rFonts w:ascii="Helvetica" w:hAnsi="Helvetica"/>
          <w:color w:val="000000"/>
        </w:rPr>
        <w:t>phenotype</w:t>
      </w:r>
      <w:r w:rsidR="004E2D97"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2D97" w:rsidRPr="002B237D">
        <w:rPr>
          <w:rFonts w:ascii="Helvetica" w:hAnsi="Helvetica"/>
          <w:color w:val="000000"/>
        </w:rPr>
        <w:t>)</w:t>
      </w:r>
      <w:r w:rsidR="0039387D">
        <w:rPr>
          <w:rFonts w:ascii="Helvetica" w:hAnsi="Helvetica"/>
          <w:color w:val="000000"/>
        </w:rPr>
        <w:t xml:space="preserve">. To calculate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39387D">
        <w:rPr>
          <w:rFonts w:ascii="Helvetica" w:hAnsi="Helvetica"/>
          <w:color w:val="000000"/>
        </w:rPr>
        <w:t>, w</w:t>
      </w:r>
      <w:r w:rsidR="0039387D" w:rsidRPr="002B237D">
        <w:rPr>
          <w:rFonts w:ascii="Helvetica" w:hAnsi="Helvetica"/>
          <w:color w:val="000000"/>
        </w:rPr>
        <w:t xml:space="preserve">e </w:t>
      </w:r>
      <w:proofErr w:type="spellStart"/>
      <w:r w:rsidR="0039387D" w:rsidRPr="002B237D">
        <w:rPr>
          <w:rFonts w:ascii="Helvetica" w:hAnsi="Helvetica"/>
          <w:color w:val="000000"/>
        </w:rPr>
        <w:t>residualized</w:t>
      </w:r>
      <w:proofErr w:type="spellEnd"/>
      <w:r w:rsidR="0039387D"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ρ</m:t>
            </m:r>
          </m:e>
        </m:acc>
      </m:oMath>
      <w:r w:rsidR="0039387D" w:rsidRPr="002B237D">
        <w:rPr>
          <w:rFonts w:ascii="Helvetica" w:hAnsi="Helvetica"/>
          <w:color w:val="000000"/>
        </w:rPr>
        <w:t xml:space="preserve"> for the effects of </w:t>
      </w:r>
      <m:oMath>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39387D" w:rsidRPr="002B237D">
        <w:rPr>
          <w:rFonts w:ascii="Helvetica" w:hAnsi="Helvetica"/>
          <w:color w:val="000000"/>
        </w:rPr>
        <w:t xml:space="preserve">), to ensure complete independence between the estimates, and then added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39387D" w:rsidRPr="002B237D">
        <w:rPr>
          <w:rFonts w:ascii="Helvetica" w:hAnsi="Helvetica"/>
          <w:color w:val="000000"/>
        </w:rPr>
        <w:t xml:space="preserve"> to </w:t>
      </w:r>
      <m:oMath>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w:t>
      </w:r>
      <w:r w:rsidR="0039387D">
        <w:rPr>
          <w:rFonts w:ascii="Helvetica" w:hAnsi="Helvetica"/>
          <w:color w:val="000000"/>
        </w:rPr>
        <w:t xml:space="preserve">. Lower panel displays a boxplot comparing the coefficients of the estimates among the trait pairs, after remaining 19 trait-pairs where the sign did not match between any combination of the four coefficients. </w:t>
      </w:r>
    </w:p>
    <w:sectPr w:rsidR="007D6514" w:rsidRPr="002B237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y Sjaarda" w:date="2022-03-23T16:34:00Z" w:initials="JS">
    <w:p w14:paraId="5EC5A6C8" w14:textId="0440D078" w:rsidR="00932E3E" w:rsidRDefault="00932E3E">
      <w:pPr>
        <w:pStyle w:val="CommentText"/>
      </w:pPr>
      <w:r>
        <w:rPr>
          <w:rStyle w:val="CommentReference"/>
        </w:rPr>
        <w:annotationRef/>
      </w:r>
      <w:r>
        <w:t xml:space="preserve">Seems redundant with the below </w:t>
      </w:r>
      <w:proofErr w:type="gramStart"/>
      <w:r>
        <w:t>paragraph?</w:t>
      </w:r>
      <w:proofErr w:type="gramEnd"/>
      <w:r>
        <w:t xml:space="preserve"> </w:t>
      </w:r>
    </w:p>
  </w:comment>
  <w:comment w:id="1" w:author="Jenny Sjaarda" w:date="2022-03-23T16:59:00Z" w:initials="JS">
    <w:p w14:paraId="0DC69178" w14:textId="3FC8082B" w:rsidR="00B935C0" w:rsidRDefault="00B935C0">
      <w:pPr>
        <w:pStyle w:val="CommentText"/>
      </w:pPr>
      <w:r>
        <w:rPr>
          <w:rStyle w:val="CommentReference"/>
        </w:rPr>
        <w:annotationRef/>
      </w:r>
      <w:r>
        <w:t>Moved to below</w:t>
      </w:r>
      <w:r w:rsidR="004B37AB">
        <w:t xml:space="preserve"> paragraph</w:t>
      </w:r>
    </w:p>
  </w:comment>
  <w:comment w:id="2" w:author="Jenny Sjaarda" w:date="2022-03-23T17:33:00Z" w:initials="JS">
    <w:p w14:paraId="72AF5C00" w14:textId="5620BA10" w:rsidR="00272AB1" w:rsidRDefault="00272AB1">
      <w:pPr>
        <w:pStyle w:val="CommentText"/>
      </w:pPr>
      <w:r>
        <w:rPr>
          <w:rStyle w:val="CommentReference"/>
        </w:rPr>
        <w:annotationRef/>
      </w:r>
      <w:r>
        <w:t xml:space="preserve">Moved to above – </w:t>
      </w:r>
      <w:r w:rsidR="004B37AB">
        <w:t xml:space="preserve">so </w:t>
      </w:r>
      <w:r>
        <w:t>I think we can remove this paragraph</w:t>
      </w:r>
      <w:r w:rsidR="004B37AB">
        <w:t xml:space="preserve"> if you agree? </w:t>
      </w:r>
      <w:r>
        <w:t xml:space="preserve"> </w:t>
      </w:r>
    </w:p>
  </w:comment>
  <w:comment w:id="3" w:author="Jenny Sjaarda" w:date="2022-03-24T10:34:00Z" w:initials="JS">
    <w:p w14:paraId="4A552CF5" w14:textId="5D8FEDC8" w:rsidR="004B37AB" w:rsidRDefault="004B37AB">
      <w:pPr>
        <w:pStyle w:val="CommentText"/>
      </w:pPr>
      <w:r>
        <w:rPr>
          <w:rStyle w:val="CommentReference"/>
        </w:rPr>
        <w:annotationRef/>
      </w:r>
      <w:r>
        <w:t>New</w:t>
      </w:r>
      <w:r w:rsidR="00D15B64">
        <w:t xml:space="preserve"> part</w:t>
      </w:r>
      <w:r>
        <w:t xml:space="preserve">. Is this sufficient for an MR description or did you have something more </w:t>
      </w:r>
      <w:r w:rsidR="004F1E84">
        <w:t xml:space="preserve">mathematical in mind? </w:t>
      </w:r>
    </w:p>
  </w:comment>
  <w:comment w:id="4" w:author="Jenny Sjaarda" w:date="2022-03-24T10:44:00Z" w:initials="JS">
    <w:p w14:paraId="09CCE4FB" w14:textId="74A81F5C" w:rsidR="004C04EC" w:rsidRDefault="004C04EC">
      <w:pPr>
        <w:pStyle w:val="CommentText"/>
      </w:pPr>
      <w:r>
        <w:rPr>
          <w:rStyle w:val="CommentReference"/>
        </w:rPr>
        <w:annotationRef/>
      </w:r>
      <w:r>
        <w:t xml:space="preserve">This has now changed to be based on causal-estimates instead of correlation. Should we still include </w:t>
      </w:r>
      <w:r w:rsidR="00AF29AF">
        <w:t>the results from assessing</w:t>
      </w:r>
      <w:r>
        <w:t xml:space="preserve"> PC </w:t>
      </w:r>
      <w:r w:rsidR="00AF29AF">
        <w:t>as a confounder using correlation (it is currently not presented in the figure)</w:t>
      </w:r>
      <w:r>
        <w:t xml:space="preserve">? </w:t>
      </w:r>
    </w:p>
  </w:comment>
  <w:comment w:id="5" w:author="Jenny Sjaarda" w:date="2022-03-24T10:43:00Z" w:initials="JS">
    <w:p w14:paraId="068DCCA4" w14:textId="0C7BF1A1" w:rsidR="004C04EC" w:rsidRDefault="004C04EC">
      <w:pPr>
        <w:pStyle w:val="CommentText"/>
      </w:pPr>
      <w:r>
        <w:rPr>
          <w:rStyle w:val="CommentReference"/>
        </w:rPr>
        <w:annotationRef/>
      </w:r>
      <w:r w:rsidR="00AF29AF">
        <w:t xml:space="preserve">This </w:t>
      </w:r>
      <w:r w:rsidR="00721A91">
        <w:t>part needs to be changed</w:t>
      </w:r>
      <w:r w:rsidR="00AF29AF">
        <w:t xml:space="preserve"> for sure since these traits can be assessed using MR-estimates</w:t>
      </w:r>
      <w:r w:rsidR="00721A91">
        <w:t xml:space="preserve">. Alternative paragraph below… </w:t>
      </w:r>
    </w:p>
  </w:comment>
  <w:comment w:id="6" w:author="Jenny Sjaarda" w:date="2022-03-24T11:04:00Z" w:initials="JS">
    <w:p w14:paraId="07A79382" w14:textId="3B66D972" w:rsidR="00D65D5F" w:rsidRDefault="00D65D5F">
      <w:pPr>
        <w:pStyle w:val="CommentText"/>
      </w:pPr>
      <w:r>
        <w:rPr>
          <w:rStyle w:val="CommentReference"/>
        </w:rPr>
        <w:annotationRef/>
      </w:r>
      <w:r>
        <w:t xml:space="preserve">Note that this description includes the PC </w:t>
      </w:r>
      <w:r w:rsidR="005431F6">
        <w:t>part</w:t>
      </w:r>
      <w:r>
        <w:t xml:space="preserve"> but not the co-ordinates. </w:t>
      </w:r>
      <w:r w:rsidR="005431F6">
        <w:t xml:space="preserve">To decide which (or neither) to include? </w:t>
      </w:r>
    </w:p>
  </w:comment>
  <w:comment w:id="7" w:author="Jenny Sjaarda" w:date="2022-03-24T11:03:00Z" w:initials="JS">
    <w:p w14:paraId="07E00C43" w14:textId="0E0FA01D" w:rsidR="00D65D5F" w:rsidRDefault="00D65D5F">
      <w:pPr>
        <w:pStyle w:val="CommentText"/>
      </w:pPr>
      <w:r>
        <w:rPr>
          <w:rStyle w:val="CommentReference"/>
        </w:rPr>
        <w:annotationRef/>
      </w:r>
      <w:r>
        <w:t>Now that this analysis uses causal-estimates, I think we should move it to below the next section (“estimation of single-trait causal effects in couples</w:t>
      </w:r>
      <w:proofErr w:type="gramStart"/>
      <w:r>
        <w:t>”)</w:t>
      </w:r>
      <w:r w:rsidR="005431F6">
        <w:t>…</w:t>
      </w:r>
      <w:proofErr w:type="gramEnd"/>
    </w:p>
  </w:comment>
  <w:comment w:id="27" w:author="Jenny Sjaarda" w:date="2022-03-24T13:06:00Z" w:initials="JS">
    <w:p w14:paraId="1FC0C02D" w14:textId="78A48A68" w:rsidR="00E8644D" w:rsidRDefault="00E8644D">
      <w:pPr>
        <w:pStyle w:val="CommentText"/>
      </w:pPr>
      <w:r>
        <w:rPr>
          <w:rStyle w:val="CommentReference"/>
        </w:rPr>
        <w:annotationRef/>
      </w:r>
      <w:r>
        <w:t>To move below the section on causal effects</w:t>
      </w:r>
      <w:r w:rsidR="00C638A0">
        <w:t xml:space="preserve"> now that this analysis uses causal effects rather than correlation</w:t>
      </w:r>
      <w:r>
        <w:t xml:space="preserve">? </w:t>
      </w:r>
    </w:p>
  </w:comment>
  <w:comment w:id="28" w:author="Jenny Sjaarda" w:date="2022-03-10T09:43:00Z" w:initials="JS">
    <w:p w14:paraId="1D361DC8" w14:textId="73937948" w:rsidR="00185E08" w:rsidRDefault="00185E08">
      <w:pPr>
        <w:pStyle w:val="CommentText"/>
      </w:pPr>
      <w:r>
        <w:rPr>
          <w:rStyle w:val="CommentReference"/>
        </w:rPr>
        <w:annotationRef/>
      </w:r>
      <w:r>
        <w:t xml:space="preserve">Could be due to violation of MR assumptions why MR is larger than correlation… </w:t>
      </w:r>
    </w:p>
  </w:comment>
  <w:comment w:id="29" w:author="Jenny Sjaarda" w:date="2022-03-24T14:56:00Z" w:initials="JS">
    <w:p w14:paraId="1BCAC27C" w14:textId="1291076B" w:rsidR="00724B89" w:rsidRDefault="00724B89">
      <w:pPr>
        <w:pStyle w:val="CommentText"/>
      </w:pPr>
      <w:r>
        <w:rPr>
          <w:rStyle w:val="CommentReference"/>
        </w:rPr>
        <w:annotationRef/>
      </w:r>
      <w:r>
        <w:t>In the cases where MR-</w:t>
      </w:r>
      <w:proofErr w:type="spellStart"/>
      <w:r>
        <w:t>est</w:t>
      </w:r>
      <w:proofErr w:type="spellEnd"/>
      <w:r>
        <w:t xml:space="preserve"> &gt; correlation, the two sensitivity MRs I tested (</w:t>
      </w:r>
      <w:proofErr w:type="spellStart"/>
      <w:r>
        <w:t>wt</w:t>
      </w:r>
      <w:proofErr w:type="spellEnd"/>
      <w:r>
        <w:t xml:space="preserve">-median and </w:t>
      </w:r>
      <w:proofErr w:type="spellStart"/>
      <w:r>
        <w:t>wt</w:t>
      </w:r>
      <w:proofErr w:type="spellEnd"/>
      <w:r>
        <w:t>-mode) were both significant….</w:t>
      </w:r>
      <w:r w:rsidR="004B4771">
        <w:t xml:space="preserve"> </w:t>
      </w:r>
      <w:proofErr w:type="gramStart"/>
      <w:r w:rsidR="004B4771">
        <w:t>So</w:t>
      </w:r>
      <w:proofErr w:type="gramEnd"/>
      <w:r w:rsidR="004B4771">
        <w:t xml:space="preserve"> I’m not sure how best to incorporate these sensitivity results?  </w:t>
      </w:r>
      <w:r>
        <w:t xml:space="preserve"> </w:t>
      </w:r>
    </w:p>
  </w:comment>
  <w:comment w:id="30" w:author="Jenny Sjaarda" w:date="2022-03-09T23:10:00Z" w:initials="JS">
    <w:p w14:paraId="4CA486EA" w14:textId="2E31B0BB" w:rsidR="000B48D3" w:rsidRDefault="000B48D3">
      <w:pPr>
        <w:pStyle w:val="CommentText"/>
      </w:pPr>
      <w:r>
        <w:rPr>
          <w:rStyle w:val="CommentReference"/>
        </w:rPr>
        <w:annotationRef/>
      </w:r>
      <w:r>
        <w:t xml:space="preserve">The top 5 aren’t as interesting as some of the ones lower down the list. Since this is a supplementary table, maybe we should include them all? </w:t>
      </w:r>
      <w:r>
        <w:br/>
      </w:r>
      <w:r>
        <w:br/>
      </w:r>
      <w:proofErr w:type="gramStart"/>
      <w:r>
        <w:t>Also</w:t>
      </w:r>
      <w:proofErr w:type="gramEnd"/>
      <w:r>
        <w:t xml:space="preserve"> </w:t>
      </w:r>
      <w:proofErr w:type="spellStart"/>
      <w:r>
        <w:t>qu</w:t>
      </w:r>
      <w:proofErr w:type="spellEnd"/>
      <w:r>
        <w:t xml:space="preserve"> regarding the traits that </w:t>
      </w:r>
      <w:r w:rsidR="00370AA3">
        <w:t xml:space="preserve">don’t make sense to be confounders (comparative height, household income, for </w:t>
      </w:r>
      <w:proofErr w:type="spellStart"/>
      <w:r w:rsidR="00370AA3">
        <w:t>eg.</w:t>
      </w:r>
      <w:proofErr w:type="spellEnd"/>
      <w:r w:rsidR="00370AA3">
        <w:t>) should I manually prune this list for the table, or just be sure to not discuss non-sensical examples in the results/discussion?</w:t>
      </w:r>
    </w:p>
  </w:comment>
  <w:comment w:id="31" w:author="Jenny Sjaarda" w:date="2022-03-09T22:10:00Z" w:initials="JS">
    <w:p w14:paraId="0B8D2A7B" w14:textId="73D69500" w:rsidR="005C5CE1" w:rsidRDefault="005C5CE1">
      <w:pPr>
        <w:pStyle w:val="CommentText"/>
      </w:pPr>
      <w:r>
        <w:rPr>
          <w:rStyle w:val="CommentReference"/>
        </w:rPr>
        <w:annotationRef/>
      </w:r>
      <w:r>
        <w:t xml:space="preserve">To add to the limitations paragraph or leave here? </w:t>
      </w:r>
    </w:p>
  </w:comment>
  <w:comment w:id="33" w:author="Jenny Sjaarda" w:date="2022-03-25T16:24:00Z" w:initials="JS">
    <w:p w14:paraId="5DECB591" w14:textId="4EB0D485" w:rsidR="006743B9" w:rsidRDefault="006743B9">
      <w:pPr>
        <w:pStyle w:val="CommentText"/>
      </w:pPr>
      <w:r>
        <w:rPr>
          <w:rStyle w:val="CommentReference"/>
        </w:rPr>
        <w:annotationRef/>
      </w:r>
      <w:r>
        <w:t>Should we remove household location (the two highly correlated traits) from this analysis?</w:t>
      </w:r>
    </w:p>
  </w:comment>
  <w:comment w:id="34" w:author="Jenny Sjaarda" w:date="2022-03-09T20:41:00Z" w:initials="JS">
    <w:p w14:paraId="76E8E763" w14:textId="77777777" w:rsidR="00144EB6" w:rsidRDefault="00144EB6" w:rsidP="00144EB6">
      <w:pPr>
        <w:pStyle w:val="CommentText"/>
      </w:pPr>
      <w:r>
        <w:rPr>
          <w:rStyle w:val="CommentReference"/>
        </w:rPr>
        <w:annotationRef/>
      </w:r>
      <w:r>
        <w:t xml:space="preserve">Can our adjustment technically be called “BF”? Or should I change the naming? </w:t>
      </w:r>
      <w:r>
        <w:br/>
      </w:r>
      <w:r>
        <w:br/>
      </w:r>
      <w:proofErr w:type="gramStart"/>
      <w:r>
        <w:t>Also</w:t>
      </w:r>
      <w:proofErr w:type="gramEnd"/>
      <w:r>
        <w:t xml:space="preserve"> y-axis should be MR-effect or MR-estimate? </w:t>
      </w:r>
    </w:p>
  </w:comment>
  <w:comment w:id="35" w:author="Jenny Sjaarda" w:date="2022-03-10T09:48:00Z" w:initials="JS">
    <w:p w14:paraId="2A4E5E2B" w14:textId="3E222626" w:rsidR="004A32F6" w:rsidRDefault="004A32F6" w:rsidP="004A32F6">
      <w:pPr>
        <w:pStyle w:val="CommentText"/>
      </w:pPr>
      <w:r>
        <w:rPr>
          <w:rStyle w:val="CommentReference"/>
        </w:rPr>
        <w:annotationRef/>
      </w:r>
      <w:r>
        <w:t xml:space="preserve"> </w:t>
      </w:r>
      <w:r w:rsidR="002A338D">
        <w:t xml:space="preserve">When C is larger than difference, perhaps MR-estimate is overestimated. </w:t>
      </w:r>
      <w:r w:rsidR="002A338D">
        <w:br/>
      </w:r>
      <w:r w:rsidR="002A338D">
        <w:br/>
        <w:t>if diff is larger than the max-C can explain part of the difference through one of these confounders.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5A6C8" w15:done="0"/>
  <w15:commentEx w15:paraId="0DC69178" w15:done="0"/>
  <w15:commentEx w15:paraId="72AF5C00" w15:done="0"/>
  <w15:commentEx w15:paraId="4A552CF5" w15:done="0"/>
  <w15:commentEx w15:paraId="09CCE4FB" w15:done="0"/>
  <w15:commentEx w15:paraId="068DCCA4" w15:done="0"/>
  <w15:commentEx w15:paraId="07A79382" w15:done="0"/>
  <w15:commentEx w15:paraId="07E00C43" w15:done="0"/>
  <w15:commentEx w15:paraId="1FC0C02D" w15:done="0"/>
  <w15:commentEx w15:paraId="1D361DC8" w15:done="0"/>
  <w15:commentEx w15:paraId="1BCAC27C" w15:paraIdParent="1D361DC8" w15:done="0"/>
  <w15:commentEx w15:paraId="4CA486EA" w15:done="0"/>
  <w15:commentEx w15:paraId="0B8D2A7B" w15:done="0"/>
  <w15:commentEx w15:paraId="5DECB591" w15:done="0"/>
  <w15:commentEx w15:paraId="76E8E763" w15:done="0"/>
  <w15:commentEx w15:paraId="2A4E5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CAB0" w16cex:dateUtc="2022-03-23T15:34:00Z"/>
  <w16cex:commentExtensible w16cex:durableId="25E5D07A" w16cex:dateUtc="2022-03-23T15:59:00Z"/>
  <w16cex:commentExtensible w16cex:durableId="25E5D870" w16cex:dateUtc="2022-03-23T16:33:00Z"/>
  <w16cex:commentExtensible w16cex:durableId="25E6C7CB" w16cex:dateUtc="2022-03-24T09:34:00Z"/>
  <w16cex:commentExtensible w16cex:durableId="25E6CA06" w16cex:dateUtc="2022-03-24T09:44:00Z"/>
  <w16cex:commentExtensible w16cex:durableId="25E6C9EB" w16cex:dateUtc="2022-03-24T09:43:00Z"/>
  <w16cex:commentExtensible w16cex:durableId="25E6CEB4" w16cex:dateUtc="2022-03-24T10:04:00Z"/>
  <w16cex:commentExtensible w16cex:durableId="25E6CE8A" w16cex:dateUtc="2022-03-24T10:03:00Z"/>
  <w16cex:commentExtensible w16cex:durableId="25E6EB43" w16cex:dateUtc="2022-03-24T12:06:00Z"/>
  <w16cex:commentExtensible w16cex:durableId="25D446DD" w16cex:dateUtc="2022-03-10T08:43:00Z"/>
  <w16cex:commentExtensible w16cex:durableId="25E7051C" w16cex:dateUtc="2022-03-24T13:56:00Z"/>
  <w16cex:commentExtensible w16cex:durableId="25D3B25C" w16cex:dateUtc="2022-03-09T22:10:00Z"/>
  <w16cex:commentExtensible w16cex:durableId="25D3A44F" w16cex:dateUtc="2022-03-09T21:10:00Z"/>
  <w16cex:commentExtensible w16cex:durableId="25E86B5A" w16cex:dateUtc="2022-03-25T15:24:00Z"/>
  <w16cex:commentExtensible w16cex:durableId="25D38F64" w16cex:dateUtc="2022-03-09T19:41:00Z"/>
  <w16cex:commentExtensible w16cex:durableId="25D447F0" w16cex:dateUtc="2022-03-10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5A6C8" w16cid:durableId="25E5CAB0"/>
  <w16cid:commentId w16cid:paraId="0DC69178" w16cid:durableId="25E5D07A"/>
  <w16cid:commentId w16cid:paraId="72AF5C00" w16cid:durableId="25E5D870"/>
  <w16cid:commentId w16cid:paraId="4A552CF5" w16cid:durableId="25E6C7CB"/>
  <w16cid:commentId w16cid:paraId="09CCE4FB" w16cid:durableId="25E6CA06"/>
  <w16cid:commentId w16cid:paraId="068DCCA4" w16cid:durableId="25E6C9EB"/>
  <w16cid:commentId w16cid:paraId="07A79382" w16cid:durableId="25E6CEB4"/>
  <w16cid:commentId w16cid:paraId="07E00C43" w16cid:durableId="25E6CE8A"/>
  <w16cid:commentId w16cid:paraId="1FC0C02D" w16cid:durableId="25E6EB43"/>
  <w16cid:commentId w16cid:paraId="1D361DC8" w16cid:durableId="25D446DD"/>
  <w16cid:commentId w16cid:paraId="1BCAC27C" w16cid:durableId="25E7051C"/>
  <w16cid:commentId w16cid:paraId="4CA486EA" w16cid:durableId="25D3B25C"/>
  <w16cid:commentId w16cid:paraId="0B8D2A7B" w16cid:durableId="25D3A44F"/>
  <w16cid:commentId w16cid:paraId="5DECB591" w16cid:durableId="25E86B5A"/>
  <w16cid:commentId w16cid:paraId="76E8E763" w16cid:durableId="25D38F64"/>
  <w16cid:commentId w16cid:paraId="2A4E5E2B" w16cid:durableId="25D447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789171">
    <w:abstractNumId w:val="3"/>
  </w:num>
  <w:num w:numId="2" w16cid:durableId="1568800814">
    <w:abstractNumId w:val="4"/>
  </w:num>
  <w:num w:numId="3" w16cid:durableId="954412457">
    <w:abstractNumId w:val="0"/>
  </w:num>
  <w:num w:numId="4" w16cid:durableId="833448092">
    <w:abstractNumId w:val="2"/>
  </w:num>
  <w:num w:numId="5" w16cid:durableId="409794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ltan Kutalik">
    <w15:presenceInfo w15:providerId="AD" w15:userId="S::zoltan.kutalik@unil.ch::6a8a9b4f-e33f-4aae-a97c-47a610857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5936"/>
    <w:rsid w:val="000345CF"/>
    <w:rsid w:val="00044AFA"/>
    <w:rsid w:val="00044F58"/>
    <w:rsid w:val="00047C78"/>
    <w:rsid w:val="00053F45"/>
    <w:rsid w:val="000567C2"/>
    <w:rsid w:val="0008740A"/>
    <w:rsid w:val="000A61D4"/>
    <w:rsid w:val="000A675E"/>
    <w:rsid w:val="000B48D3"/>
    <w:rsid w:val="000E441B"/>
    <w:rsid w:val="000E71D1"/>
    <w:rsid w:val="000F12E0"/>
    <w:rsid w:val="000F2D3D"/>
    <w:rsid w:val="000F4C2B"/>
    <w:rsid w:val="000F61FA"/>
    <w:rsid w:val="00134825"/>
    <w:rsid w:val="00137CC8"/>
    <w:rsid w:val="00141678"/>
    <w:rsid w:val="00144EB6"/>
    <w:rsid w:val="00150C47"/>
    <w:rsid w:val="0015216C"/>
    <w:rsid w:val="00153768"/>
    <w:rsid w:val="00176BE2"/>
    <w:rsid w:val="001778D6"/>
    <w:rsid w:val="0018049A"/>
    <w:rsid w:val="00183589"/>
    <w:rsid w:val="00185E08"/>
    <w:rsid w:val="00187D50"/>
    <w:rsid w:val="001A259B"/>
    <w:rsid w:val="001B1627"/>
    <w:rsid w:val="001B1B09"/>
    <w:rsid w:val="001B5C6E"/>
    <w:rsid w:val="001C21E7"/>
    <w:rsid w:val="001C5095"/>
    <w:rsid w:val="001D17BF"/>
    <w:rsid w:val="001F378B"/>
    <w:rsid w:val="002226CC"/>
    <w:rsid w:val="00232E94"/>
    <w:rsid w:val="0023354B"/>
    <w:rsid w:val="0023456E"/>
    <w:rsid w:val="00272AB1"/>
    <w:rsid w:val="00277F4E"/>
    <w:rsid w:val="002843F0"/>
    <w:rsid w:val="00292C9C"/>
    <w:rsid w:val="002A338D"/>
    <w:rsid w:val="002B1EAA"/>
    <w:rsid w:val="002B237D"/>
    <w:rsid w:val="002C34BE"/>
    <w:rsid w:val="002C4828"/>
    <w:rsid w:val="002E78F8"/>
    <w:rsid w:val="002F2C26"/>
    <w:rsid w:val="00340567"/>
    <w:rsid w:val="0034502F"/>
    <w:rsid w:val="0035155D"/>
    <w:rsid w:val="00370AA3"/>
    <w:rsid w:val="003732FF"/>
    <w:rsid w:val="003918D5"/>
    <w:rsid w:val="0039387D"/>
    <w:rsid w:val="003B026B"/>
    <w:rsid w:val="003C6C91"/>
    <w:rsid w:val="003D0937"/>
    <w:rsid w:val="003D0E77"/>
    <w:rsid w:val="00407D64"/>
    <w:rsid w:val="00411C5F"/>
    <w:rsid w:val="00413FB7"/>
    <w:rsid w:val="00416E56"/>
    <w:rsid w:val="00434787"/>
    <w:rsid w:val="00434C08"/>
    <w:rsid w:val="004437FE"/>
    <w:rsid w:val="00461457"/>
    <w:rsid w:val="0047409F"/>
    <w:rsid w:val="004812D4"/>
    <w:rsid w:val="004856F9"/>
    <w:rsid w:val="004964BA"/>
    <w:rsid w:val="004A058B"/>
    <w:rsid w:val="004A32F6"/>
    <w:rsid w:val="004A539C"/>
    <w:rsid w:val="004B37AB"/>
    <w:rsid w:val="004B4771"/>
    <w:rsid w:val="004B6ACC"/>
    <w:rsid w:val="004C04EC"/>
    <w:rsid w:val="004D0839"/>
    <w:rsid w:val="004D0C9F"/>
    <w:rsid w:val="004D6575"/>
    <w:rsid w:val="004E1A6F"/>
    <w:rsid w:val="004E2D97"/>
    <w:rsid w:val="004E7C00"/>
    <w:rsid w:val="004F1E84"/>
    <w:rsid w:val="005068DE"/>
    <w:rsid w:val="00536F98"/>
    <w:rsid w:val="005431F6"/>
    <w:rsid w:val="00580DF0"/>
    <w:rsid w:val="00587C65"/>
    <w:rsid w:val="00597DF4"/>
    <w:rsid w:val="005C3F8A"/>
    <w:rsid w:val="005C5CE1"/>
    <w:rsid w:val="005D1718"/>
    <w:rsid w:val="005D619A"/>
    <w:rsid w:val="005E3A45"/>
    <w:rsid w:val="005E785E"/>
    <w:rsid w:val="005F0AE5"/>
    <w:rsid w:val="006165C1"/>
    <w:rsid w:val="006322A3"/>
    <w:rsid w:val="0064116B"/>
    <w:rsid w:val="006504A2"/>
    <w:rsid w:val="00661758"/>
    <w:rsid w:val="0066362A"/>
    <w:rsid w:val="00664D2F"/>
    <w:rsid w:val="00673B3C"/>
    <w:rsid w:val="006743B9"/>
    <w:rsid w:val="00685162"/>
    <w:rsid w:val="006939D4"/>
    <w:rsid w:val="00695D10"/>
    <w:rsid w:val="00697180"/>
    <w:rsid w:val="006A44B2"/>
    <w:rsid w:val="006A77A9"/>
    <w:rsid w:val="006B358D"/>
    <w:rsid w:val="006B3FD3"/>
    <w:rsid w:val="006C607D"/>
    <w:rsid w:val="006E3444"/>
    <w:rsid w:val="006F4010"/>
    <w:rsid w:val="006F5E3E"/>
    <w:rsid w:val="006F7DDD"/>
    <w:rsid w:val="0070217E"/>
    <w:rsid w:val="00703116"/>
    <w:rsid w:val="00712C4E"/>
    <w:rsid w:val="00721A91"/>
    <w:rsid w:val="00724B89"/>
    <w:rsid w:val="00741FEF"/>
    <w:rsid w:val="0074405A"/>
    <w:rsid w:val="0075472C"/>
    <w:rsid w:val="00756B76"/>
    <w:rsid w:val="007914BF"/>
    <w:rsid w:val="007966EC"/>
    <w:rsid w:val="007B6149"/>
    <w:rsid w:val="007C0164"/>
    <w:rsid w:val="007D6514"/>
    <w:rsid w:val="007E00E0"/>
    <w:rsid w:val="007E0A50"/>
    <w:rsid w:val="007F155B"/>
    <w:rsid w:val="00802E6D"/>
    <w:rsid w:val="00821691"/>
    <w:rsid w:val="0082611D"/>
    <w:rsid w:val="00830B8C"/>
    <w:rsid w:val="00854C03"/>
    <w:rsid w:val="00861940"/>
    <w:rsid w:val="00864983"/>
    <w:rsid w:val="008734A9"/>
    <w:rsid w:val="008740CB"/>
    <w:rsid w:val="00874B84"/>
    <w:rsid w:val="008961F4"/>
    <w:rsid w:val="008C03CE"/>
    <w:rsid w:val="008C057A"/>
    <w:rsid w:val="008C14BF"/>
    <w:rsid w:val="008C25A1"/>
    <w:rsid w:val="008D509B"/>
    <w:rsid w:val="008E622E"/>
    <w:rsid w:val="00917B0D"/>
    <w:rsid w:val="00920548"/>
    <w:rsid w:val="00931526"/>
    <w:rsid w:val="00932E3E"/>
    <w:rsid w:val="00946F59"/>
    <w:rsid w:val="00950033"/>
    <w:rsid w:val="009559F4"/>
    <w:rsid w:val="0096348F"/>
    <w:rsid w:val="00963A81"/>
    <w:rsid w:val="009670CF"/>
    <w:rsid w:val="009713A4"/>
    <w:rsid w:val="00976D11"/>
    <w:rsid w:val="00982F86"/>
    <w:rsid w:val="0098464E"/>
    <w:rsid w:val="00986EB2"/>
    <w:rsid w:val="00994F63"/>
    <w:rsid w:val="00997E12"/>
    <w:rsid w:val="00997E6F"/>
    <w:rsid w:val="009A13EA"/>
    <w:rsid w:val="009C2A40"/>
    <w:rsid w:val="009C5119"/>
    <w:rsid w:val="009C771B"/>
    <w:rsid w:val="009F736B"/>
    <w:rsid w:val="00A17757"/>
    <w:rsid w:val="00A20A86"/>
    <w:rsid w:val="00A413A0"/>
    <w:rsid w:val="00A418D5"/>
    <w:rsid w:val="00A41C8D"/>
    <w:rsid w:val="00A45A44"/>
    <w:rsid w:val="00A51DE9"/>
    <w:rsid w:val="00A5625D"/>
    <w:rsid w:val="00A56AF4"/>
    <w:rsid w:val="00A65996"/>
    <w:rsid w:val="00A77344"/>
    <w:rsid w:val="00A940D7"/>
    <w:rsid w:val="00AA15E9"/>
    <w:rsid w:val="00AA3BFA"/>
    <w:rsid w:val="00AB1FBF"/>
    <w:rsid w:val="00AB6D44"/>
    <w:rsid w:val="00AC37C4"/>
    <w:rsid w:val="00AD1F76"/>
    <w:rsid w:val="00AF29AF"/>
    <w:rsid w:val="00B07F0B"/>
    <w:rsid w:val="00B140E5"/>
    <w:rsid w:val="00B21A29"/>
    <w:rsid w:val="00B26364"/>
    <w:rsid w:val="00B56601"/>
    <w:rsid w:val="00B61EBD"/>
    <w:rsid w:val="00B640A3"/>
    <w:rsid w:val="00B659F4"/>
    <w:rsid w:val="00B7233D"/>
    <w:rsid w:val="00B935C0"/>
    <w:rsid w:val="00B95CD4"/>
    <w:rsid w:val="00BA4D76"/>
    <w:rsid w:val="00BB7FA4"/>
    <w:rsid w:val="00BC6037"/>
    <w:rsid w:val="00BD033C"/>
    <w:rsid w:val="00BD086E"/>
    <w:rsid w:val="00BD7DB8"/>
    <w:rsid w:val="00BE0EC1"/>
    <w:rsid w:val="00BE1853"/>
    <w:rsid w:val="00BE39BC"/>
    <w:rsid w:val="00BE5A03"/>
    <w:rsid w:val="00BF0D1C"/>
    <w:rsid w:val="00BF1323"/>
    <w:rsid w:val="00C05ACA"/>
    <w:rsid w:val="00C13D1E"/>
    <w:rsid w:val="00C21957"/>
    <w:rsid w:val="00C24905"/>
    <w:rsid w:val="00C40F5F"/>
    <w:rsid w:val="00C43146"/>
    <w:rsid w:val="00C52BA1"/>
    <w:rsid w:val="00C55CEE"/>
    <w:rsid w:val="00C5737B"/>
    <w:rsid w:val="00C638A0"/>
    <w:rsid w:val="00C81BA8"/>
    <w:rsid w:val="00C90EDB"/>
    <w:rsid w:val="00C91CA0"/>
    <w:rsid w:val="00C92475"/>
    <w:rsid w:val="00C93CFB"/>
    <w:rsid w:val="00CA0173"/>
    <w:rsid w:val="00CA0AE3"/>
    <w:rsid w:val="00CA18A5"/>
    <w:rsid w:val="00CB0985"/>
    <w:rsid w:val="00CC17DE"/>
    <w:rsid w:val="00CD244C"/>
    <w:rsid w:val="00CE148F"/>
    <w:rsid w:val="00CE30AB"/>
    <w:rsid w:val="00D15B64"/>
    <w:rsid w:val="00D16C9F"/>
    <w:rsid w:val="00D22393"/>
    <w:rsid w:val="00D31B53"/>
    <w:rsid w:val="00D3244C"/>
    <w:rsid w:val="00D410FA"/>
    <w:rsid w:val="00D46655"/>
    <w:rsid w:val="00D65A7C"/>
    <w:rsid w:val="00D65D5F"/>
    <w:rsid w:val="00D80772"/>
    <w:rsid w:val="00D93838"/>
    <w:rsid w:val="00D964A8"/>
    <w:rsid w:val="00D97F47"/>
    <w:rsid w:val="00DA7A8A"/>
    <w:rsid w:val="00DB0310"/>
    <w:rsid w:val="00DB7472"/>
    <w:rsid w:val="00DC5456"/>
    <w:rsid w:val="00E1614C"/>
    <w:rsid w:val="00E22B6B"/>
    <w:rsid w:val="00E316F3"/>
    <w:rsid w:val="00E3346E"/>
    <w:rsid w:val="00E46D98"/>
    <w:rsid w:val="00E63877"/>
    <w:rsid w:val="00E70276"/>
    <w:rsid w:val="00E7314E"/>
    <w:rsid w:val="00E8644D"/>
    <w:rsid w:val="00E97FD8"/>
    <w:rsid w:val="00ED477C"/>
    <w:rsid w:val="00ED7ED7"/>
    <w:rsid w:val="00EF6B51"/>
    <w:rsid w:val="00F02989"/>
    <w:rsid w:val="00F06F70"/>
    <w:rsid w:val="00F21ECC"/>
    <w:rsid w:val="00F3682F"/>
    <w:rsid w:val="00F42FA5"/>
    <w:rsid w:val="00F45AFE"/>
    <w:rsid w:val="00F6420A"/>
    <w:rsid w:val="00F711DA"/>
    <w:rsid w:val="00F7391A"/>
    <w:rsid w:val="00F86576"/>
    <w:rsid w:val="00FA4C62"/>
    <w:rsid w:val="00FA7A48"/>
    <w:rsid w:val="00FC138A"/>
    <w:rsid w:val="00FC2D0A"/>
    <w:rsid w:val="00FE0BE8"/>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D5"/>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biobank.ctsu.ox.ac.uk/crystal/field.cgi?id=13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biobank.ctsu.ox.ac.uk/crystal/field.cgi?id=129"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biobank.ctsu.ox.ac.uk/showcase/field.cgi?id=6138" TargetMode="External"/><Relationship Id="rId19" Type="http://schemas.openxmlformats.org/officeDocument/2006/relationships/image" Target="media/image7.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21400</Words>
  <Characters>121981</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9</cp:revision>
  <cp:lastPrinted>2022-02-27T21:06:00Z</cp:lastPrinted>
  <dcterms:created xsi:type="dcterms:W3CDTF">2022-03-24T14:41:00Z</dcterms:created>
  <dcterms:modified xsi:type="dcterms:W3CDTF">2022-03-28T14:08:00Z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